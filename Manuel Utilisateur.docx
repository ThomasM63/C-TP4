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2B7F39" w14:textId="50E60A39" w:rsidR="00DC0A5F" w:rsidRDefault="00336ADF" w:rsidP="00DC0A5F">
      <w:pPr>
        <w:pStyle w:val="MonTitre"/>
        <w:rPr>
          <w:ins w:id="0" w:author="f f" w:date="2019-03-21T15:27:00Z"/>
        </w:rPr>
      </w:pPr>
      <w:r>
        <w:t xml:space="preserve">Manuel Utilisateur Commande </w:t>
      </w:r>
      <w:proofErr w:type="spellStart"/>
      <w:r>
        <w:t>A</w:t>
      </w:r>
      <w:r w:rsidR="00B22BE8">
        <w:t>nalog</w:t>
      </w:r>
      <w:proofErr w:type="spellEnd"/>
    </w:p>
    <w:p w14:paraId="511D5D48" w14:textId="29D56A44" w:rsidR="00EE6797" w:rsidRDefault="00336ADF" w:rsidP="00AB584C">
      <w:pPr>
        <w:pStyle w:val="MonParagraphe"/>
        <w:ind w:firstLine="0"/>
        <w:rPr>
          <w:b/>
        </w:rPr>
      </w:pPr>
      <w:r>
        <w:tab/>
      </w:r>
      <w:r w:rsidRPr="00336ADF">
        <w:rPr>
          <w:b/>
        </w:rPr>
        <w:t>N</w:t>
      </w:r>
      <w:r w:rsidR="00E800C7">
        <w:rPr>
          <w:b/>
        </w:rPr>
        <w:t>om :</w:t>
      </w:r>
    </w:p>
    <w:p w14:paraId="665A1C04" w14:textId="628A513D" w:rsidR="00336ADF" w:rsidRPr="00336ADF" w:rsidRDefault="00336ADF" w:rsidP="00AB584C">
      <w:pPr>
        <w:pStyle w:val="MonParagraphe"/>
        <w:ind w:firstLine="0"/>
      </w:pPr>
      <w:r>
        <w:rPr>
          <w:b/>
        </w:rPr>
        <w:tab/>
      </w:r>
      <w:r>
        <w:rPr>
          <w:b/>
        </w:rPr>
        <w:tab/>
      </w:r>
      <w:proofErr w:type="spellStart"/>
      <w:r w:rsidRPr="00336ADF">
        <w:t>Analog</w:t>
      </w:r>
      <w:proofErr w:type="spellEnd"/>
      <w:r>
        <w:t xml:space="preserve"> – Lit des fichiers logs et fait des statistiques</w:t>
      </w:r>
    </w:p>
    <w:p w14:paraId="353B5871" w14:textId="3A0B8405" w:rsidR="00336ADF" w:rsidRPr="00197482" w:rsidRDefault="00336ADF" w:rsidP="00AB584C">
      <w:pPr>
        <w:pStyle w:val="MonParagraphe"/>
        <w:ind w:firstLine="0"/>
        <w:rPr>
          <w:b/>
        </w:rPr>
      </w:pPr>
      <w:r>
        <w:tab/>
      </w:r>
      <w:r w:rsidRPr="00197482">
        <w:rPr>
          <w:b/>
        </w:rPr>
        <w:t>Synopsis :</w:t>
      </w:r>
    </w:p>
    <w:p w14:paraId="66D47441" w14:textId="66C23FE8" w:rsidR="00336ADF" w:rsidRDefault="00336ADF" w:rsidP="00AB584C">
      <w:pPr>
        <w:pStyle w:val="MonParagraphe"/>
        <w:ind w:firstLine="0"/>
      </w:pPr>
      <w:r>
        <w:tab/>
      </w:r>
      <w:r>
        <w:tab/>
      </w:r>
      <w:proofErr w:type="gramStart"/>
      <w:r>
        <w:t>./</w:t>
      </w:r>
      <w:proofErr w:type="spellStart"/>
      <w:proofErr w:type="gramEnd"/>
      <w:r>
        <w:t>analog</w:t>
      </w:r>
      <w:proofErr w:type="spellEnd"/>
      <w:r>
        <w:t xml:space="preserve"> [</w:t>
      </w:r>
      <w:r w:rsidR="00DD5205">
        <w:t>OPTION</w:t>
      </w:r>
      <w:r>
        <w:t>]</w:t>
      </w:r>
      <w:r w:rsidR="00DD5205">
        <w:t>…</w:t>
      </w:r>
      <w:r>
        <w:t xml:space="preserve"> </w:t>
      </w:r>
      <w:r w:rsidR="00DD5205">
        <w:t>FILE</w:t>
      </w:r>
      <w:r w:rsidR="003D754D">
        <w:t>.log</w:t>
      </w:r>
      <w:r w:rsidR="00DD5205">
        <w:t>…</w:t>
      </w:r>
    </w:p>
    <w:p w14:paraId="64292F10" w14:textId="1AFF5846" w:rsidR="00DD5205" w:rsidRDefault="00DD5205" w:rsidP="00AB584C">
      <w:pPr>
        <w:pStyle w:val="MonParagraphe"/>
        <w:ind w:firstLine="0"/>
      </w:pPr>
      <w:r>
        <w:tab/>
      </w:r>
    </w:p>
    <w:p w14:paraId="43458885" w14:textId="1413F175" w:rsidR="00DC758F" w:rsidRPr="00197482" w:rsidRDefault="00DD5205" w:rsidP="00AB584C">
      <w:pPr>
        <w:pStyle w:val="MonParagraphe"/>
        <w:ind w:firstLine="0"/>
        <w:rPr>
          <w:b/>
        </w:rPr>
      </w:pPr>
      <w:r>
        <w:tab/>
      </w:r>
      <w:r w:rsidRPr="00197482">
        <w:rPr>
          <w:b/>
        </w:rPr>
        <w:t xml:space="preserve">Description : </w:t>
      </w:r>
    </w:p>
    <w:p w14:paraId="5C22C7A1" w14:textId="272928FB" w:rsidR="00DC758F" w:rsidRDefault="00DC758F" w:rsidP="00836183">
      <w:pPr>
        <w:pStyle w:val="MonParagraphe"/>
        <w:ind w:left="1416" w:firstLine="4"/>
      </w:pPr>
      <w:r>
        <w:t>Par défaut, affiche le classement des 10 documents les plus consultés</w:t>
      </w:r>
      <w:r w:rsidR="005D2D55">
        <w:t xml:space="preserve"> depuis la lecture de FILE.log.</w:t>
      </w:r>
      <w:r w:rsidR="00952C9C">
        <w:t xml:space="preserve"> Un fichier log contient par exemple un historique de navigation avec une url source (référant) et une url de destination.</w:t>
      </w:r>
      <w:r w:rsidR="007153A5">
        <w:t xml:space="preserve"> Pour plus d’informations sur le fonctionnement des fichiers log, vous pouvez consulter </w:t>
      </w:r>
      <w:hyperlink r:id="rId8" w:history="1">
        <w:r w:rsidR="007153A5">
          <w:rPr>
            <w:rStyle w:val="Lienhypertexte"/>
          </w:rPr>
          <w:t>https://www.journaldunet.com/web-tech/developpeur/1008712-les-fichiers-log-des-indicateurs-utiles/</w:t>
        </w:r>
      </w:hyperlink>
      <w:r w:rsidR="007153A5">
        <w:t>.</w:t>
      </w:r>
    </w:p>
    <w:p w14:paraId="6AB06237" w14:textId="1C484324" w:rsidR="003D754D" w:rsidRDefault="003D754D" w:rsidP="00AB584C">
      <w:pPr>
        <w:pStyle w:val="MonParagraphe"/>
        <w:ind w:firstLine="0"/>
      </w:pPr>
      <w:r>
        <w:tab/>
      </w:r>
      <w:r>
        <w:tab/>
      </w:r>
      <w:r w:rsidR="005E5A43">
        <w:t>FILE.log doit exister sinon un message d’erreur s’affichera.</w:t>
      </w:r>
    </w:p>
    <w:p w14:paraId="09EBA256" w14:textId="54177F3E" w:rsidR="005E5A43" w:rsidRDefault="005E5A43" w:rsidP="00AB584C">
      <w:pPr>
        <w:pStyle w:val="MonParagraphe"/>
        <w:ind w:firstLine="0"/>
      </w:pPr>
      <w:r>
        <w:tab/>
      </w:r>
      <w:r>
        <w:tab/>
        <w:t>Vous devez possé</w:t>
      </w:r>
      <w:r w:rsidR="002503C0">
        <w:t>der des droits en lecture sur FILE.log.</w:t>
      </w:r>
    </w:p>
    <w:p w14:paraId="0F153D05" w14:textId="73DEDD83" w:rsidR="00836183" w:rsidRPr="00197482" w:rsidRDefault="00836183" w:rsidP="00AB584C">
      <w:pPr>
        <w:pStyle w:val="MonParagraphe"/>
        <w:ind w:firstLine="0"/>
        <w:rPr>
          <w:b/>
        </w:rPr>
      </w:pPr>
      <w:r>
        <w:tab/>
      </w:r>
      <w:r w:rsidRPr="00197482">
        <w:rPr>
          <w:b/>
        </w:rPr>
        <w:t xml:space="preserve">Fichier de configuration : </w:t>
      </w:r>
    </w:p>
    <w:p w14:paraId="5870A10A" w14:textId="41957F68" w:rsidR="00836183" w:rsidRDefault="00836183" w:rsidP="00CF43CD">
      <w:pPr>
        <w:pStyle w:val="MonParagraphe"/>
        <w:ind w:left="1416" w:firstLine="4"/>
      </w:pPr>
      <w:r>
        <w:t>Vous pouvez introduire un fichier au format texte</w:t>
      </w:r>
      <w:r w:rsidR="0014447F">
        <w:t xml:space="preserve"> nommé URL_base.txt</w:t>
      </w:r>
      <w:r>
        <w:t xml:space="preserve"> dans le répertoire où se trouve l’application qui contiendra la base de l’URL que vous souhaitez éliminer.</w:t>
      </w:r>
      <w:r w:rsidR="00CF43CD">
        <w:t xml:space="preserve"> Si ce fichier n’est pas présent, aucune base n’est prise en compte</w:t>
      </w:r>
      <w:r w:rsidR="00D37D89">
        <w:t>.</w:t>
      </w:r>
    </w:p>
    <w:p w14:paraId="5ED0E9A7" w14:textId="3666569B" w:rsidR="00836183" w:rsidRPr="00B43F07" w:rsidRDefault="00836183" w:rsidP="00AB584C">
      <w:pPr>
        <w:pStyle w:val="MonParagraphe"/>
        <w:ind w:firstLine="0"/>
        <w:rPr>
          <w:b/>
        </w:rPr>
      </w:pPr>
      <w:r>
        <w:tab/>
      </w:r>
      <w:r w:rsidRPr="00B43F07">
        <w:rPr>
          <w:b/>
        </w:rPr>
        <w:t xml:space="preserve">Options : </w:t>
      </w:r>
    </w:p>
    <w:p w14:paraId="2799B55F" w14:textId="3E6A5F69" w:rsidR="003D754D" w:rsidRDefault="00DD5205" w:rsidP="003D754D">
      <w:pPr>
        <w:pStyle w:val="MonParagraphe"/>
        <w:ind w:left="2826" w:hanging="1410"/>
      </w:pPr>
      <w:r>
        <w:t>-g  FILE</w:t>
      </w:r>
      <w:r w:rsidR="003D754D">
        <w:t>.dot</w:t>
      </w:r>
      <w:r w:rsidR="003D754D">
        <w:tab/>
        <w:t xml:space="preserve">produit  un fichier </w:t>
      </w:r>
      <w:r w:rsidR="005E5A43">
        <w:t xml:space="preserve">au format </w:t>
      </w:r>
      <w:proofErr w:type="spellStart"/>
      <w:r w:rsidR="005E5A43">
        <w:t>GraphViz</w:t>
      </w:r>
      <w:proofErr w:type="spellEnd"/>
      <w:r w:rsidR="008B54FE">
        <w:t xml:space="preserve"> correspondant aux transitions entre les documents depuis FILE.log</w:t>
      </w:r>
      <w:r>
        <w:t xml:space="preserve">. </w:t>
      </w:r>
      <w:r w:rsidR="00452C5F">
        <w:t>Si</w:t>
      </w:r>
      <w:r w:rsidR="00C0611A">
        <w:t xml:space="preserve"> le</w:t>
      </w:r>
      <w:r w:rsidR="00A506BA">
        <w:t xml:space="preserve"> fichier</w:t>
      </w:r>
      <w:r>
        <w:t xml:space="preserve"> FILE</w:t>
      </w:r>
      <w:r w:rsidR="003D754D">
        <w:t>.dot</w:t>
      </w:r>
      <w:r w:rsidR="00C0611A">
        <w:t xml:space="preserve"> indiqué</w:t>
      </w:r>
      <w:r>
        <w:t xml:space="preserve"> n’</w:t>
      </w:r>
      <w:r w:rsidR="003D754D">
        <w:t>existe pas, il sera créé</w:t>
      </w:r>
      <w:r>
        <w:t xml:space="preserve"> automatiquement.</w:t>
      </w:r>
      <w:r w:rsidR="005E5A43">
        <w:t xml:space="preserve"> Sinon, l’ancien fichier sera écrasé.</w:t>
      </w:r>
      <w:r w:rsidR="00801408">
        <w:t xml:space="preserve"> Vous devez posséder des droits en écriture sur FILE.dot</w:t>
      </w:r>
      <w:r w:rsidR="006317AB">
        <w:t xml:space="preserve">. Pour plus d’informations sur le format </w:t>
      </w:r>
      <w:proofErr w:type="spellStart"/>
      <w:r w:rsidR="006317AB">
        <w:t>Graphviz</w:t>
      </w:r>
      <w:proofErr w:type="spellEnd"/>
      <w:r w:rsidR="006317AB">
        <w:t xml:space="preserve">, vous pouvez consulter </w:t>
      </w:r>
      <w:hyperlink r:id="rId9" w:history="1">
        <w:r w:rsidR="006317AB">
          <w:rPr>
            <w:rStyle w:val="Lienhypertexte"/>
          </w:rPr>
          <w:t>https://www.graphviz.org/</w:t>
        </w:r>
      </w:hyperlink>
    </w:p>
    <w:p w14:paraId="017CD68D" w14:textId="0863E587" w:rsidR="00DD5205" w:rsidRDefault="003D754D" w:rsidP="003D754D">
      <w:pPr>
        <w:pStyle w:val="MonParagraphe"/>
        <w:ind w:left="2826" w:hanging="1410"/>
      </w:pPr>
      <w:r>
        <w:t>-e</w:t>
      </w:r>
      <w:r>
        <w:tab/>
      </w:r>
      <w:r>
        <w:tab/>
      </w:r>
      <w:r w:rsidR="00E70400">
        <w:t>exclut</w:t>
      </w:r>
      <w:r w:rsidR="00DD5205">
        <w:t xml:space="preserve"> tous les documents qui </w:t>
      </w:r>
      <w:r w:rsidR="00465FC4">
        <w:t>appartiennent à l’un des formats suivants</w:t>
      </w:r>
      <w:r w:rsidR="00DD5205">
        <w:t xml:space="preserve"> : </w:t>
      </w:r>
      <w:proofErr w:type="spellStart"/>
      <w:r w:rsidR="00DD5205">
        <w:t>css</w:t>
      </w:r>
      <w:proofErr w:type="spellEnd"/>
      <w:r w:rsidR="00DD5205">
        <w:t xml:space="preserve">, </w:t>
      </w:r>
      <w:proofErr w:type="spellStart"/>
      <w:r w:rsidR="00DD5205">
        <w:t>js</w:t>
      </w:r>
      <w:proofErr w:type="spellEnd"/>
      <w:r w:rsidR="00DD5205">
        <w:t xml:space="preserve">, </w:t>
      </w:r>
      <w:proofErr w:type="spellStart"/>
      <w:r w:rsidR="00DD5205">
        <w:t>png</w:t>
      </w:r>
      <w:proofErr w:type="spellEnd"/>
      <w:r w:rsidR="00DD5205">
        <w:t xml:space="preserve">, </w:t>
      </w:r>
      <w:proofErr w:type="spellStart"/>
      <w:r w:rsidR="00DD5205">
        <w:t>jpg</w:t>
      </w:r>
      <w:proofErr w:type="spellEnd"/>
      <w:r w:rsidR="00DD5205">
        <w:t xml:space="preserve">, </w:t>
      </w:r>
      <w:proofErr w:type="spellStart"/>
      <w:r w:rsidR="00DD5205">
        <w:t>gif</w:t>
      </w:r>
      <w:proofErr w:type="spellEnd"/>
      <w:r w:rsidR="00DD5205">
        <w:t xml:space="preserve">, </w:t>
      </w:r>
      <w:proofErr w:type="spellStart"/>
      <w:r w:rsidR="00DD5205">
        <w:t>bmp</w:t>
      </w:r>
      <w:proofErr w:type="spellEnd"/>
      <w:r w:rsidR="00DD5205">
        <w:t>.</w:t>
      </w:r>
    </w:p>
    <w:p w14:paraId="2D3F7FF8" w14:textId="32CC496B" w:rsidR="00DD5205" w:rsidRDefault="003D754D" w:rsidP="003D754D">
      <w:pPr>
        <w:pStyle w:val="MonParagraphe"/>
        <w:ind w:left="2832" w:hanging="1416"/>
      </w:pPr>
      <w:r>
        <w:t>-t heure</w:t>
      </w:r>
      <w:r>
        <w:tab/>
      </w:r>
      <w:r w:rsidR="00ED7037">
        <w:t>sélectionne uniquement</w:t>
      </w:r>
      <w:r>
        <w:t xml:space="preserve"> l</w:t>
      </w:r>
      <w:r w:rsidR="00DD5205">
        <w:t xml:space="preserve">es hits dans le créneau horaire correspondant à l’intervalle [heure, heure+1[. L’heure saisie doit appartenir à l’intervalle [0,23]. </w:t>
      </w:r>
      <w:r w:rsidR="008805C4">
        <w:t>Seul format accepté </w:t>
      </w:r>
      <w:r w:rsidR="00FB4964">
        <w:t xml:space="preserve">pour l’heure </w:t>
      </w:r>
      <w:bookmarkStart w:id="1" w:name="_GoBack"/>
      <w:bookmarkEnd w:id="1"/>
      <w:r w:rsidR="008805C4">
        <w:t>:</w:t>
      </w:r>
      <w:r w:rsidR="00982B20">
        <w:t xml:space="preserve"> nombre entier.</w:t>
      </w:r>
    </w:p>
    <w:p w14:paraId="6B7B2756" w14:textId="73302DB2" w:rsidR="00DD5205" w:rsidRPr="0031278D" w:rsidRDefault="008532CE" w:rsidP="00AB584C">
      <w:pPr>
        <w:pStyle w:val="MonParagraphe"/>
        <w:ind w:firstLine="0"/>
        <w:rPr>
          <w:b/>
        </w:rPr>
      </w:pPr>
      <w:r>
        <w:tab/>
      </w:r>
      <w:r w:rsidR="00834C5E" w:rsidRPr="0031278D">
        <w:rPr>
          <w:b/>
        </w:rPr>
        <w:t>A</w:t>
      </w:r>
      <w:r w:rsidR="0031278D" w:rsidRPr="0031278D">
        <w:rPr>
          <w:b/>
        </w:rPr>
        <w:t>uteurs</w:t>
      </w:r>
      <w:r w:rsidR="00834C5E" w:rsidRPr="0031278D">
        <w:rPr>
          <w:b/>
        </w:rPr>
        <w:t> :</w:t>
      </w:r>
    </w:p>
    <w:p w14:paraId="2DF4808E" w14:textId="1A8CD84F" w:rsidR="00834C5E" w:rsidRPr="000A5FB4" w:rsidRDefault="00834C5E" w:rsidP="00AB584C">
      <w:pPr>
        <w:pStyle w:val="MonParagraphe"/>
        <w:ind w:firstLine="0"/>
      </w:pPr>
      <w:r>
        <w:tab/>
      </w:r>
      <w:r>
        <w:tab/>
        <w:t xml:space="preserve">Ecrit par Yann Dupont et Thomas </w:t>
      </w:r>
      <w:proofErr w:type="spellStart"/>
      <w:r>
        <w:t>Mignot</w:t>
      </w:r>
      <w:proofErr w:type="spellEnd"/>
      <w:r>
        <w:t>.</w:t>
      </w:r>
    </w:p>
    <w:sectPr w:rsidR="00834C5E" w:rsidRPr="000A5FB4">
      <w:headerReference w:type="default" r:id="rId10"/>
      <w:footerReference w:type="default" r:id="rId11"/>
      <w:pgSz w:w="11906" w:h="16838"/>
      <w:pgMar w:top="1843" w:right="1134" w:bottom="1843" w:left="1134" w:header="1134" w:footer="1134" w:gutter="0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678840" w14:textId="77777777" w:rsidR="00C81C78" w:rsidRDefault="00C81C78">
      <w:r>
        <w:separator/>
      </w:r>
    </w:p>
  </w:endnote>
  <w:endnote w:type="continuationSeparator" w:id="0">
    <w:p w14:paraId="2735DBEE" w14:textId="77777777" w:rsidR="00C81C78" w:rsidRDefault="00C81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MT Extra"/>
    <w:charset w:val="00"/>
    <w:family w:val="auto"/>
    <w:pitch w:val="variable"/>
    <w:sig w:usb0="800000AF" w:usb1="1001ECEA" w:usb2="00000000" w:usb3="00000000" w:csb0="00000001" w:csb1="00000000"/>
  </w:font>
  <w:font w:name="Bitstream Vera Serif">
    <w:altName w:val="Times New Roman"/>
    <w:charset w:val="00"/>
    <w:family w:val="roman"/>
    <w:pitch w:val="variable"/>
  </w:font>
  <w:font w:name="Bitstream Vera Sans">
    <w:altName w:val="Times New Roman"/>
    <w:charset w:val="00"/>
    <w:family w:val="auto"/>
    <w:pitch w:val="variable"/>
  </w:font>
  <w:font w:name="Lucida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cho">
    <w:altName w:val="明朝"/>
    <w:panose1 w:val="02020609040305080305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BC8B4E" w14:textId="77777777" w:rsidR="00122AD2" w:rsidRDefault="00122AD2">
    <w:pPr>
      <w:pStyle w:val="Pieddepage"/>
    </w:pPr>
    <w:del w:id="16" w:author="f f" w:date="2019-03-12T23:27:00Z">
      <w:r w:rsidDel="00F17DF0">
        <w:delText>Poste n° : (le cas échéant)</w:delText>
      </w:r>
    </w:del>
    <w:r>
      <w:tab/>
      <w:t xml:space="preserve">- Page </w:t>
    </w:r>
    <w:r>
      <w:fldChar w:fldCharType="begin"/>
    </w:r>
    <w:r>
      <w:instrText xml:space="preserve"> PAGE </w:instrText>
    </w:r>
    <w:r>
      <w:fldChar w:fldCharType="separate"/>
    </w:r>
    <w:r w:rsidR="00FB4964">
      <w:rPr>
        <w:noProof/>
      </w:rPr>
      <w:t>1</w:t>
    </w:r>
    <w:r>
      <w:fldChar w:fldCharType="end"/>
    </w:r>
    <w:r>
      <w:t>/</w:t>
    </w:r>
    <w:r>
      <w:fldChar w:fldCharType="begin"/>
    </w:r>
    <w:r>
      <w:instrText xml:space="preserve"> NUMPAGES </w:instrText>
    </w:r>
    <w:r>
      <w:fldChar w:fldCharType="separate"/>
    </w:r>
    <w:r w:rsidR="00FB4964">
      <w:rPr>
        <w:noProof/>
      </w:rPr>
      <w:t>1</w:t>
    </w:r>
    <w:r>
      <w:rPr>
        <w:noProof/>
      </w:rPr>
      <w:fldChar w:fldCharType="end"/>
    </w:r>
    <w:r>
      <w:t xml:space="preserve"> -</w:t>
    </w:r>
    <w:r>
      <w:tab/>
    </w:r>
    <w:del w:id="17" w:author="f f" w:date="2019-03-12T23:27:00Z">
      <w:r w:rsidDel="00F17DF0">
        <w:delText xml:space="preserve">Le </w:delText>
      </w:r>
      <w:r w:rsidDel="00F17DF0">
        <w:fldChar w:fldCharType="begin"/>
      </w:r>
      <w:r w:rsidDel="00F17DF0">
        <w:delInstrText xml:space="preserve"> SAVEDATE \@ "d' 'MMMM' 'yyyy" </w:delInstrText>
      </w:r>
      <w:r w:rsidDel="00F17DF0">
        <w:fldChar w:fldCharType="separate"/>
      </w:r>
      <w:r w:rsidDel="00F17DF0">
        <w:rPr>
          <w:noProof/>
        </w:rPr>
        <w:delText>0 XXX 0000</w:delText>
      </w:r>
      <w:r w:rsidDel="00F17DF0">
        <w:fldChar w:fldCharType="end"/>
      </w:r>
    </w:del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6C281E" w14:textId="77777777" w:rsidR="00C81C78" w:rsidRDefault="00C81C78">
      <w:r>
        <w:rPr>
          <w:color w:val="000000"/>
        </w:rPr>
        <w:separator/>
      </w:r>
    </w:p>
  </w:footnote>
  <w:footnote w:type="continuationSeparator" w:id="0">
    <w:p w14:paraId="6C915AF2" w14:textId="77777777" w:rsidR="00C81C78" w:rsidRDefault="00C81C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604A30" w14:textId="4F1B9F55" w:rsidR="00122AD2" w:rsidRDefault="00122AD2">
    <w:pPr>
      <w:pStyle w:val="MonAuteur"/>
    </w:pPr>
    <w:r>
      <w:t>Auteur</w:t>
    </w:r>
    <w:ins w:id="2" w:author="33665219185" w:date="2019-12-25T17:21:00Z">
      <w:r>
        <w:t>s</w:t>
      </w:r>
    </w:ins>
    <w:del w:id="3" w:author="f f" w:date="2019-03-12T22:29:00Z">
      <w:r w:rsidDel="00DB49AB">
        <w:delText>s</w:delText>
      </w:r>
    </w:del>
    <w:r>
      <w:t> :</w:t>
    </w:r>
    <w:ins w:id="4" w:author="f f" w:date="2019-03-12T22:29:00Z">
      <w:r>
        <w:t xml:space="preserve"> </w:t>
      </w:r>
    </w:ins>
    <w:ins w:id="5" w:author="33665219185" w:date="2019-12-25T17:21:00Z">
      <w:r>
        <w:t xml:space="preserve">DUPONT Yann - MIGNOT Thomas       </w:t>
      </w:r>
    </w:ins>
    <w:ins w:id="6" w:author="f f" w:date="2019-03-12T22:29:00Z">
      <w:del w:id="7" w:author="33665219185" w:date="2019-12-25T17:21:00Z">
        <w:r w:rsidDel="004F7DFF">
          <w:delText xml:space="preserve">Killian OECHSLIN      </w:delText>
        </w:r>
      </w:del>
    </w:ins>
    <w:ins w:id="8" w:author="f f" w:date="2019-03-12T22:30:00Z">
      <w:del w:id="9" w:author="33665219185" w:date="2019-12-25T17:21:00Z">
        <w:r w:rsidDel="004F7DFF">
          <w:delText xml:space="preserve">      </w:delText>
        </w:r>
      </w:del>
    </w:ins>
    <w:ins w:id="10" w:author="f f" w:date="2019-03-12T22:29:00Z">
      <w:r>
        <w:t>G</w:t>
      </w:r>
    </w:ins>
    <w:ins w:id="11" w:author="f f" w:date="2019-03-12T22:30:00Z">
      <w:r>
        <w:t xml:space="preserve">roupe : </w:t>
      </w:r>
    </w:ins>
    <w:ins w:id="12" w:author="33665219185" w:date="2019-12-25T17:21:00Z">
      <w:r>
        <w:t>3IF4</w:t>
      </w:r>
    </w:ins>
    <w:ins w:id="13" w:author="f f" w:date="2019-03-12T22:30:00Z">
      <w:del w:id="14" w:author="33665219185" w:date="2019-12-25T17:21:00Z">
        <w:r w:rsidDel="004F7DFF">
          <w:delText>51</w:delText>
        </w:r>
      </w:del>
    </w:ins>
    <w:del w:id="15" w:author="f f" w:date="2019-03-12T22:29:00Z">
      <w:r w:rsidDel="00DB49AB">
        <w:delText xml:space="preserve"> ….. </w:delText>
      </w:r>
    </w:del>
    <w:r>
      <w:rPr>
        <w:rFonts w:ascii="Times New Roman" w:hAnsi="Times New Roman"/>
        <w:sz w:val="24"/>
        <w:szCs w:val="24"/>
      </w:rPr>
      <w:tab/>
    </w:r>
    <w:r w:rsidRPr="00F44AF4">
      <w:rPr>
        <w:noProof/>
      </w:rPr>
      <w:drawing>
        <wp:inline distT="0" distB="0" distL="0" distR="0" wp14:anchorId="74426544" wp14:editId="3233CBCE">
          <wp:extent cx="1007110" cy="326390"/>
          <wp:effectExtent l="0" t="0" r="8890" b="3810"/>
          <wp:docPr id="3" name="images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s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7110" cy="326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D5402"/>
    <w:multiLevelType w:val="hybridMultilevel"/>
    <w:tmpl w:val="514ADE8E"/>
    <w:lvl w:ilvl="0" w:tplc="040C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>
    <w:nsid w:val="2C5E3B63"/>
    <w:multiLevelType w:val="multilevel"/>
    <w:tmpl w:val="EBB4FCF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">
    <w:nsid w:val="39733898"/>
    <w:multiLevelType w:val="multilevel"/>
    <w:tmpl w:val="D7660BE4"/>
    <w:styleLink w:val="WW8Num1"/>
    <w:lvl w:ilvl="0">
      <w:start w:val="1"/>
      <w:numFmt w:val="upperRoman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687E693E"/>
    <w:multiLevelType w:val="multilevel"/>
    <w:tmpl w:val="8CA63CD8"/>
    <w:styleLink w:val="WWOutlineListStyle"/>
    <w:lvl w:ilvl="0">
      <w:start w:val="1"/>
      <w:numFmt w:val="upperRoman"/>
      <w:pStyle w:val="MonTitreSection"/>
      <w:lvlText w:val="%1. "/>
      <w:lvlJc w:val="left"/>
      <w:pPr>
        <w:ind w:left="432" w:hanging="432"/>
      </w:pPr>
    </w:lvl>
    <w:lvl w:ilvl="1">
      <w:start w:val="1"/>
      <w:numFmt w:val="decimal"/>
      <w:pStyle w:val="MonTitreSousSection"/>
      <w:lvlText w:val="%1.%2. "/>
      <w:lvlJc w:val="left"/>
      <w:pPr>
        <w:ind w:left="576" w:hanging="576"/>
      </w:pPr>
    </w:lvl>
    <w:lvl w:ilvl="2">
      <w:start w:val="1"/>
      <w:numFmt w:val="lowerLetter"/>
      <w:pStyle w:val="MonTitreSousSousSection"/>
      <w:lvlText w:val="%1.%2.%3. "/>
      <w:lvlJc w:val="left"/>
      <w:pPr>
        <w:ind w:left="720" w:hanging="720"/>
      </w:pPr>
    </w:lvl>
    <w:lvl w:ilvl="3">
      <w:start w:val="1"/>
      <w:numFmt w:val="decimal"/>
      <w:pStyle w:val="Titre4"/>
      <w:lvlText w:val="%1.%2.%3.%4. "/>
      <w:lvlJc w:val="left"/>
      <w:pPr>
        <w:ind w:left="864" w:hanging="864"/>
      </w:pPr>
    </w:lvl>
    <w:lvl w:ilvl="4">
      <w:start w:val="1"/>
      <w:numFmt w:val="decimal"/>
      <w:pStyle w:val="Titre5"/>
      <w:lvlText w:val="%1.%2.%3.%4.%5. 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. 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. 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. 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. "/>
      <w:lvlJc w:val="left"/>
      <w:pPr>
        <w:ind w:left="1584" w:hanging="1584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 f">
    <w15:presenceInfo w15:providerId="Windows Live" w15:userId="82fffed2aec52d45"/>
  </w15:person>
  <w15:person w15:author="33665219185">
    <w15:presenceInfo w15:providerId="None" w15:userId="336652191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FD2"/>
    <w:rsid w:val="00006809"/>
    <w:rsid w:val="000110A3"/>
    <w:rsid w:val="00026A43"/>
    <w:rsid w:val="0002751F"/>
    <w:rsid w:val="00027BD8"/>
    <w:rsid w:val="0004007C"/>
    <w:rsid w:val="000447A3"/>
    <w:rsid w:val="0005416D"/>
    <w:rsid w:val="000559A9"/>
    <w:rsid w:val="000623A6"/>
    <w:rsid w:val="00064528"/>
    <w:rsid w:val="00067C34"/>
    <w:rsid w:val="00070FB8"/>
    <w:rsid w:val="00075EB3"/>
    <w:rsid w:val="00075FB4"/>
    <w:rsid w:val="000A0586"/>
    <w:rsid w:val="000A5FB4"/>
    <w:rsid w:val="000C6CB4"/>
    <w:rsid w:val="000C70E8"/>
    <w:rsid w:val="000D1331"/>
    <w:rsid w:val="000D31E1"/>
    <w:rsid w:val="000D6640"/>
    <w:rsid w:val="000E1916"/>
    <w:rsid w:val="000F6F22"/>
    <w:rsid w:val="00122AD2"/>
    <w:rsid w:val="00125154"/>
    <w:rsid w:val="00131B7B"/>
    <w:rsid w:val="00132CBD"/>
    <w:rsid w:val="00135713"/>
    <w:rsid w:val="0014447F"/>
    <w:rsid w:val="0015539E"/>
    <w:rsid w:val="00190C4C"/>
    <w:rsid w:val="00192D75"/>
    <w:rsid w:val="00197482"/>
    <w:rsid w:val="001E1C10"/>
    <w:rsid w:val="001E1E5F"/>
    <w:rsid w:val="00204D06"/>
    <w:rsid w:val="00207B78"/>
    <w:rsid w:val="0022058D"/>
    <w:rsid w:val="0022406B"/>
    <w:rsid w:val="002503C0"/>
    <w:rsid w:val="00261696"/>
    <w:rsid w:val="0028360E"/>
    <w:rsid w:val="0029244A"/>
    <w:rsid w:val="0029384C"/>
    <w:rsid w:val="00293968"/>
    <w:rsid w:val="002959D8"/>
    <w:rsid w:val="002A43E9"/>
    <w:rsid w:val="002E3CC6"/>
    <w:rsid w:val="003053E8"/>
    <w:rsid w:val="00307722"/>
    <w:rsid w:val="0031278D"/>
    <w:rsid w:val="00312BD7"/>
    <w:rsid w:val="00336ADF"/>
    <w:rsid w:val="003459CF"/>
    <w:rsid w:val="00346558"/>
    <w:rsid w:val="00356ABD"/>
    <w:rsid w:val="0036246D"/>
    <w:rsid w:val="00367ED9"/>
    <w:rsid w:val="00382CAD"/>
    <w:rsid w:val="00383B31"/>
    <w:rsid w:val="0038431D"/>
    <w:rsid w:val="003845FA"/>
    <w:rsid w:val="003C1C81"/>
    <w:rsid w:val="003C68E5"/>
    <w:rsid w:val="003D6796"/>
    <w:rsid w:val="003D754D"/>
    <w:rsid w:val="003E46EB"/>
    <w:rsid w:val="003E7DBD"/>
    <w:rsid w:val="003F64EF"/>
    <w:rsid w:val="00402F0B"/>
    <w:rsid w:val="004055C6"/>
    <w:rsid w:val="00416588"/>
    <w:rsid w:val="00423113"/>
    <w:rsid w:val="00427B38"/>
    <w:rsid w:val="00430F63"/>
    <w:rsid w:val="00432B45"/>
    <w:rsid w:val="00433803"/>
    <w:rsid w:val="00444BCB"/>
    <w:rsid w:val="00452C5F"/>
    <w:rsid w:val="0045612B"/>
    <w:rsid w:val="004576F3"/>
    <w:rsid w:val="00461956"/>
    <w:rsid w:val="00462C09"/>
    <w:rsid w:val="00465FC4"/>
    <w:rsid w:val="00472018"/>
    <w:rsid w:val="00480512"/>
    <w:rsid w:val="004C1F26"/>
    <w:rsid w:val="004D7A65"/>
    <w:rsid w:val="004E11C8"/>
    <w:rsid w:val="004E2B8D"/>
    <w:rsid w:val="004F3D4E"/>
    <w:rsid w:val="004F4261"/>
    <w:rsid w:val="004F7DFF"/>
    <w:rsid w:val="00505C0A"/>
    <w:rsid w:val="00516D14"/>
    <w:rsid w:val="00526826"/>
    <w:rsid w:val="0054392E"/>
    <w:rsid w:val="00565E5E"/>
    <w:rsid w:val="005776CA"/>
    <w:rsid w:val="005973A0"/>
    <w:rsid w:val="005B056A"/>
    <w:rsid w:val="005B10DB"/>
    <w:rsid w:val="005B39C9"/>
    <w:rsid w:val="005B4A15"/>
    <w:rsid w:val="005C4891"/>
    <w:rsid w:val="005C69CD"/>
    <w:rsid w:val="005C752B"/>
    <w:rsid w:val="005D2D55"/>
    <w:rsid w:val="005E2139"/>
    <w:rsid w:val="005E5A43"/>
    <w:rsid w:val="0060204E"/>
    <w:rsid w:val="0061066E"/>
    <w:rsid w:val="006231A8"/>
    <w:rsid w:val="006317AB"/>
    <w:rsid w:val="006476C2"/>
    <w:rsid w:val="006518CF"/>
    <w:rsid w:val="00686778"/>
    <w:rsid w:val="0069133C"/>
    <w:rsid w:val="006A72F1"/>
    <w:rsid w:val="006A7EC2"/>
    <w:rsid w:val="006C5E30"/>
    <w:rsid w:val="006E18B7"/>
    <w:rsid w:val="006E68C4"/>
    <w:rsid w:val="006E6F18"/>
    <w:rsid w:val="006E76E1"/>
    <w:rsid w:val="007153A5"/>
    <w:rsid w:val="007177CC"/>
    <w:rsid w:val="0072381C"/>
    <w:rsid w:val="00746DD7"/>
    <w:rsid w:val="007632D3"/>
    <w:rsid w:val="00767864"/>
    <w:rsid w:val="007761DB"/>
    <w:rsid w:val="00792503"/>
    <w:rsid w:val="00792FD2"/>
    <w:rsid w:val="00794069"/>
    <w:rsid w:val="007B1C28"/>
    <w:rsid w:val="007D1BBB"/>
    <w:rsid w:val="007D6A82"/>
    <w:rsid w:val="007E1330"/>
    <w:rsid w:val="00801408"/>
    <w:rsid w:val="00803301"/>
    <w:rsid w:val="00811764"/>
    <w:rsid w:val="00817909"/>
    <w:rsid w:val="008213E8"/>
    <w:rsid w:val="00831155"/>
    <w:rsid w:val="0083135B"/>
    <w:rsid w:val="00831C46"/>
    <w:rsid w:val="00831C7A"/>
    <w:rsid w:val="00834008"/>
    <w:rsid w:val="0083487A"/>
    <w:rsid w:val="00834C5E"/>
    <w:rsid w:val="00836183"/>
    <w:rsid w:val="008407D4"/>
    <w:rsid w:val="008520C5"/>
    <w:rsid w:val="008532CE"/>
    <w:rsid w:val="008679EC"/>
    <w:rsid w:val="00870C75"/>
    <w:rsid w:val="008805C4"/>
    <w:rsid w:val="00883014"/>
    <w:rsid w:val="0088487F"/>
    <w:rsid w:val="00893EF8"/>
    <w:rsid w:val="00895420"/>
    <w:rsid w:val="008B2395"/>
    <w:rsid w:val="008B54FE"/>
    <w:rsid w:val="008D0108"/>
    <w:rsid w:val="008E20CC"/>
    <w:rsid w:val="00900CFD"/>
    <w:rsid w:val="0093153A"/>
    <w:rsid w:val="009423F2"/>
    <w:rsid w:val="00944813"/>
    <w:rsid w:val="00952C9C"/>
    <w:rsid w:val="00954189"/>
    <w:rsid w:val="0097705D"/>
    <w:rsid w:val="00982B20"/>
    <w:rsid w:val="00993355"/>
    <w:rsid w:val="009A1519"/>
    <w:rsid w:val="009A1A69"/>
    <w:rsid w:val="009B6FD2"/>
    <w:rsid w:val="009C39AB"/>
    <w:rsid w:val="009C5606"/>
    <w:rsid w:val="009C6BE7"/>
    <w:rsid w:val="009D6A57"/>
    <w:rsid w:val="009E6DF1"/>
    <w:rsid w:val="00A066E6"/>
    <w:rsid w:val="00A17D99"/>
    <w:rsid w:val="00A2131B"/>
    <w:rsid w:val="00A23267"/>
    <w:rsid w:val="00A25C88"/>
    <w:rsid w:val="00A27B2B"/>
    <w:rsid w:val="00A33C82"/>
    <w:rsid w:val="00A506BA"/>
    <w:rsid w:val="00A84B7B"/>
    <w:rsid w:val="00AA73FE"/>
    <w:rsid w:val="00AB1272"/>
    <w:rsid w:val="00AB584C"/>
    <w:rsid w:val="00AC01B6"/>
    <w:rsid w:val="00AC377D"/>
    <w:rsid w:val="00AF7AFE"/>
    <w:rsid w:val="00B016CF"/>
    <w:rsid w:val="00B143A1"/>
    <w:rsid w:val="00B217A0"/>
    <w:rsid w:val="00B22BE8"/>
    <w:rsid w:val="00B22D88"/>
    <w:rsid w:val="00B2322D"/>
    <w:rsid w:val="00B334A9"/>
    <w:rsid w:val="00B43F07"/>
    <w:rsid w:val="00B534D0"/>
    <w:rsid w:val="00B710C0"/>
    <w:rsid w:val="00B74E69"/>
    <w:rsid w:val="00B82A3A"/>
    <w:rsid w:val="00B84809"/>
    <w:rsid w:val="00B900D4"/>
    <w:rsid w:val="00B961E1"/>
    <w:rsid w:val="00BA0EA2"/>
    <w:rsid w:val="00BA4024"/>
    <w:rsid w:val="00BB44C5"/>
    <w:rsid w:val="00BD212A"/>
    <w:rsid w:val="00BE46B4"/>
    <w:rsid w:val="00BE71C6"/>
    <w:rsid w:val="00BF350D"/>
    <w:rsid w:val="00C0611A"/>
    <w:rsid w:val="00C13C0A"/>
    <w:rsid w:val="00C26194"/>
    <w:rsid w:val="00C315F7"/>
    <w:rsid w:val="00C31A82"/>
    <w:rsid w:val="00C32666"/>
    <w:rsid w:val="00C341A3"/>
    <w:rsid w:val="00C36A82"/>
    <w:rsid w:val="00C514C6"/>
    <w:rsid w:val="00C53B14"/>
    <w:rsid w:val="00C54970"/>
    <w:rsid w:val="00C57BED"/>
    <w:rsid w:val="00C6002F"/>
    <w:rsid w:val="00C7244D"/>
    <w:rsid w:val="00C80D8F"/>
    <w:rsid w:val="00C81C78"/>
    <w:rsid w:val="00C83CFC"/>
    <w:rsid w:val="00C86DD0"/>
    <w:rsid w:val="00C95ED1"/>
    <w:rsid w:val="00CA0C8A"/>
    <w:rsid w:val="00CA39A4"/>
    <w:rsid w:val="00CB165E"/>
    <w:rsid w:val="00CD0909"/>
    <w:rsid w:val="00CD2747"/>
    <w:rsid w:val="00CD4FBC"/>
    <w:rsid w:val="00CD58F2"/>
    <w:rsid w:val="00CE0DBB"/>
    <w:rsid w:val="00CF43CD"/>
    <w:rsid w:val="00CF7A2D"/>
    <w:rsid w:val="00D01D1A"/>
    <w:rsid w:val="00D24D09"/>
    <w:rsid w:val="00D271ED"/>
    <w:rsid w:val="00D31109"/>
    <w:rsid w:val="00D33C66"/>
    <w:rsid w:val="00D343B7"/>
    <w:rsid w:val="00D3586D"/>
    <w:rsid w:val="00D37D89"/>
    <w:rsid w:val="00D57911"/>
    <w:rsid w:val="00D6258D"/>
    <w:rsid w:val="00D722C7"/>
    <w:rsid w:val="00D84FFB"/>
    <w:rsid w:val="00D929CF"/>
    <w:rsid w:val="00DB464E"/>
    <w:rsid w:val="00DB49AB"/>
    <w:rsid w:val="00DB5B87"/>
    <w:rsid w:val="00DB79D1"/>
    <w:rsid w:val="00DC0A5F"/>
    <w:rsid w:val="00DC216F"/>
    <w:rsid w:val="00DC3112"/>
    <w:rsid w:val="00DC758F"/>
    <w:rsid w:val="00DD5205"/>
    <w:rsid w:val="00DE101F"/>
    <w:rsid w:val="00DF0B48"/>
    <w:rsid w:val="00E20D44"/>
    <w:rsid w:val="00E35BEE"/>
    <w:rsid w:val="00E362D9"/>
    <w:rsid w:val="00E44836"/>
    <w:rsid w:val="00E50C94"/>
    <w:rsid w:val="00E518BD"/>
    <w:rsid w:val="00E567A2"/>
    <w:rsid w:val="00E70400"/>
    <w:rsid w:val="00E800C7"/>
    <w:rsid w:val="00E8020B"/>
    <w:rsid w:val="00E86890"/>
    <w:rsid w:val="00E90FE0"/>
    <w:rsid w:val="00EB1A4E"/>
    <w:rsid w:val="00EB206C"/>
    <w:rsid w:val="00EC1067"/>
    <w:rsid w:val="00ED0A92"/>
    <w:rsid w:val="00ED7037"/>
    <w:rsid w:val="00EE3C18"/>
    <w:rsid w:val="00EE6797"/>
    <w:rsid w:val="00F02032"/>
    <w:rsid w:val="00F14511"/>
    <w:rsid w:val="00F17DF0"/>
    <w:rsid w:val="00F219DD"/>
    <w:rsid w:val="00F25C42"/>
    <w:rsid w:val="00F2678D"/>
    <w:rsid w:val="00F27EE7"/>
    <w:rsid w:val="00F31667"/>
    <w:rsid w:val="00F46C80"/>
    <w:rsid w:val="00F46E39"/>
    <w:rsid w:val="00F53AB9"/>
    <w:rsid w:val="00F82E3F"/>
    <w:rsid w:val="00F86059"/>
    <w:rsid w:val="00F8798B"/>
    <w:rsid w:val="00F9415E"/>
    <w:rsid w:val="00F97470"/>
    <w:rsid w:val="00FB4964"/>
    <w:rsid w:val="00FC5C4D"/>
    <w:rsid w:val="00FC6974"/>
    <w:rsid w:val="00FD114D"/>
    <w:rsid w:val="00FD1357"/>
    <w:rsid w:val="00FD661D"/>
    <w:rsid w:val="00FE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789EC"/>
  <w15:chartTrackingRefBased/>
  <w15:docId w15:val="{89193996-4936-49AD-8362-722E3B66D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itstream Vera Serif" w:eastAsia="Bitstream Vera Sans" w:hAnsi="Bitstream Vera Serif" w:cs="Lucidasans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0A5F"/>
    <w:pPr>
      <w:widowControl w:val="0"/>
      <w:suppressAutoHyphens/>
      <w:autoSpaceDN w:val="0"/>
    </w:pPr>
    <w:rPr>
      <w:kern w:val="3"/>
      <w:sz w:val="24"/>
      <w:szCs w:val="24"/>
    </w:rPr>
  </w:style>
  <w:style w:type="paragraph" w:styleId="Titre1">
    <w:name w:val="heading 1"/>
    <w:basedOn w:val="Standard"/>
    <w:next w:val="Standard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Titre2">
    <w:name w:val="heading 2"/>
    <w:basedOn w:val="Standard"/>
    <w:next w:val="Standar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Standard"/>
    <w:next w:val="Standar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Standard"/>
    <w:next w:val="Standard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Titre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WWOutlineListStyle">
    <w:name w:val="WW_OutlineListStyle"/>
    <w:basedOn w:val="Aucuneliste"/>
    <w:pPr>
      <w:numPr>
        <w:numId w:val="1"/>
      </w:numPr>
    </w:pPr>
  </w:style>
  <w:style w:type="paragraph" w:customStyle="1" w:styleId="Standard">
    <w:name w:val="Standard"/>
    <w:pPr>
      <w:suppressAutoHyphens/>
      <w:autoSpaceDN w:val="0"/>
      <w:textAlignment w:val="baseline"/>
    </w:pPr>
    <w:rPr>
      <w:rFonts w:ascii="Times New Roman" w:eastAsia="Times New Roman" w:hAnsi="Times New Roman" w:cs="Times New Roman"/>
      <w:kern w:val="3"/>
      <w:sz w:val="24"/>
      <w:szCs w:val="24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Bitstream Vera Sans" w:eastAsia="Mincho" w:hAnsi="Bitstream Vera Sans" w:cs="Lucidasans"/>
      <w:sz w:val="28"/>
      <w:szCs w:val="28"/>
    </w:rPr>
  </w:style>
  <w:style w:type="paragraph" w:styleId="Liste">
    <w:name w:val="List"/>
    <w:basedOn w:val="Textbody"/>
    <w:rPr>
      <w:rFonts w:cs="Lucidasans"/>
    </w:rPr>
  </w:style>
  <w:style w:type="paragraph" w:styleId="En-tte">
    <w:name w:val="header"/>
    <w:basedOn w:val="Standard"/>
    <w:pPr>
      <w:tabs>
        <w:tab w:val="center" w:pos="4536"/>
        <w:tab w:val="right" w:pos="9072"/>
      </w:tabs>
    </w:pPr>
  </w:style>
  <w:style w:type="paragraph" w:styleId="Pieddepage">
    <w:name w:val="footer"/>
    <w:basedOn w:val="Standard"/>
    <w:pPr>
      <w:tabs>
        <w:tab w:val="center" w:pos="4536"/>
        <w:tab w:val="right" w:pos="9638"/>
      </w:tabs>
    </w:pPr>
    <w:rPr>
      <w:rFonts w:ascii="Calibri" w:hAnsi="Calibri"/>
      <w:sz w:val="20"/>
    </w:rPr>
  </w:style>
  <w:style w:type="paragraph" w:styleId="Lgende">
    <w:name w:val="caption"/>
    <w:basedOn w:val="Standard"/>
    <w:next w:val="Standard"/>
    <w:pPr>
      <w:jc w:val="center"/>
    </w:pPr>
    <w:rPr>
      <w:rFonts w:ascii="Calibri" w:hAnsi="Calibri"/>
      <w:b/>
      <w:bCs/>
      <w:i/>
      <w:color w:val="004586"/>
      <w:sz w:val="20"/>
      <w:szCs w:val="20"/>
    </w:rPr>
  </w:style>
  <w:style w:type="paragraph" w:customStyle="1" w:styleId="Index">
    <w:name w:val="Index"/>
    <w:basedOn w:val="Standard"/>
    <w:pPr>
      <w:suppressLineNumbers/>
    </w:pPr>
    <w:rPr>
      <w:rFonts w:ascii="Calibri" w:hAnsi="Calibri" w:cs="Lucidasans"/>
    </w:rPr>
  </w:style>
  <w:style w:type="paragraph" w:customStyle="1" w:styleId="MonParagraphe">
    <w:name w:val="MonParagraphe"/>
    <w:basedOn w:val="Standard"/>
    <w:qFormat/>
    <w:rsid w:val="00BA0EA2"/>
    <w:pPr>
      <w:suppressAutoHyphens w:val="0"/>
      <w:spacing w:before="113"/>
      <w:ind w:firstLine="284"/>
      <w:jc w:val="both"/>
    </w:pPr>
    <w:rPr>
      <w:rFonts w:ascii="Calibri" w:hAnsi="Calibri"/>
      <w:sz w:val="22"/>
      <w:szCs w:val="22"/>
    </w:rPr>
  </w:style>
  <w:style w:type="paragraph" w:customStyle="1" w:styleId="MonTitreSousSection">
    <w:name w:val="MonTitreSousSection"/>
    <w:basedOn w:val="Titre2"/>
    <w:next w:val="MonParagraphe"/>
    <w:qFormat/>
    <w:pPr>
      <w:numPr>
        <w:ilvl w:val="1"/>
        <w:numId w:val="1"/>
      </w:numPr>
    </w:pPr>
    <w:rPr>
      <w:i w:val="0"/>
    </w:rPr>
  </w:style>
  <w:style w:type="paragraph" w:customStyle="1" w:styleId="MonTitreSection">
    <w:name w:val="MonTitreSection"/>
    <w:basedOn w:val="Titre1"/>
    <w:next w:val="MonParagraphe"/>
    <w:qFormat/>
    <w:pPr>
      <w:numPr>
        <w:numId w:val="1"/>
      </w:numPr>
    </w:pPr>
  </w:style>
  <w:style w:type="paragraph" w:customStyle="1" w:styleId="MonTitre">
    <w:name w:val="MonTitre"/>
    <w:basedOn w:val="Standard"/>
    <w:qFormat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before="240" w:after="480"/>
      <w:jc w:val="center"/>
    </w:pPr>
    <w:rPr>
      <w:b/>
      <w:sz w:val="36"/>
      <w:szCs w:val="36"/>
    </w:rPr>
  </w:style>
  <w:style w:type="paragraph" w:customStyle="1" w:styleId="MonAuteur">
    <w:name w:val="MonAuteur"/>
    <w:basedOn w:val="Standard"/>
    <w:qFormat/>
    <w:pPr>
      <w:tabs>
        <w:tab w:val="right" w:pos="9541"/>
      </w:tabs>
    </w:pPr>
    <w:rPr>
      <w:rFonts w:ascii="Calibri" w:hAnsi="Calibri"/>
      <w:b/>
      <w:sz w:val="28"/>
      <w:szCs w:val="28"/>
    </w:rPr>
  </w:style>
  <w:style w:type="paragraph" w:customStyle="1" w:styleId="Table">
    <w:name w:val="Table"/>
    <w:basedOn w:val="Lgende"/>
  </w:style>
  <w:style w:type="paragraph" w:customStyle="1" w:styleId="Framecontents">
    <w:name w:val="Frame contents"/>
    <w:basedOn w:val="Textbody"/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7"/>
      </w:tabs>
    </w:pPr>
  </w:style>
  <w:style w:type="paragraph" w:customStyle="1" w:styleId="Contents2">
    <w:name w:val="Contents 2"/>
    <w:basedOn w:val="Index"/>
    <w:pPr>
      <w:tabs>
        <w:tab w:val="right" w:leader="dot" w:pos="9637"/>
      </w:tabs>
      <w:ind w:left="283"/>
    </w:pPr>
  </w:style>
  <w:style w:type="paragraph" w:customStyle="1" w:styleId="Formule">
    <w:name w:val="Formule"/>
    <w:basedOn w:val="Lgende"/>
  </w:style>
  <w:style w:type="paragraph" w:customStyle="1" w:styleId="IllustrationIndexHeading">
    <w:name w:val="Illustration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IllustrationIndex1">
    <w:name w:val="Illustration Index 1"/>
    <w:basedOn w:val="Index"/>
    <w:pPr>
      <w:tabs>
        <w:tab w:val="right" w:leader="dot" w:pos="9637"/>
      </w:tabs>
    </w:pPr>
  </w:style>
  <w:style w:type="paragraph" w:customStyle="1" w:styleId="Titrepagedegarde">
    <w:name w:val="Titre page de garde"/>
    <w:basedOn w:val="Framecontents"/>
    <w:pPr>
      <w:pBdr>
        <w:top w:val="single" w:sz="8" w:space="1" w:color="B3B3B3"/>
        <w:left w:val="single" w:sz="8" w:space="1" w:color="B3B3B3"/>
        <w:bottom w:val="single" w:sz="8" w:space="1" w:color="B3B3B3"/>
        <w:right w:val="single" w:sz="8" w:space="1" w:color="B3B3B3"/>
      </w:pBdr>
      <w:shd w:val="clear" w:color="auto" w:fill="FFFFFF"/>
      <w:spacing w:before="4535" w:after="119"/>
      <w:ind w:left="567" w:right="567"/>
      <w:jc w:val="center"/>
    </w:pPr>
    <w:rPr>
      <w:rFonts w:ascii="Arial Black" w:hAnsi="Arial Black"/>
      <w:b/>
      <w:sz w:val="48"/>
    </w:rPr>
  </w:style>
  <w:style w:type="paragraph" w:customStyle="1" w:styleId="MonParagraphe-liste">
    <w:name w:val="MonParagraphe-liste"/>
    <w:basedOn w:val="MonParagraphe"/>
    <w:pPr>
      <w:spacing w:before="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BibliographyHeading">
    <w:name w:val="Bibliography Heading"/>
    <w:basedOn w:val="Heading"/>
    <w:pPr>
      <w:suppressLineNumbers/>
    </w:pPr>
    <w:rPr>
      <w:b/>
      <w:bCs/>
      <w:sz w:val="32"/>
      <w:szCs w:val="32"/>
    </w:rPr>
  </w:style>
  <w:style w:type="paragraph" w:customStyle="1" w:styleId="Bibliography1">
    <w:name w:val="Bibliography 1"/>
    <w:basedOn w:val="Index"/>
    <w:pPr>
      <w:tabs>
        <w:tab w:val="left" w:leader="dot" w:pos="1984"/>
        <w:tab w:val="right" w:leader="dot" w:pos="10772"/>
      </w:tabs>
      <w:spacing w:after="113"/>
      <w:ind w:left="1134" w:hanging="1134"/>
    </w:pPr>
  </w:style>
  <w:style w:type="paragraph" w:customStyle="1" w:styleId="MonTitreSousSousSection">
    <w:name w:val="MonTitreSousSousSection"/>
    <w:basedOn w:val="MonTitreSousSection"/>
    <w:next w:val="MonParagraphe"/>
    <w:qFormat/>
    <w:pPr>
      <w:numPr>
        <w:ilvl w:val="2"/>
      </w:numPr>
      <w:outlineLvl w:val="2"/>
    </w:pPr>
    <w:rPr>
      <w:i/>
      <w:sz w:val="26"/>
    </w:rPr>
  </w:style>
  <w:style w:type="paragraph" w:customStyle="1" w:styleId="Contents3">
    <w:name w:val="Contents 3"/>
    <w:basedOn w:val="Index"/>
    <w:pPr>
      <w:tabs>
        <w:tab w:val="right" w:leader="dot" w:pos="9638"/>
      </w:tabs>
      <w:ind w:left="566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otnote">
    <w:name w:val="Footnote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Figure">
    <w:name w:val="Figure"/>
    <w:basedOn w:val="Lgende"/>
    <w:qFormat/>
  </w:style>
  <w:style w:type="paragraph" w:customStyle="1" w:styleId="Objectindexheading">
    <w:name w:val="Object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Objectindex1">
    <w:name w:val="Object index 1"/>
    <w:basedOn w:val="Index"/>
    <w:pPr>
      <w:tabs>
        <w:tab w:val="right" w:leader="dot" w:pos="9638"/>
      </w:tabs>
    </w:pPr>
  </w:style>
  <w:style w:type="character" w:styleId="Numrodepage">
    <w:name w:val="page number"/>
    <w:basedOn w:val="Policepardfaut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Aretirer">
    <w:name w:val="A retirer"/>
    <w:rPr>
      <w:strike/>
      <w:color w:val="FF3333"/>
    </w:rPr>
  </w:style>
  <w:style w:type="numbering" w:customStyle="1" w:styleId="WW8Num1">
    <w:name w:val="WW8Num1"/>
    <w:basedOn w:val="Aucuneliste"/>
    <w:pPr>
      <w:numPr>
        <w:numId w:val="2"/>
      </w:numPr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9747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F97470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97470"/>
    <w:pPr>
      <w:keepLines/>
      <w:suppressAutoHyphens w:val="0"/>
      <w:autoSpaceDN/>
      <w:spacing w:before="480" w:after="0" w:line="276" w:lineRule="auto"/>
      <w:textAlignment w:val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F9747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97470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F97470"/>
    <w:pPr>
      <w:spacing w:after="100"/>
      <w:ind w:left="480"/>
    </w:pPr>
  </w:style>
  <w:style w:type="character" w:styleId="Lienhypertexte">
    <w:name w:val="Hyperlink"/>
    <w:uiPriority w:val="99"/>
    <w:unhideWhenUsed/>
    <w:rsid w:val="00F97470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FD114D"/>
    <w:rPr>
      <w:color w:val="808080"/>
    </w:rPr>
  </w:style>
  <w:style w:type="table" w:styleId="Grilledutableau">
    <w:name w:val="Table Grid"/>
    <w:basedOn w:val="TableauNormal"/>
    <w:uiPriority w:val="59"/>
    <w:rsid w:val="00A27B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6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ournaldunet.com/web-tech/developpeur/1008712-les-fichiers-log-des-indicateurs-utiles/" TargetMode="Externa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graphviz.org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llian\Desktop\Modele-rapportScientifique-2017(1)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AD531B-019D-4926-A889-8E4001D29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Modele-rapportScientifique-2017(1)</Template>
  <TotalTime>2</TotalTime>
  <Pages>1</Pages>
  <Words>291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CREATIS</Company>
  <LinksUpToDate>false</LinksUpToDate>
  <CharactersWithSpaces>1892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Killian</dc:creator>
  <cp:keywords/>
  <cp:lastModifiedBy>33665219185</cp:lastModifiedBy>
  <cp:revision>7</cp:revision>
  <cp:lastPrinted>2020-01-09T18:24:00Z</cp:lastPrinted>
  <dcterms:created xsi:type="dcterms:W3CDTF">2020-01-25T23:01:00Z</dcterms:created>
  <dcterms:modified xsi:type="dcterms:W3CDTF">2020-01-25T23:03:00Z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