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B7F39" w14:textId="07E9251A" w:rsidR="00DC0A5F" w:rsidRDefault="00DC0A5F" w:rsidP="00DC0A5F">
      <w:pPr>
        <w:pStyle w:val="MonTitre"/>
        <w:rPr>
          <w:ins w:id="0" w:author="f f" w:date="2019-03-21T15:27:00Z"/>
        </w:rPr>
      </w:pPr>
      <w:ins w:id="1" w:author="f f" w:date="2019-03-21T15:27:00Z">
        <w:r>
          <w:t xml:space="preserve">Compte rendu </w:t>
        </w:r>
        <w:del w:id="2" w:author="33665219185" w:date="2019-12-25T17:22:00Z">
          <w:r w:rsidDel="00ED0A92">
            <w:delText>TPTD : Biprisme de Fresnel</w:delText>
          </w:r>
        </w:del>
      </w:ins>
      <w:ins w:id="3" w:author="33665219185" w:date="2019-12-25T17:22:00Z">
        <w:r w:rsidR="00ED0A92">
          <w:t>TPC++ n°</w:t>
        </w:r>
      </w:ins>
      <w:r w:rsidR="000A5FB4">
        <w:t>4 : Analyse de logs Apache</w:t>
      </w:r>
    </w:p>
    <w:p w14:paraId="0827A74E" w14:textId="31C0E18E" w:rsidR="00A84B7B" w:rsidRDefault="00DC0A5F" w:rsidP="0060204E">
      <w:pPr>
        <w:pStyle w:val="MonTitreSection"/>
        <w:numPr>
          <w:ilvl w:val="0"/>
          <w:numId w:val="5"/>
        </w:numPr>
        <w:textAlignment w:val="auto"/>
      </w:pPr>
      <w:ins w:id="4" w:author="f f" w:date="2019-03-21T15:27:00Z">
        <w:del w:id="5" w:author="33665219185" w:date="2019-12-25T17:22:00Z">
          <w:r w:rsidDel="00E518BD">
            <w:delText>Introduction</w:delText>
          </w:r>
        </w:del>
      </w:ins>
      <w:r w:rsidR="000A5FB4">
        <w:t>Spécifications générales de notre application</w:t>
      </w:r>
    </w:p>
    <w:p w14:paraId="4A25685D" w14:textId="40579648" w:rsidR="00132CBD" w:rsidRPr="00132CBD" w:rsidRDefault="00132CBD" w:rsidP="00132CBD">
      <w:pPr>
        <w:pStyle w:val="MonTitreSousSection"/>
      </w:pPr>
      <w:r>
        <w:t>Description générale</w:t>
      </w:r>
    </w:p>
    <w:p w14:paraId="4F99C1CD" w14:textId="6C867EB5" w:rsidR="000A5FB4" w:rsidRDefault="000A5FB4" w:rsidP="000A5FB4">
      <w:pPr>
        <w:pStyle w:val="MonParagraphe"/>
      </w:pPr>
      <w:r>
        <w:t>Notre application permet de lire des fichiers de logs Apache et de faire par défaut le classement des documents les plus consultés</w:t>
      </w:r>
      <w:r w:rsidR="00D722C7">
        <w:t xml:space="preserve"> (10 premiers par défaut)</w:t>
      </w:r>
      <w:r>
        <w:t>. D’autres options sont possibles comme produire un fichier .dot  permettant par la sui</w:t>
      </w:r>
      <w:r w:rsidR="00AB584C">
        <w:t>t</w:t>
      </w:r>
      <w:r>
        <w:t>e de construire un graphe avec pour nœuds les documents et pour arcs leurs transitions. Il est également possible d’appliquer des filtres : un sur l’heure de la requête et un qui permet d’exclure les documents au format image, css ou javascript.</w:t>
      </w:r>
      <w:r w:rsidR="00AB584C">
        <w:t xml:space="preserve"> Aussi, un fichier de configuration en format texte peut être ajouté afin d’éliminer l’entête de l’URL (du référant)</w:t>
      </w:r>
      <w:r w:rsidR="00132CBD">
        <w:t xml:space="preserve"> lorsqu’elle est locale</w:t>
      </w:r>
      <w:r w:rsidR="00AB584C">
        <w:t>. C</w:t>
      </w:r>
      <w:r w:rsidR="00132CBD">
        <w:t>et</w:t>
      </w:r>
      <w:r w:rsidR="00AB584C">
        <w:t xml:space="preserve"> entête doit </w:t>
      </w:r>
      <w:r w:rsidR="00132CBD">
        <w:t>être recopié</w:t>
      </w:r>
      <w:r w:rsidR="00AB584C">
        <w:t xml:space="preserve"> dans le fichier texte correspondant</w:t>
      </w:r>
      <w:r w:rsidR="009D6A57">
        <w:t xml:space="preserve"> pour être prise en compte</w:t>
      </w:r>
      <w:r w:rsidR="00AB584C">
        <w:t>.</w:t>
      </w:r>
    </w:p>
    <w:p w14:paraId="6376DF87" w14:textId="77777777" w:rsidR="009D6A57" w:rsidRDefault="009D6A57" w:rsidP="000A5FB4">
      <w:pPr>
        <w:pStyle w:val="MonParagraphe"/>
      </w:pPr>
    </w:p>
    <w:p w14:paraId="626A3733" w14:textId="35C4C43E" w:rsidR="009D6A57" w:rsidRDefault="00C13C0A" w:rsidP="00C13C0A">
      <w:pPr>
        <w:pStyle w:val="Figure"/>
      </w:pPr>
      <w:r>
        <w:rPr>
          <w:noProof/>
        </w:rPr>
        <w:t>Figure 1 :Fonctionnement global de notre application</w:t>
      </w:r>
      <w:r w:rsidR="009D6A57">
        <w:rPr>
          <w:noProof/>
        </w:rPr>
        <w:drawing>
          <wp:inline distT="0" distB="0" distL="0" distR="0" wp14:anchorId="4EC937C5" wp14:editId="58A9567D">
            <wp:extent cx="5486400" cy="3200400"/>
            <wp:effectExtent l="19050" t="0" r="1905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2D21EB" w14:textId="61BF20CC" w:rsidR="00132CBD" w:rsidRDefault="00122AD2" w:rsidP="00122AD2">
      <w:pPr>
        <w:pStyle w:val="MonTitreSousSection"/>
      </w:pPr>
      <w:r>
        <w:t>Spécifications détaillées</w:t>
      </w:r>
    </w:p>
    <w:p w14:paraId="49CF86E0" w14:textId="77777777" w:rsidR="006E18B7" w:rsidRDefault="00122AD2" w:rsidP="00122AD2">
      <w:pPr>
        <w:pStyle w:val="MonParagraphe"/>
        <w:ind w:left="576" w:firstLine="0"/>
      </w:pPr>
      <w:r>
        <w:t xml:space="preserve">Les options </w:t>
      </w:r>
      <w:r w:rsidR="006E18B7">
        <w:t xml:space="preserve">peuvent être spécifiées dans n’importe quel ordre. Nous les avons définis conformément à l’énoncé du TP : </w:t>
      </w:r>
    </w:p>
    <w:p w14:paraId="5EE24C1F" w14:textId="77777777" w:rsidR="006E18B7" w:rsidRDefault="006E18B7" w:rsidP="00122AD2">
      <w:pPr>
        <w:pStyle w:val="MonParagraphe"/>
        <w:ind w:left="576" w:firstLine="0"/>
      </w:pPr>
      <w:r>
        <w:t xml:space="preserve">[-g nomfichier.dot] afin de produire  un fichier au format GraphViz </w:t>
      </w:r>
    </w:p>
    <w:p w14:paraId="171C1F52" w14:textId="5447927A" w:rsidR="00AB584C" w:rsidRDefault="006E18B7" w:rsidP="00122AD2">
      <w:pPr>
        <w:pStyle w:val="MonParagraphe"/>
        <w:ind w:left="576" w:firstLine="0"/>
      </w:pPr>
      <w:r>
        <w:t>[-e] afin d’exclure tous les documents qui sont définis comme une image, css ou javascript c’est-à-dire les formats suivants : css, js, png, jpg, gif, bmp.</w:t>
      </w:r>
    </w:p>
    <w:p w14:paraId="58CB4329" w14:textId="1D9FF80A" w:rsidR="006E18B7" w:rsidRDefault="00207B78" w:rsidP="00122AD2">
      <w:pPr>
        <w:pStyle w:val="MonParagraphe"/>
        <w:ind w:left="576" w:firstLine="0"/>
      </w:pPr>
      <w:r>
        <w:t>[-t heure] qui permet de ne sélectionner que des hits dans le créneau horaire correspondant à l’intervalle [heure, heure+1[</w:t>
      </w:r>
      <w:r w:rsidR="005B10DB">
        <w:t>. L’heure saisie doit appartenir à l’intervalle [0,</w:t>
      </w:r>
      <w:r w:rsidR="004576F3">
        <w:t>23]</w:t>
      </w:r>
      <w:r w:rsidR="000D6640">
        <w:t>.</w:t>
      </w:r>
      <w:r w:rsidR="000F6F22">
        <w:t xml:space="preserve"> </w:t>
      </w:r>
    </w:p>
    <w:p w14:paraId="1CFB65A3" w14:textId="2A85CFEA" w:rsidR="000F6F22" w:rsidRDefault="000F6F22" w:rsidP="00122AD2">
      <w:pPr>
        <w:pStyle w:val="MonParagraphe"/>
        <w:ind w:left="576" w:firstLine="0"/>
      </w:pPr>
      <w:r>
        <w:lastRenderedPageBreak/>
        <w:t>Une fois les options saisies, la commande devra se terminer par le nom du fichier log à lire. Ce dernier doit exister et l’utilisateur doit disposer des droits en lecture pour que le programme continue.</w:t>
      </w:r>
    </w:p>
    <w:p w14:paraId="0C3B05C6" w14:textId="77777777" w:rsidR="00075FB4" w:rsidRDefault="00075FB4" w:rsidP="00122AD2">
      <w:pPr>
        <w:pStyle w:val="MonParagraphe"/>
        <w:ind w:left="576" w:firstLine="0"/>
      </w:pPr>
    </w:p>
    <w:tbl>
      <w:tblPr>
        <w:tblStyle w:val="Grilledutableau"/>
        <w:tblW w:w="0" w:type="auto"/>
        <w:tblInd w:w="576" w:type="dxa"/>
        <w:tblLook w:val="04A0" w:firstRow="1" w:lastRow="0" w:firstColumn="1" w:lastColumn="0" w:noHBand="0" w:noVBand="1"/>
      </w:tblPr>
      <w:tblGrid>
        <w:gridCol w:w="9052"/>
      </w:tblGrid>
      <w:tr w:rsidR="00075FB4" w14:paraId="2E8092FB" w14:textId="77777777" w:rsidTr="00075FB4">
        <w:tc>
          <w:tcPr>
            <w:tcW w:w="9628" w:type="dxa"/>
          </w:tcPr>
          <w:p w14:paraId="2E7736DD" w14:textId="51F2AC97" w:rsidR="00075FB4" w:rsidRDefault="00075FB4" w:rsidP="00075FB4">
            <w:pPr>
              <w:pStyle w:val="MonParagraphe"/>
              <w:ind w:firstLine="0"/>
              <w:jc w:val="center"/>
            </w:pPr>
            <w:r>
              <w:t>Format de la commande</w:t>
            </w:r>
          </w:p>
        </w:tc>
      </w:tr>
      <w:tr w:rsidR="00075FB4" w14:paraId="0AB8559C" w14:textId="77777777" w:rsidTr="00075FB4">
        <w:tc>
          <w:tcPr>
            <w:tcW w:w="9628" w:type="dxa"/>
          </w:tcPr>
          <w:p w14:paraId="2F7A87CB" w14:textId="096F41C6" w:rsidR="00075FB4" w:rsidRDefault="00075FB4" w:rsidP="00075FB4">
            <w:pPr>
              <w:pStyle w:val="MonParagraphe"/>
              <w:ind w:firstLine="0"/>
              <w:jc w:val="center"/>
            </w:pPr>
            <w:r>
              <w:t>./analog [options] nomfichier.log</w:t>
            </w:r>
          </w:p>
        </w:tc>
      </w:tr>
    </w:tbl>
    <w:p w14:paraId="6A925F6D" w14:textId="3C04592C" w:rsidR="006E18B7" w:rsidRDefault="005B39C9" w:rsidP="004F4261">
      <w:pPr>
        <w:pStyle w:val="MonParagraphe"/>
        <w:ind w:left="576" w:firstLine="0"/>
      </w:pPr>
      <w:r>
        <w:t xml:space="preserve">Nous avons géré tous les cas limites que nous pouvons regrouper </w:t>
      </w:r>
      <w:r w:rsidR="008E20CC">
        <w:t>les arbres ci-dessous. Les feuilles représentent chacun un test avec un numéro précisé qui sera présent dans le dossier Tests.</w:t>
      </w:r>
    </w:p>
    <w:p w14:paraId="2646F26A" w14:textId="6544A2E0" w:rsidR="00122AD2" w:rsidRDefault="004F4261" w:rsidP="00EB1A4E">
      <w:pPr>
        <w:pStyle w:val="Figure"/>
      </w:pPr>
      <w:r>
        <w:rPr>
          <w:noProof/>
        </w:rPr>
        <w:t>Arbre de tests : aucune option</w:t>
      </w:r>
      <w:r w:rsidR="005C69CD">
        <w:rPr>
          <w:noProof/>
        </w:rPr>
        <w:drawing>
          <wp:inline distT="0" distB="0" distL="0" distR="0" wp14:anchorId="07572200" wp14:editId="38DFCAD0">
            <wp:extent cx="6451600" cy="3200400"/>
            <wp:effectExtent l="0" t="0" r="635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CB8B4CB" w14:textId="773CFB60" w:rsidR="005776CA" w:rsidRDefault="004F4261" w:rsidP="004F4261">
      <w:pPr>
        <w:pStyle w:val="Figure"/>
      </w:pPr>
      <w:r>
        <w:rPr>
          <w:noProof/>
        </w:rPr>
        <w:t>Arbre de tests : option –g nomfichier.dot</w:t>
      </w:r>
      <w:r w:rsidR="005776CA">
        <w:rPr>
          <w:noProof/>
        </w:rPr>
        <w:drawing>
          <wp:inline distT="0" distB="0" distL="0" distR="0" wp14:anchorId="3A5392F3" wp14:editId="3F3CBA80">
            <wp:extent cx="6451600" cy="3200400"/>
            <wp:effectExtent l="0" t="0" r="0" b="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4FC9E5A" w14:textId="77777777" w:rsidR="005776CA" w:rsidRDefault="005776CA" w:rsidP="005776CA">
      <w:pPr>
        <w:pStyle w:val="MonParagraphe"/>
        <w:ind w:firstLine="0"/>
      </w:pPr>
    </w:p>
    <w:p w14:paraId="0ACEA274" w14:textId="77777777" w:rsidR="00122AD2" w:rsidRDefault="00122AD2" w:rsidP="00AB584C">
      <w:pPr>
        <w:pStyle w:val="MonParagraphe"/>
        <w:ind w:firstLine="0"/>
      </w:pPr>
    </w:p>
    <w:p w14:paraId="683C7B35" w14:textId="15295421" w:rsidR="00383B31" w:rsidRDefault="00433803" w:rsidP="00EB1A4E">
      <w:pPr>
        <w:pStyle w:val="Figure"/>
      </w:pPr>
      <w:r w:rsidRPr="00433803">
        <w:rPr>
          <w:noProof/>
        </w:rPr>
        <w:t xml:space="preserve"> </w:t>
      </w:r>
      <w:r>
        <w:rPr>
          <w:noProof/>
        </w:rPr>
        <w:t>Arbre de tests : option –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 xml:space="preserve">heure </w:t>
      </w:r>
      <w:r w:rsidR="00430F63">
        <w:rPr>
          <w:noProof/>
        </w:rPr>
        <w:drawing>
          <wp:inline distT="0" distB="0" distL="0" distR="0" wp14:anchorId="41C7611D" wp14:editId="243C06E6">
            <wp:extent cx="6120130" cy="3035970"/>
            <wp:effectExtent l="0" t="0" r="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68ADD9F" w14:textId="6D8D26EA" w:rsidR="0083135B" w:rsidRDefault="00D6258D" w:rsidP="00EB1A4E">
      <w:pPr>
        <w:pStyle w:val="Figure"/>
      </w:pPr>
      <w:r>
        <w:rPr>
          <w:noProof/>
        </w:rPr>
        <w:t>Arbre de tests : option –</w:t>
      </w:r>
      <w:r>
        <w:rPr>
          <w:noProof/>
        </w:rPr>
        <w:t>e</w:t>
      </w:r>
      <w:r w:rsidR="008D0108" w:rsidRPr="00D6258D">
        <w:drawing>
          <wp:inline distT="0" distB="0" distL="0" distR="0" wp14:anchorId="66FF6292" wp14:editId="44D4A92D">
            <wp:extent cx="6120130" cy="3035935"/>
            <wp:effectExtent l="0" t="0" r="0" b="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EEC2D2C" w14:textId="601FB2CB" w:rsidR="00122AD2" w:rsidRDefault="0083135B" w:rsidP="0083135B">
      <w:pPr>
        <w:pStyle w:val="Figure"/>
      </w:pPr>
      <w:r>
        <w:rPr>
          <w:noProof/>
        </w:rPr>
        <w:lastRenderedPageBreak/>
        <w:t xml:space="preserve">Arbre de tests : </w:t>
      </w:r>
      <w:r>
        <w:rPr>
          <w:noProof/>
        </w:rPr>
        <w:t>erreurs saisies</w:t>
      </w:r>
      <w:r>
        <w:rPr>
          <w:noProof/>
        </w:rPr>
        <w:t xml:space="preserve"> </w:t>
      </w:r>
      <w:bookmarkStart w:id="6" w:name="_GoBack"/>
      <w:r w:rsidR="00EE6797" w:rsidRPr="0083135B">
        <w:drawing>
          <wp:inline distT="0" distB="0" distL="0" distR="0" wp14:anchorId="464308E1" wp14:editId="40AD3F18">
            <wp:extent cx="5486400" cy="3200400"/>
            <wp:effectExtent l="0" t="0" r="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  <w:bookmarkEnd w:id="6"/>
    </w:p>
    <w:p w14:paraId="279F838F" w14:textId="77777777" w:rsidR="00EE6797" w:rsidRDefault="00EE6797" w:rsidP="00AB584C">
      <w:pPr>
        <w:pStyle w:val="MonParagraphe"/>
        <w:ind w:firstLine="0"/>
      </w:pPr>
    </w:p>
    <w:p w14:paraId="511D5D48" w14:textId="7D32F9A1" w:rsidR="00EE6797" w:rsidRPr="000A5FB4" w:rsidRDefault="00EE6797" w:rsidP="00AB584C">
      <w:pPr>
        <w:pStyle w:val="MonParagraphe"/>
        <w:ind w:firstLine="0"/>
      </w:pPr>
    </w:p>
    <w:sectPr w:rsidR="00EE6797" w:rsidRPr="000A5FB4">
      <w:headerReference w:type="default" r:id="rId38"/>
      <w:footerReference w:type="default" r:id="rId39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EE9C3" w14:textId="77777777" w:rsidR="00CB165E" w:rsidRDefault="00CB165E">
      <w:r>
        <w:separator/>
      </w:r>
    </w:p>
  </w:endnote>
  <w:endnote w:type="continuationSeparator" w:id="0">
    <w:p w14:paraId="09020E0A" w14:textId="77777777" w:rsidR="00CB165E" w:rsidRDefault="00CB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C8B4E" w14:textId="77777777" w:rsidR="00122AD2" w:rsidRDefault="00122AD2">
    <w:pPr>
      <w:pStyle w:val="Pieddepage"/>
    </w:pPr>
    <w:del w:id="21" w:author="f f" w:date="2019-03-12T23:27:00Z">
      <w:r w:rsidDel="00F17DF0">
        <w:delText>Poste n° : (le cas échéant)</w:delText>
      </w:r>
    </w:del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EB1A4E">
      <w:rPr>
        <w:noProof/>
      </w:rPr>
      <w:t>4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EB1A4E">
      <w:rPr>
        <w:noProof/>
      </w:rPr>
      <w:t>4</w:t>
    </w:r>
    <w:r>
      <w:rPr>
        <w:noProof/>
      </w:rPr>
      <w:fldChar w:fldCharType="end"/>
    </w:r>
    <w:r>
      <w:t xml:space="preserve"> -</w:t>
    </w:r>
    <w:r>
      <w:tab/>
    </w:r>
    <w:del w:id="22" w:author="f f" w:date="2019-03-12T23:27:00Z">
      <w:r w:rsidDel="00F17DF0">
        <w:delText xml:space="preserve">Le </w:delText>
      </w:r>
      <w:r w:rsidDel="00F17DF0">
        <w:fldChar w:fldCharType="begin"/>
      </w:r>
      <w:r w:rsidDel="00F17DF0">
        <w:delInstrText xml:space="preserve"> SAVEDATE \@ "d' 'MMMM' 'yyyy" </w:delInstrText>
      </w:r>
      <w:r w:rsidDel="00F17DF0">
        <w:fldChar w:fldCharType="separate"/>
      </w:r>
      <w:r w:rsidDel="00F17DF0">
        <w:rPr>
          <w:noProof/>
        </w:rPr>
        <w:delText>0 XXX 0000</w:delText>
      </w:r>
      <w:r w:rsidDel="00F17DF0">
        <w:fldChar w:fldCharType="end"/>
      </w:r>
    </w:del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B55C8" w14:textId="77777777" w:rsidR="00CB165E" w:rsidRDefault="00CB165E">
      <w:r>
        <w:rPr>
          <w:color w:val="000000"/>
        </w:rPr>
        <w:separator/>
      </w:r>
    </w:p>
  </w:footnote>
  <w:footnote w:type="continuationSeparator" w:id="0">
    <w:p w14:paraId="19D6139F" w14:textId="77777777" w:rsidR="00CB165E" w:rsidRDefault="00CB1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4A30" w14:textId="4F1B9F55" w:rsidR="00122AD2" w:rsidRDefault="00122AD2">
    <w:pPr>
      <w:pStyle w:val="MonAuteur"/>
    </w:pPr>
    <w:r>
      <w:t>Auteur</w:t>
    </w:r>
    <w:ins w:id="7" w:author="33665219185" w:date="2019-12-25T17:21:00Z">
      <w:r>
        <w:t>s</w:t>
      </w:r>
    </w:ins>
    <w:del w:id="8" w:author="f f" w:date="2019-03-12T22:29:00Z">
      <w:r w:rsidDel="00DB49AB">
        <w:delText>s</w:delText>
      </w:r>
    </w:del>
    <w:r>
      <w:t> :</w:t>
    </w:r>
    <w:ins w:id="9" w:author="f f" w:date="2019-03-12T22:29:00Z">
      <w:r>
        <w:t xml:space="preserve"> </w:t>
      </w:r>
    </w:ins>
    <w:ins w:id="10" w:author="33665219185" w:date="2019-12-25T17:21:00Z">
      <w:r>
        <w:t xml:space="preserve">DUPONT Yann - MIGNOT Thomas       </w:t>
      </w:r>
    </w:ins>
    <w:ins w:id="11" w:author="f f" w:date="2019-03-12T22:29:00Z">
      <w:del w:id="12" w:author="33665219185" w:date="2019-12-25T17:21:00Z">
        <w:r w:rsidDel="004F7DFF">
          <w:delText xml:space="preserve">Killian OECHSLIN      </w:delText>
        </w:r>
      </w:del>
    </w:ins>
    <w:ins w:id="13" w:author="f f" w:date="2019-03-12T22:30:00Z">
      <w:del w:id="14" w:author="33665219185" w:date="2019-12-25T17:21:00Z">
        <w:r w:rsidDel="004F7DFF">
          <w:delText xml:space="preserve">      </w:delText>
        </w:r>
      </w:del>
    </w:ins>
    <w:ins w:id="15" w:author="f f" w:date="2019-03-12T22:29:00Z">
      <w:r>
        <w:t>G</w:t>
      </w:r>
    </w:ins>
    <w:ins w:id="16" w:author="f f" w:date="2019-03-12T22:30:00Z">
      <w:r>
        <w:t xml:space="preserve">roupe : </w:t>
      </w:r>
    </w:ins>
    <w:ins w:id="17" w:author="33665219185" w:date="2019-12-25T17:21:00Z">
      <w:r>
        <w:t>3IF4</w:t>
      </w:r>
    </w:ins>
    <w:ins w:id="18" w:author="f f" w:date="2019-03-12T22:30:00Z">
      <w:del w:id="19" w:author="33665219185" w:date="2019-12-25T17:21:00Z">
        <w:r w:rsidDel="004F7DFF">
          <w:delText>51</w:delText>
        </w:r>
      </w:del>
    </w:ins>
    <w:del w:id="20" w:author="f f" w:date="2019-03-12T22:29:00Z">
      <w:r w:rsidDel="00DB49AB">
        <w:delText xml:space="preserve"> ….. </w:delText>
      </w:r>
    </w:del>
    <w:r>
      <w:rPr>
        <w:rFonts w:ascii="Times New Roman" w:hAnsi="Times New Roman"/>
        <w:sz w:val="24"/>
        <w:szCs w:val="24"/>
      </w:rPr>
      <w:tab/>
    </w:r>
    <w:r w:rsidRPr="00F44AF4">
      <w:rPr>
        <w:noProof/>
      </w:rPr>
      <w:drawing>
        <wp:inline distT="0" distB="0" distL="0" distR="0" wp14:anchorId="74426544" wp14:editId="3233CBCE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 f">
    <w15:presenceInfo w15:providerId="Windows Live" w15:userId="82fffed2aec52d45"/>
  </w15:person>
  <w15:person w15:author="33665219185">
    <w15:presenceInfo w15:providerId="None" w15:userId="336652191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D2"/>
    <w:rsid w:val="00006809"/>
    <w:rsid w:val="000110A3"/>
    <w:rsid w:val="00026A43"/>
    <w:rsid w:val="0002751F"/>
    <w:rsid w:val="00027BD8"/>
    <w:rsid w:val="0004007C"/>
    <w:rsid w:val="000447A3"/>
    <w:rsid w:val="0005416D"/>
    <w:rsid w:val="000559A9"/>
    <w:rsid w:val="000623A6"/>
    <w:rsid w:val="00064528"/>
    <w:rsid w:val="00067C34"/>
    <w:rsid w:val="00070FB8"/>
    <w:rsid w:val="00075EB3"/>
    <w:rsid w:val="00075FB4"/>
    <w:rsid w:val="000A0586"/>
    <w:rsid w:val="000A5FB4"/>
    <w:rsid w:val="000C6CB4"/>
    <w:rsid w:val="000C70E8"/>
    <w:rsid w:val="000D1331"/>
    <w:rsid w:val="000D31E1"/>
    <w:rsid w:val="000D6640"/>
    <w:rsid w:val="000E1916"/>
    <w:rsid w:val="000F6F22"/>
    <w:rsid w:val="00122AD2"/>
    <w:rsid w:val="00125154"/>
    <w:rsid w:val="00131B7B"/>
    <w:rsid w:val="00132CBD"/>
    <w:rsid w:val="00135713"/>
    <w:rsid w:val="0015539E"/>
    <w:rsid w:val="00190C4C"/>
    <w:rsid w:val="00192D75"/>
    <w:rsid w:val="001E1C10"/>
    <w:rsid w:val="001E1E5F"/>
    <w:rsid w:val="00204D06"/>
    <w:rsid w:val="00207B78"/>
    <w:rsid w:val="0022058D"/>
    <w:rsid w:val="0022406B"/>
    <w:rsid w:val="00261696"/>
    <w:rsid w:val="0028360E"/>
    <w:rsid w:val="0029244A"/>
    <w:rsid w:val="0029384C"/>
    <w:rsid w:val="00293968"/>
    <w:rsid w:val="002959D8"/>
    <w:rsid w:val="002A43E9"/>
    <w:rsid w:val="002E3CC6"/>
    <w:rsid w:val="003053E8"/>
    <w:rsid w:val="00307722"/>
    <w:rsid w:val="00312BD7"/>
    <w:rsid w:val="003459CF"/>
    <w:rsid w:val="00356ABD"/>
    <w:rsid w:val="0036246D"/>
    <w:rsid w:val="00367ED9"/>
    <w:rsid w:val="00382CAD"/>
    <w:rsid w:val="00383B31"/>
    <w:rsid w:val="0038431D"/>
    <w:rsid w:val="003845FA"/>
    <w:rsid w:val="003C1C81"/>
    <w:rsid w:val="003C68E5"/>
    <w:rsid w:val="003D6796"/>
    <w:rsid w:val="003E46EB"/>
    <w:rsid w:val="003E7DBD"/>
    <w:rsid w:val="003F64EF"/>
    <w:rsid w:val="00402F0B"/>
    <w:rsid w:val="004055C6"/>
    <w:rsid w:val="00416588"/>
    <w:rsid w:val="00423113"/>
    <w:rsid w:val="00427B38"/>
    <w:rsid w:val="00430F63"/>
    <w:rsid w:val="00432B45"/>
    <w:rsid w:val="00433803"/>
    <w:rsid w:val="00444BCB"/>
    <w:rsid w:val="0045612B"/>
    <w:rsid w:val="004576F3"/>
    <w:rsid w:val="00461956"/>
    <w:rsid w:val="00462C09"/>
    <w:rsid w:val="00472018"/>
    <w:rsid w:val="004D7A65"/>
    <w:rsid w:val="004E11C8"/>
    <w:rsid w:val="004E2B8D"/>
    <w:rsid w:val="004F3D4E"/>
    <w:rsid w:val="004F4261"/>
    <w:rsid w:val="004F7DFF"/>
    <w:rsid w:val="00505C0A"/>
    <w:rsid w:val="00516D14"/>
    <w:rsid w:val="00526826"/>
    <w:rsid w:val="0054392E"/>
    <w:rsid w:val="00565E5E"/>
    <w:rsid w:val="005776CA"/>
    <w:rsid w:val="005973A0"/>
    <w:rsid w:val="005B056A"/>
    <w:rsid w:val="005B10DB"/>
    <w:rsid w:val="005B39C9"/>
    <w:rsid w:val="005B4A15"/>
    <w:rsid w:val="005C4891"/>
    <w:rsid w:val="005C69CD"/>
    <w:rsid w:val="005C752B"/>
    <w:rsid w:val="005E2139"/>
    <w:rsid w:val="0060204E"/>
    <w:rsid w:val="006231A8"/>
    <w:rsid w:val="006476C2"/>
    <w:rsid w:val="006518CF"/>
    <w:rsid w:val="00686778"/>
    <w:rsid w:val="0069133C"/>
    <w:rsid w:val="006A72F1"/>
    <w:rsid w:val="006A7EC2"/>
    <w:rsid w:val="006C5E30"/>
    <w:rsid w:val="006E18B7"/>
    <w:rsid w:val="006E68C4"/>
    <w:rsid w:val="006E6F18"/>
    <w:rsid w:val="007177CC"/>
    <w:rsid w:val="0072381C"/>
    <w:rsid w:val="00746DD7"/>
    <w:rsid w:val="007632D3"/>
    <w:rsid w:val="00767864"/>
    <w:rsid w:val="007761DB"/>
    <w:rsid w:val="00792503"/>
    <w:rsid w:val="00792FD2"/>
    <w:rsid w:val="00794069"/>
    <w:rsid w:val="007B1C28"/>
    <w:rsid w:val="007D1BBB"/>
    <w:rsid w:val="007D6A82"/>
    <w:rsid w:val="007E1330"/>
    <w:rsid w:val="00803301"/>
    <w:rsid w:val="00811764"/>
    <w:rsid w:val="00817909"/>
    <w:rsid w:val="008213E8"/>
    <w:rsid w:val="00831155"/>
    <w:rsid w:val="0083135B"/>
    <w:rsid w:val="00831C46"/>
    <w:rsid w:val="00831C7A"/>
    <w:rsid w:val="00834008"/>
    <w:rsid w:val="0083487A"/>
    <w:rsid w:val="008407D4"/>
    <w:rsid w:val="008520C5"/>
    <w:rsid w:val="008679EC"/>
    <w:rsid w:val="00870C75"/>
    <w:rsid w:val="00883014"/>
    <w:rsid w:val="0088487F"/>
    <w:rsid w:val="00893EF8"/>
    <w:rsid w:val="00895420"/>
    <w:rsid w:val="008B2395"/>
    <w:rsid w:val="008D0108"/>
    <w:rsid w:val="008E20CC"/>
    <w:rsid w:val="00900CFD"/>
    <w:rsid w:val="0093153A"/>
    <w:rsid w:val="009423F2"/>
    <w:rsid w:val="00944813"/>
    <w:rsid w:val="00954189"/>
    <w:rsid w:val="0097705D"/>
    <w:rsid w:val="00993355"/>
    <w:rsid w:val="009A1519"/>
    <w:rsid w:val="009A1A69"/>
    <w:rsid w:val="009B6FD2"/>
    <w:rsid w:val="009C39AB"/>
    <w:rsid w:val="009C5606"/>
    <w:rsid w:val="009C6BE7"/>
    <w:rsid w:val="009D6A57"/>
    <w:rsid w:val="009E6DF1"/>
    <w:rsid w:val="00A066E6"/>
    <w:rsid w:val="00A17D99"/>
    <w:rsid w:val="00A2131B"/>
    <w:rsid w:val="00A23267"/>
    <w:rsid w:val="00A25C88"/>
    <w:rsid w:val="00A27B2B"/>
    <w:rsid w:val="00A33C82"/>
    <w:rsid w:val="00A84B7B"/>
    <w:rsid w:val="00AA73FE"/>
    <w:rsid w:val="00AB1272"/>
    <w:rsid w:val="00AB584C"/>
    <w:rsid w:val="00AC01B6"/>
    <w:rsid w:val="00AC377D"/>
    <w:rsid w:val="00AF7AFE"/>
    <w:rsid w:val="00B016CF"/>
    <w:rsid w:val="00B143A1"/>
    <w:rsid w:val="00B217A0"/>
    <w:rsid w:val="00B22D88"/>
    <w:rsid w:val="00B2322D"/>
    <w:rsid w:val="00B334A9"/>
    <w:rsid w:val="00B534D0"/>
    <w:rsid w:val="00B74E69"/>
    <w:rsid w:val="00B82A3A"/>
    <w:rsid w:val="00B84809"/>
    <w:rsid w:val="00B900D4"/>
    <w:rsid w:val="00B961E1"/>
    <w:rsid w:val="00BA0EA2"/>
    <w:rsid w:val="00BA4024"/>
    <w:rsid w:val="00BB44C5"/>
    <w:rsid w:val="00BD212A"/>
    <w:rsid w:val="00BE46B4"/>
    <w:rsid w:val="00BE71C6"/>
    <w:rsid w:val="00BF350D"/>
    <w:rsid w:val="00C13C0A"/>
    <w:rsid w:val="00C26194"/>
    <w:rsid w:val="00C315F7"/>
    <w:rsid w:val="00C31A82"/>
    <w:rsid w:val="00C32666"/>
    <w:rsid w:val="00C341A3"/>
    <w:rsid w:val="00C36A82"/>
    <w:rsid w:val="00C514C6"/>
    <w:rsid w:val="00C53B14"/>
    <w:rsid w:val="00C54970"/>
    <w:rsid w:val="00C57BED"/>
    <w:rsid w:val="00C6002F"/>
    <w:rsid w:val="00C7244D"/>
    <w:rsid w:val="00C80D8F"/>
    <w:rsid w:val="00C83CFC"/>
    <w:rsid w:val="00C86DD0"/>
    <w:rsid w:val="00C95ED1"/>
    <w:rsid w:val="00CA0C8A"/>
    <w:rsid w:val="00CA39A4"/>
    <w:rsid w:val="00CB165E"/>
    <w:rsid w:val="00CD0909"/>
    <w:rsid w:val="00CD2747"/>
    <w:rsid w:val="00CD4FBC"/>
    <w:rsid w:val="00CD58F2"/>
    <w:rsid w:val="00CE0DBB"/>
    <w:rsid w:val="00CF7A2D"/>
    <w:rsid w:val="00D01D1A"/>
    <w:rsid w:val="00D24D09"/>
    <w:rsid w:val="00D271ED"/>
    <w:rsid w:val="00D31109"/>
    <w:rsid w:val="00D33C66"/>
    <w:rsid w:val="00D343B7"/>
    <w:rsid w:val="00D3586D"/>
    <w:rsid w:val="00D57911"/>
    <w:rsid w:val="00D6258D"/>
    <w:rsid w:val="00D722C7"/>
    <w:rsid w:val="00D84FFB"/>
    <w:rsid w:val="00D929CF"/>
    <w:rsid w:val="00DB464E"/>
    <w:rsid w:val="00DB49AB"/>
    <w:rsid w:val="00DB5B87"/>
    <w:rsid w:val="00DB79D1"/>
    <w:rsid w:val="00DC0A5F"/>
    <w:rsid w:val="00DC216F"/>
    <w:rsid w:val="00DC3112"/>
    <w:rsid w:val="00DE101F"/>
    <w:rsid w:val="00DF0B48"/>
    <w:rsid w:val="00E20D44"/>
    <w:rsid w:val="00E35BEE"/>
    <w:rsid w:val="00E362D9"/>
    <w:rsid w:val="00E44836"/>
    <w:rsid w:val="00E50C94"/>
    <w:rsid w:val="00E518BD"/>
    <w:rsid w:val="00E567A2"/>
    <w:rsid w:val="00E8020B"/>
    <w:rsid w:val="00E86890"/>
    <w:rsid w:val="00E90FE0"/>
    <w:rsid w:val="00EB1A4E"/>
    <w:rsid w:val="00EB206C"/>
    <w:rsid w:val="00EC1067"/>
    <w:rsid w:val="00ED0A92"/>
    <w:rsid w:val="00EE3C18"/>
    <w:rsid w:val="00EE6797"/>
    <w:rsid w:val="00F02032"/>
    <w:rsid w:val="00F14511"/>
    <w:rsid w:val="00F17DF0"/>
    <w:rsid w:val="00F219DD"/>
    <w:rsid w:val="00F25C42"/>
    <w:rsid w:val="00F2678D"/>
    <w:rsid w:val="00F27EE7"/>
    <w:rsid w:val="00F31667"/>
    <w:rsid w:val="00F46C80"/>
    <w:rsid w:val="00F46E39"/>
    <w:rsid w:val="00F53AB9"/>
    <w:rsid w:val="00F82E3F"/>
    <w:rsid w:val="00F86059"/>
    <w:rsid w:val="00F8798B"/>
    <w:rsid w:val="00F9415E"/>
    <w:rsid w:val="00F97470"/>
    <w:rsid w:val="00FC5C4D"/>
    <w:rsid w:val="00FC6974"/>
    <w:rsid w:val="00FD114D"/>
    <w:rsid w:val="00FD1357"/>
    <w:rsid w:val="00FD661D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89EC"/>
  <w15:chartTrackingRefBased/>
  <w15:docId w15:val="{89193996-4936-49AD-8362-722E3B66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5F"/>
    <w:pPr>
      <w:widowControl w:val="0"/>
      <w:suppressAutoHyphens/>
      <w:autoSpaceDN w:val="0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D114D"/>
    <w:rPr>
      <w:color w:val="808080"/>
    </w:rPr>
  </w:style>
  <w:style w:type="table" w:styleId="Grilledutableau">
    <w:name w:val="Table Grid"/>
    <w:basedOn w:val="TableauNormal"/>
    <w:uiPriority w:val="59"/>
    <w:rsid w:val="00A27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n\Desktop\Modele-rapportScientifique-2017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084C5C-18F2-44DC-8B08-FF349254AB9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D24190D-5CEA-40E7-972A-3207E9CD496B}">
      <dgm:prSet phldrT="[Texte]"/>
      <dgm:spPr/>
      <dgm:t>
        <a:bodyPr/>
        <a:lstStyle/>
        <a:p>
          <a:r>
            <a:rPr lang="fr-FR"/>
            <a:t>Gestion de la saisie</a:t>
          </a:r>
        </a:p>
      </dgm:t>
    </dgm:pt>
    <dgm:pt modelId="{C52560D1-2B47-44C6-8F85-F263C9383D7F}" type="parTrans" cxnId="{BA0DCAFF-4073-4D52-9760-213A6A8353AD}">
      <dgm:prSet/>
      <dgm:spPr/>
      <dgm:t>
        <a:bodyPr/>
        <a:lstStyle/>
        <a:p>
          <a:endParaRPr lang="fr-FR"/>
        </a:p>
      </dgm:t>
    </dgm:pt>
    <dgm:pt modelId="{30634728-F789-4903-A545-8345E45544E0}" type="sibTrans" cxnId="{BA0DCAFF-4073-4D52-9760-213A6A8353AD}">
      <dgm:prSet/>
      <dgm:spPr/>
      <dgm:t>
        <a:bodyPr/>
        <a:lstStyle/>
        <a:p>
          <a:endParaRPr lang="fr-FR"/>
        </a:p>
      </dgm:t>
    </dgm:pt>
    <dgm:pt modelId="{F9ECCECE-CB43-488C-8B4B-3E3FE205435F}">
      <dgm:prSet phldrT="[Texte]"/>
      <dgm:spPr/>
      <dgm:t>
        <a:bodyPr/>
        <a:lstStyle/>
        <a:p>
          <a:r>
            <a:rPr lang="fr-FR"/>
            <a:t>Commande</a:t>
          </a:r>
        </a:p>
      </dgm:t>
    </dgm:pt>
    <dgm:pt modelId="{6CC0E82D-5980-4A10-87A5-CDFDC586D658}" type="parTrans" cxnId="{70210CBC-9763-4603-8E99-DC2A476FB7E2}">
      <dgm:prSet/>
      <dgm:spPr/>
      <dgm:t>
        <a:bodyPr/>
        <a:lstStyle/>
        <a:p>
          <a:endParaRPr lang="fr-FR"/>
        </a:p>
      </dgm:t>
    </dgm:pt>
    <dgm:pt modelId="{E12D1ACE-D1D2-46FC-B6AD-22584A3F0A27}" type="sibTrans" cxnId="{70210CBC-9763-4603-8E99-DC2A476FB7E2}">
      <dgm:prSet/>
      <dgm:spPr/>
      <dgm:t>
        <a:bodyPr/>
        <a:lstStyle/>
        <a:p>
          <a:endParaRPr lang="fr-FR"/>
        </a:p>
      </dgm:t>
    </dgm:pt>
    <dgm:pt modelId="{4BB07347-9DF5-4FD6-9BE0-7AAD473100F9}">
      <dgm:prSet phldrT="[Texte]"/>
      <dgm:spPr/>
      <dgm:t>
        <a:bodyPr/>
        <a:lstStyle/>
        <a:p>
          <a:r>
            <a:rPr lang="fr-FR"/>
            <a:t>Fichier configuration</a:t>
          </a:r>
        </a:p>
      </dgm:t>
    </dgm:pt>
    <dgm:pt modelId="{EFE3FDE3-397C-40FD-8D28-764DCCD7BAAB}" type="parTrans" cxnId="{80DC7A36-C3DD-41CE-A2E9-8F0ACA3C62F9}">
      <dgm:prSet/>
      <dgm:spPr/>
      <dgm:t>
        <a:bodyPr/>
        <a:lstStyle/>
        <a:p>
          <a:endParaRPr lang="fr-FR"/>
        </a:p>
      </dgm:t>
    </dgm:pt>
    <dgm:pt modelId="{70FF5231-2EE7-40E2-93A1-13833FD16730}" type="sibTrans" cxnId="{80DC7A36-C3DD-41CE-A2E9-8F0ACA3C62F9}">
      <dgm:prSet/>
      <dgm:spPr/>
      <dgm:t>
        <a:bodyPr/>
        <a:lstStyle/>
        <a:p>
          <a:endParaRPr lang="fr-FR"/>
        </a:p>
      </dgm:t>
    </dgm:pt>
    <dgm:pt modelId="{4845EB78-6BF1-4A45-98E4-B3E5BCB17575}">
      <dgm:prSet phldrT="[Texte]"/>
      <dgm:spPr/>
      <dgm:t>
        <a:bodyPr/>
        <a:lstStyle/>
        <a:p>
          <a:r>
            <a:rPr lang="fr-FR"/>
            <a:t>Lecture du .log ( avec/sans filtres)</a:t>
          </a:r>
          <a:endParaRPr lang="fr-FR"/>
        </a:p>
      </dgm:t>
    </dgm:pt>
    <dgm:pt modelId="{57012B86-4A81-421B-8E55-EDD45B867905}" type="parTrans" cxnId="{84365748-1E5B-4FEF-BA2D-94444D089C7A}">
      <dgm:prSet/>
      <dgm:spPr/>
      <dgm:t>
        <a:bodyPr/>
        <a:lstStyle/>
        <a:p>
          <a:endParaRPr lang="fr-FR"/>
        </a:p>
      </dgm:t>
    </dgm:pt>
    <dgm:pt modelId="{FBF10B04-57A1-41FB-8B3D-1492C1AFBB5D}" type="sibTrans" cxnId="{84365748-1E5B-4FEF-BA2D-94444D089C7A}">
      <dgm:prSet/>
      <dgm:spPr/>
      <dgm:t>
        <a:bodyPr/>
        <a:lstStyle/>
        <a:p>
          <a:endParaRPr lang="fr-FR"/>
        </a:p>
      </dgm:t>
    </dgm:pt>
    <dgm:pt modelId="{22E0F25E-77C5-4692-8C7D-5AC31DC3CFB5}">
      <dgm:prSet phldrT="[Texte]"/>
      <dgm:spPr/>
      <dgm:t>
        <a:bodyPr/>
        <a:lstStyle/>
        <a:p>
          <a:r>
            <a:rPr lang="fr-FR"/>
            <a:t>Fichier log</a:t>
          </a:r>
        </a:p>
      </dgm:t>
    </dgm:pt>
    <dgm:pt modelId="{C6B84011-BDA5-44A7-BAE7-D9F78E65BC58}" type="parTrans" cxnId="{526F2089-0E2C-49D0-A5AC-A7141D26B48E}">
      <dgm:prSet/>
      <dgm:spPr/>
      <dgm:t>
        <a:bodyPr/>
        <a:lstStyle/>
        <a:p>
          <a:endParaRPr lang="fr-FR"/>
        </a:p>
      </dgm:t>
    </dgm:pt>
    <dgm:pt modelId="{4914A449-3873-40CE-A1D8-16B9061E663E}" type="sibTrans" cxnId="{526F2089-0E2C-49D0-A5AC-A7141D26B48E}">
      <dgm:prSet/>
      <dgm:spPr/>
      <dgm:t>
        <a:bodyPr/>
        <a:lstStyle/>
        <a:p>
          <a:endParaRPr lang="fr-FR"/>
        </a:p>
      </dgm:t>
    </dgm:pt>
    <dgm:pt modelId="{EE216953-B81C-4C7A-BADF-EA719B17B4D7}">
      <dgm:prSet phldrT="[Texte]"/>
      <dgm:spPr/>
      <dgm:t>
        <a:bodyPr/>
        <a:lstStyle/>
        <a:p>
          <a:endParaRPr lang="fr-FR"/>
        </a:p>
      </dgm:t>
    </dgm:pt>
    <dgm:pt modelId="{7B7754D7-8A63-46E4-87FA-FCA7965FDF16}" type="parTrans" cxnId="{3AB9AB1E-8C3E-40FC-9AEB-557177675E46}">
      <dgm:prSet/>
      <dgm:spPr/>
      <dgm:t>
        <a:bodyPr/>
        <a:lstStyle/>
        <a:p>
          <a:endParaRPr lang="fr-FR"/>
        </a:p>
      </dgm:t>
    </dgm:pt>
    <dgm:pt modelId="{DA860D06-C3C2-412B-8DCE-0A6DF5BAB138}" type="sibTrans" cxnId="{3AB9AB1E-8C3E-40FC-9AEB-557177675E46}">
      <dgm:prSet/>
      <dgm:spPr/>
      <dgm:t>
        <a:bodyPr/>
        <a:lstStyle/>
        <a:p>
          <a:endParaRPr lang="fr-FR"/>
        </a:p>
      </dgm:t>
    </dgm:pt>
    <dgm:pt modelId="{EFE6B18D-0CC0-4B31-A68A-93A87BAF0641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CCC40AE2-1D15-49B0-9652-38C74C5EDC31}" type="parTrans" cxnId="{00CA0544-05E3-4ED5-9FC4-3FF46EBB29A0}">
      <dgm:prSet/>
      <dgm:spPr/>
      <dgm:t>
        <a:bodyPr/>
        <a:lstStyle/>
        <a:p>
          <a:endParaRPr lang="fr-FR"/>
        </a:p>
      </dgm:t>
    </dgm:pt>
    <dgm:pt modelId="{6F3D62F4-C6A3-4695-ADD2-CCF58085A544}" type="sibTrans" cxnId="{00CA0544-05E3-4ED5-9FC4-3FF46EBB29A0}">
      <dgm:prSet/>
      <dgm:spPr/>
      <dgm:t>
        <a:bodyPr/>
        <a:lstStyle/>
        <a:p>
          <a:endParaRPr lang="fr-FR"/>
        </a:p>
      </dgm:t>
    </dgm:pt>
    <dgm:pt modelId="{ECFDE0E1-EB8F-4969-9E69-B9717C386112}">
      <dgm:prSet phldrT="[Texte]"/>
      <dgm:spPr/>
      <dgm:t>
        <a:bodyPr/>
        <a:lstStyle/>
        <a:p>
          <a:r>
            <a:rPr lang="fr-FR"/>
            <a:t>Classement consultations documents</a:t>
          </a:r>
        </a:p>
      </dgm:t>
    </dgm:pt>
    <dgm:pt modelId="{AD332104-3C45-42E2-9D31-B56C4FBD9D88}" type="parTrans" cxnId="{849DF066-B150-4AE3-B2D7-400011D811DB}">
      <dgm:prSet/>
      <dgm:spPr/>
      <dgm:t>
        <a:bodyPr/>
        <a:lstStyle/>
        <a:p>
          <a:endParaRPr lang="fr-FR"/>
        </a:p>
      </dgm:t>
    </dgm:pt>
    <dgm:pt modelId="{A7F74528-7E24-4C3D-9249-90931F0B7643}" type="sibTrans" cxnId="{849DF066-B150-4AE3-B2D7-400011D811DB}">
      <dgm:prSet/>
      <dgm:spPr/>
      <dgm:t>
        <a:bodyPr/>
        <a:lstStyle/>
        <a:p>
          <a:endParaRPr lang="fr-FR"/>
        </a:p>
      </dgm:t>
    </dgm:pt>
    <dgm:pt modelId="{FC6D59D5-9E98-4530-8132-6438B086E384}">
      <dgm:prSet phldrT="[Texte]"/>
      <dgm:spPr/>
      <dgm:t>
        <a:bodyPr/>
        <a:lstStyle/>
        <a:p>
          <a:r>
            <a:rPr lang="fr-FR"/>
            <a:t>Génération Graphe</a:t>
          </a:r>
        </a:p>
      </dgm:t>
    </dgm:pt>
    <dgm:pt modelId="{917F6627-3882-4E4D-931D-6EF45641BB02}" type="parTrans" cxnId="{5D3B5272-5E27-40FB-A284-EC3C1C090AD4}">
      <dgm:prSet/>
      <dgm:spPr/>
      <dgm:t>
        <a:bodyPr/>
        <a:lstStyle/>
        <a:p>
          <a:endParaRPr lang="fr-FR"/>
        </a:p>
      </dgm:t>
    </dgm:pt>
    <dgm:pt modelId="{E44C90AB-C6EA-499D-A2E6-22A38AFD426A}" type="sibTrans" cxnId="{5D3B5272-5E27-40FB-A284-EC3C1C090AD4}">
      <dgm:prSet/>
      <dgm:spPr/>
      <dgm:t>
        <a:bodyPr/>
        <a:lstStyle/>
        <a:p>
          <a:endParaRPr lang="fr-FR"/>
        </a:p>
      </dgm:t>
    </dgm:pt>
    <dgm:pt modelId="{48AC6873-D479-431C-A65F-4F740E839C75}">
      <dgm:prSet phldrT="[Texte]"/>
      <dgm:spPr/>
      <dgm:t>
        <a:bodyPr/>
        <a:lstStyle/>
        <a:p>
          <a:r>
            <a:rPr lang="fr-FR"/>
            <a:t>Fichier dot (création/modifiation)</a:t>
          </a:r>
        </a:p>
      </dgm:t>
    </dgm:pt>
    <dgm:pt modelId="{D7DEA264-9C44-45BA-9E43-BDC614751DA6}" type="parTrans" cxnId="{19DE281E-2949-4C78-AF07-BA6B62F438B9}">
      <dgm:prSet/>
      <dgm:spPr/>
      <dgm:t>
        <a:bodyPr/>
        <a:lstStyle/>
        <a:p>
          <a:endParaRPr lang="fr-FR"/>
        </a:p>
      </dgm:t>
    </dgm:pt>
    <dgm:pt modelId="{CA0A1CAD-D11E-40AE-8921-7187E6CF3A2E}" type="sibTrans" cxnId="{19DE281E-2949-4C78-AF07-BA6B62F438B9}">
      <dgm:prSet/>
      <dgm:spPr/>
      <dgm:t>
        <a:bodyPr/>
        <a:lstStyle/>
        <a:p>
          <a:endParaRPr lang="fr-FR"/>
        </a:p>
      </dgm:t>
    </dgm:pt>
    <dgm:pt modelId="{56895E2B-AA03-41E3-8A3E-5D49A0E887D9}">
      <dgm:prSet phldrT="[Texte]"/>
      <dgm:spPr/>
      <dgm:t>
        <a:bodyPr/>
        <a:lstStyle/>
        <a:p>
          <a:r>
            <a:rPr lang="fr-FR"/>
            <a:t>Base URL</a:t>
          </a:r>
        </a:p>
      </dgm:t>
    </dgm:pt>
    <dgm:pt modelId="{AAE0484A-3882-4A91-91F7-6373D728953F}" type="parTrans" cxnId="{E061F7C3-DD26-4F47-A3AC-3EAFB301B231}">
      <dgm:prSet/>
      <dgm:spPr/>
      <dgm:t>
        <a:bodyPr/>
        <a:lstStyle/>
        <a:p>
          <a:endParaRPr lang="fr-FR"/>
        </a:p>
      </dgm:t>
    </dgm:pt>
    <dgm:pt modelId="{679CCE68-16AD-44E5-9CEC-B021D02B6D0D}" type="sibTrans" cxnId="{E061F7C3-DD26-4F47-A3AC-3EAFB301B231}">
      <dgm:prSet/>
      <dgm:spPr/>
      <dgm:t>
        <a:bodyPr/>
        <a:lstStyle/>
        <a:p>
          <a:endParaRPr lang="fr-FR"/>
        </a:p>
      </dgm:t>
    </dgm:pt>
    <dgm:pt modelId="{6081A3BB-8950-400B-BBAA-608C4D51C498}">
      <dgm:prSet phldrT="[Texte]"/>
      <dgm:spPr/>
      <dgm:t>
        <a:bodyPr/>
        <a:lstStyle/>
        <a:p>
          <a:endParaRPr lang="fr-FR"/>
        </a:p>
      </dgm:t>
    </dgm:pt>
    <dgm:pt modelId="{D005757D-0B53-4EE2-8539-A86D85F77AA1}" type="parTrans" cxnId="{228F975E-1FC7-4463-ADE3-94F97B609A6B}">
      <dgm:prSet/>
      <dgm:spPr/>
      <dgm:t>
        <a:bodyPr/>
        <a:lstStyle/>
        <a:p>
          <a:endParaRPr lang="fr-FR"/>
        </a:p>
      </dgm:t>
    </dgm:pt>
    <dgm:pt modelId="{15D8394F-8DD5-4F43-87EB-66CD90BB8EB9}" type="sibTrans" cxnId="{228F975E-1FC7-4463-ADE3-94F97B609A6B}">
      <dgm:prSet/>
      <dgm:spPr/>
      <dgm:t>
        <a:bodyPr/>
        <a:lstStyle/>
        <a:p>
          <a:endParaRPr lang="fr-FR"/>
        </a:p>
      </dgm:t>
    </dgm:pt>
    <dgm:pt modelId="{635A0D50-E107-4F5B-9ABB-A6C5DB82206C}">
      <dgm:prSet phldrT="[Texte]"/>
      <dgm:spPr/>
      <dgm:t>
        <a:bodyPr/>
        <a:lstStyle/>
        <a:p>
          <a:r>
            <a:rPr lang="fr-FR"/>
            <a:t>filtres</a:t>
          </a:r>
        </a:p>
      </dgm:t>
    </dgm:pt>
    <dgm:pt modelId="{FC477561-865C-492E-A2AB-DF838B43354D}" type="parTrans" cxnId="{3F402AA1-BAD0-470B-AED0-616744D2C609}">
      <dgm:prSet/>
      <dgm:spPr/>
      <dgm:t>
        <a:bodyPr/>
        <a:lstStyle/>
        <a:p>
          <a:endParaRPr lang="fr-FR"/>
        </a:p>
      </dgm:t>
    </dgm:pt>
    <dgm:pt modelId="{180F5FCE-15D7-4592-9BF2-A04FEBFE21D3}" type="sibTrans" cxnId="{3F402AA1-BAD0-470B-AED0-616744D2C609}">
      <dgm:prSet/>
      <dgm:spPr/>
      <dgm:t>
        <a:bodyPr/>
        <a:lstStyle/>
        <a:p>
          <a:endParaRPr lang="fr-FR"/>
        </a:p>
      </dgm:t>
    </dgm:pt>
    <dgm:pt modelId="{29BAF18D-16C4-49F2-A4E3-A3F88354B1FA}" type="pres">
      <dgm:prSet presAssocID="{41084C5C-18F2-44DC-8B08-FF349254AB9A}" presName="Name0" presStyleCnt="0">
        <dgm:presLayoutVars>
          <dgm:dir/>
          <dgm:animLvl val="lvl"/>
          <dgm:resizeHandles val="exact"/>
        </dgm:presLayoutVars>
      </dgm:prSet>
      <dgm:spPr/>
    </dgm:pt>
    <dgm:pt modelId="{40A76EAE-2377-4182-A366-264647FAFDBE}" type="pres">
      <dgm:prSet presAssocID="{41084C5C-18F2-44DC-8B08-FF349254AB9A}" presName="tSp" presStyleCnt="0"/>
      <dgm:spPr/>
    </dgm:pt>
    <dgm:pt modelId="{A8BE2CD3-B0B5-49CB-BEBE-776F8C778025}" type="pres">
      <dgm:prSet presAssocID="{41084C5C-18F2-44DC-8B08-FF349254AB9A}" presName="bSp" presStyleCnt="0"/>
      <dgm:spPr/>
    </dgm:pt>
    <dgm:pt modelId="{5733170B-B7BA-4513-9251-1B0F046C6111}" type="pres">
      <dgm:prSet presAssocID="{41084C5C-18F2-44DC-8B08-FF349254AB9A}" presName="process" presStyleCnt="0"/>
      <dgm:spPr/>
    </dgm:pt>
    <dgm:pt modelId="{A8FAF1CE-B84B-4CDB-863E-3E6A825DDC43}" type="pres">
      <dgm:prSet presAssocID="{1D24190D-5CEA-40E7-972A-3207E9CD496B}" presName="composite1" presStyleCnt="0"/>
      <dgm:spPr/>
    </dgm:pt>
    <dgm:pt modelId="{8A54F330-EA45-4E10-91A0-84845683596D}" type="pres">
      <dgm:prSet presAssocID="{1D24190D-5CEA-40E7-972A-3207E9CD496B}" presName="dummyNode1" presStyleLbl="node1" presStyleIdx="0" presStyleCnt="3"/>
      <dgm:spPr/>
    </dgm:pt>
    <dgm:pt modelId="{F25009C8-FD87-49F0-A266-EB20F30BCCE8}" type="pres">
      <dgm:prSet presAssocID="{1D24190D-5CEA-40E7-972A-3207E9CD496B}" presName="childNode1" presStyleLbl="bgAcc1" presStyleIdx="0" presStyleCnt="3">
        <dgm:presLayoutVars>
          <dgm:bulletEnabled val="1"/>
        </dgm:presLayoutVars>
      </dgm:prSet>
      <dgm:spPr/>
    </dgm:pt>
    <dgm:pt modelId="{529FC8D7-A8FF-4C84-BFCF-4B82C49BAA7D}" type="pres">
      <dgm:prSet presAssocID="{1D24190D-5CEA-40E7-972A-3207E9CD496B}" presName="childNode1tx" presStyleLbl="bgAcc1" presStyleIdx="0" presStyleCnt="3">
        <dgm:presLayoutVars>
          <dgm:bulletEnabled val="1"/>
        </dgm:presLayoutVars>
      </dgm:prSet>
      <dgm:spPr/>
    </dgm:pt>
    <dgm:pt modelId="{5CCC6BAB-3487-4B92-9C87-1CAF490673C3}" type="pres">
      <dgm:prSet presAssocID="{1D24190D-5CEA-40E7-972A-3207E9CD496B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8BC9E8-6417-4DDF-A157-D04E6106E282}" type="pres">
      <dgm:prSet presAssocID="{1D24190D-5CEA-40E7-972A-3207E9CD496B}" presName="connSite1" presStyleCnt="0"/>
      <dgm:spPr/>
    </dgm:pt>
    <dgm:pt modelId="{E1701748-19A8-4134-8030-E65F6164AE68}" type="pres">
      <dgm:prSet presAssocID="{30634728-F789-4903-A545-8345E45544E0}" presName="Name9" presStyleLbl="sibTrans2D1" presStyleIdx="0" presStyleCnt="2"/>
      <dgm:spPr/>
    </dgm:pt>
    <dgm:pt modelId="{12870574-907D-45C7-B34A-7C4C6C4C4B04}" type="pres">
      <dgm:prSet presAssocID="{4845EB78-6BF1-4A45-98E4-B3E5BCB17575}" presName="composite2" presStyleCnt="0"/>
      <dgm:spPr/>
    </dgm:pt>
    <dgm:pt modelId="{6ECE9A6D-ABE9-4736-9634-B44424EBDF17}" type="pres">
      <dgm:prSet presAssocID="{4845EB78-6BF1-4A45-98E4-B3E5BCB17575}" presName="dummyNode2" presStyleLbl="node1" presStyleIdx="0" presStyleCnt="3"/>
      <dgm:spPr/>
    </dgm:pt>
    <dgm:pt modelId="{741E52C9-96C7-46CF-ADD1-637C41F79234}" type="pres">
      <dgm:prSet presAssocID="{4845EB78-6BF1-4A45-98E4-B3E5BCB17575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9AD1F6-A901-47CA-9E25-038E7595EF8B}" type="pres">
      <dgm:prSet presAssocID="{4845EB78-6BF1-4A45-98E4-B3E5BCB17575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F3FD301-FFE2-4ECD-8F49-E033930BE17F}" type="pres">
      <dgm:prSet presAssocID="{4845EB78-6BF1-4A45-98E4-B3E5BCB17575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9AC14F5-922E-465B-8310-4D3878F33A55}" type="pres">
      <dgm:prSet presAssocID="{4845EB78-6BF1-4A45-98E4-B3E5BCB17575}" presName="connSite2" presStyleCnt="0"/>
      <dgm:spPr/>
    </dgm:pt>
    <dgm:pt modelId="{D4579660-85AD-4539-A23C-EFDC299AC6B4}" type="pres">
      <dgm:prSet presAssocID="{FBF10B04-57A1-41FB-8B3D-1492C1AFBB5D}" presName="Name18" presStyleLbl="sibTrans2D1" presStyleIdx="1" presStyleCnt="2"/>
      <dgm:spPr/>
    </dgm:pt>
    <dgm:pt modelId="{CB68C152-E75C-42C8-A907-C94E6A3043E8}" type="pres">
      <dgm:prSet presAssocID="{EFE6B18D-0CC0-4B31-A68A-93A87BAF0641}" presName="composite1" presStyleCnt="0"/>
      <dgm:spPr/>
    </dgm:pt>
    <dgm:pt modelId="{02141CBC-7A51-41B3-B8CF-40BBD7ABCB3C}" type="pres">
      <dgm:prSet presAssocID="{EFE6B18D-0CC0-4B31-A68A-93A87BAF0641}" presName="dummyNode1" presStyleLbl="node1" presStyleIdx="1" presStyleCnt="3"/>
      <dgm:spPr/>
    </dgm:pt>
    <dgm:pt modelId="{351B7A0B-E063-4B38-A677-0E7D2E3DA4D2}" type="pres">
      <dgm:prSet presAssocID="{EFE6B18D-0CC0-4B31-A68A-93A87BAF0641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99A7C8D-3323-4E6A-A9F8-D81632695C3B}" type="pres">
      <dgm:prSet presAssocID="{EFE6B18D-0CC0-4B31-A68A-93A87BAF0641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CFA9A41-A41A-4849-B3AE-C2BB2ECEAD54}" type="pres">
      <dgm:prSet presAssocID="{EFE6B18D-0CC0-4B31-A68A-93A87BAF0641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3F93BD5-3CE4-4CB1-9800-0F63B26AAAFE}" type="pres">
      <dgm:prSet presAssocID="{EFE6B18D-0CC0-4B31-A68A-93A87BAF0641}" presName="connSite1" presStyleCnt="0"/>
      <dgm:spPr/>
    </dgm:pt>
  </dgm:ptLst>
  <dgm:cxnLst>
    <dgm:cxn modelId="{1798F757-971F-4111-B855-4AFD1E53404C}" type="presOf" srcId="{6081A3BB-8950-400B-BBAA-608C4D51C498}" destId="{CA9AD1F6-A901-47CA-9E25-038E7595EF8B}" srcOrd="1" destOrd="4" presId="urn:microsoft.com/office/officeart/2005/8/layout/hProcess4"/>
    <dgm:cxn modelId="{C5860215-684D-4014-B134-648042138B90}" type="presOf" srcId="{30634728-F789-4903-A545-8345E45544E0}" destId="{E1701748-19A8-4134-8030-E65F6164AE68}" srcOrd="0" destOrd="0" presId="urn:microsoft.com/office/officeart/2005/8/layout/hProcess4"/>
    <dgm:cxn modelId="{58B91EE5-6CC1-47DC-A909-317C0B5C0017}" type="presOf" srcId="{41084C5C-18F2-44DC-8B08-FF349254AB9A}" destId="{29BAF18D-16C4-49F2-A4E3-A3F88354B1FA}" srcOrd="0" destOrd="0" presId="urn:microsoft.com/office/officeart/2005/8/layout/hProcess4"/>
    <dgm:cxn modelId="{D0F1BB7D-4E47-44B3-97D9-9F1C55BEA500}" type="presOf" srcId="{4BB07347-9DF5-4FD6-9BE0-7AAD473100F9}" destId="{F25009C8-FD87-49F0-A266-EB20F30BCCE8}" srcOrd="0" destOrd="1" presId="urn:microsoft.com/office/officeart/2005/8/layout/hProcess4"/>
    <dgm:cxn modelId="{575C323F-D051-468A-A150-203A23B0F175}" type="presOf" srcId="{1D24190D-5CEA-40E7-972A-3207E9CD496B}" destId="{5CCC6BAB-3487-4B92-9C87-1CAF490673C3}" srcOrd="0" destOrd="0" presId="urn:microsoft.com/office/officeart/2005/8/layout/hProcess4"/>
    <dgm:cxn modelId="{CDB4A9C1-AB1B-47C8-A7A6-81D991F918CB}" type="presOf" srcId="{56895E2B-AA03-41E3-8A3E-5D49A0E887D9}" destId="{741E52C9-96C7-46CF-ADD1-637C41F79234}" srcOrd="0" destOrd="2" presId="urn:microsoft.com/office/officeart/2005/8/layout/hProcess4"/>
    <dgm:cxn modelId="{4C49A6AD-9227-4738-90CD-CFE3845EE46F}" type="presOf" srcId="{6081A3BB-8950-400B-BBAA-608C4D51C498}" destId="{741E52C9-96C7-46CF-ADD1-637C41F79234}" srcOrd="0" destOrd="4" presId="urn:microsoft.com/office/officeart/2005/8/layout/hProcess4"/>
    <dgm:cxn modelId="{3AB9AB1E-8C3E-40FC-9AEB-557177675E46}" srcId="{4845EB78-6BF1-4A45-98E4-B3E5BCB17575}" destId="{EE216953-B81C-4C7A-BADF-EA719B17B4D7}" srcOrd="5" destOrd="0" parTransId="{7B7754D7-8A63-46E4-87FA-FCA7965FDF16}" sibTransId="{DA860D06-C3C2-412B-8DCE-0A6DF5BAB138}"/>
    <dgm:cxn modelId="{4DEBFC7D-3549-4615-9E7A-BA33ADC013F5}" type="presOf" srcId="{FBF10B04-57A1-41FB-8B3D-1492C1AFBB5D}" destId="{D4579660-85AD-4539-A23C-EFDC299AC6B4}" srcOrd="0" destOrd="0" presId="urn:microsoft.com/office/officeart/2005/8/layout/hProcess4"/>
    <dgm:cxn modelId="{849DF066-B150-4AE3-B2D7-400011D811DB}" srcId="{EFE6B18D-0CC0-4B31-A68A-93A87BAF0641}" destId="{ECFDE0E1-EB8F-4969-9E69-B9717C386112}" srcOrd="0" destOrd="0" parTransId="{AD332104-3C45-42E2-9D31-B56C4FBD9D88}" sibTransId="{A7F74528-7E24-4C3D-9249-90931F0B7643}"/>
    <dgm:cxn modelId="{381F15FA-43E0-4BA9-B5AA-A2B06C12E146}" type="presOf" srcId="{22E0F25E-77C5-4692-8C7D-5AC31DC3CFB5}" destId="{741E52C9-96C7-46CF-ADD1-637C41F79234}" srcOrd="0" destOrd="0" presId="urn:microsoft.com/office/officeart/2005/8/layout/hProcess4"/>
    <dgm:cxn modelId="{50F86C4B-E5D8-4D00-83D7-EDAF65157424}" type="presOf" srcId="{48AC6873-D479-431C-A65F-4F740E839C75}" destId="{741E52C9-96C7-46CF-ADD1-637C41F79234}" srcOrd="0" destOrd="1" presId="urn:microsoft.com/office/officeart/2005/8/layout/hProcess4"/>
    <dgm:cxn modelId="{48CF6602-6C6C-48D1-8D35-DB6C638F7C58}" type="presOf" srcId="{635A0D50-E107-4F5B-9ABB-A6C5DB82206C}" destId="{741E52C9-96C7-46CF-ADD1-637C41F79234}" srcOrd="0" destOrd="3" presId="urn:microsoft.com/office/officeart/2005/8/layout/hProcess4"/>
    <dgm:cxn modelId="{1B3791E2-F5AD-419D-9318-17B99569FB84}" type="presOf" srcId="{ECFDE0E1-EB8F-4969-9E69-B9717C386112}" destId="{F99A7C8D-3323-4E6A-A9F8-D81632695C3B}" srcOrd="1" destOrd="0" presId="urn:microsoft.com/office/officeart/2005/8/layout/hProcess4"/>
    <dgm:cxn modelId="{34A8A614-5D5E-4F1F-9B4C-F1E28BC64633}" type="presOf" srcId="{22E0F25E-77C5-4692-8C7D-5AC31DC3CFB5}" destId="{CA9AD1F6-A901-47CA-9E25-038E7595EF8B}" srcOrd="1" destOrd="0" presId="urn:microsoft.com/office/officeart/2005/8/layout/hProcess4"/>
    <dgm:cxn modelId="{EF2BD7DF-C97E-44D2-AEA9-00C60BF2BC19}" type="presOf" srcId="{635A0D50-E107-4F5B-9ABB-A6C5DB82206C}" destId="{CA9AD1F6-A901-47CA-9E25-038E7595EF8B}" srcOrd="1" destOrd="3" presId="urn:microsoft.com/office/officeart/2005/8/layout/hProcess4"/>
    <dgm:cxn modelId="{BA0DCAFF-4073-4D52-9760-213A6A8353AD}" srcId="{41084C5C-18F2-44DC-8B08-FF349254AB9A}" destId="{1D24190D-5CEA-40E7-972A-3207E9CD496B}" srcOrd="0" destOrd="0" parTransId="{C52560D1-2B47-44C6-8F85-F263C9383D7F}" sibTransId="{30634728-F789-4903-A545-8345E45544E0}"/>
    <dgm:cxn modelId="{E061F7C3-DD26-4F47-A3AC-3EAFB301B231}" srcId="{4845EB78-6BF1-4A45-98E4-B3E5BCB17575}" destId="{56895E2B-AA03-41E3-8A3E-5D49A0E887D9}" srcOrd="2" destOrd="0" parTransId="{AAE0484A-3882-4A91-91F7-6373D728953F}" sibTransId="{679CCE68-16AD-44E5-9CEC-B021D02B6D0D}"/>
    <dgm:cxn modelId="{C57AE269-5985-4E4B-BDDD-E14AB579DED4}" type="presOf" srcId="{56895E2B-AA03-41E3-8A3E-5D49A0E887D9}" destId="{CA9AD1F6-A901-47CA-9E25-038E7595EF8B}" srcOrd="1" destOrd="2" presId="urn:microsoft.com/office/officeart/2005/8/layout/hProcess4"/>
    <dgm:cxn modelId="{94C2FB5E-2466-45BE-9E30-52A885431F82}" type="presOf" srcId="{4845EB78-6BF1-4A45-98E4-B3E5BCB17575}" destId="{EF3FD301-FFE2-4ECD-8F49-E033930BE17F}" srcOrd="0" destOrd="0" presId="urn:microsoft.com/office/officeart/2005/8/layout/hProcess4"/>
    <dgm:cxn modelId="{19DE281E-2949-4C78-AF07-BA6B62F438B9}" srcId="{4845EB78-6BF1-4A45-98E4-B3E5BCB17575}" destId="{48AC6873-D479-431C-A65F-4F740E839C75}" srcOrd="1" destOrd="0" parTransId="{D7DEA264-9C44-45BA-9E43-BDC614751DA6}" sibTransId="{CA0A1CAD-D11E-40AE-8921-7187E6CF3A2E}"/>
    <dgm:cxn modelId="{80DC7A36-C3DD-41CE-A2E9-8F0ACA3C62F9}" srcId="{1D24190D-5CEA-40E7-972A-3207E9CD496B}" destId="{4BB07347-9DF5-4FD6-9BE0-7AAD473100F9}" srcOrd="1" destOrd="0" parTransId="{EFE3FDE3-397C-40FD-8D28-764DCCD7BAAB}" sibTransId="{70FF5231-2EE7-40E2-93A1-13833FD16730}"/>
    <dgm:cxn modelId="{00CA0544-05E3-4ED5-9FC4-3FF46EBB29A0}" srcId="{41084C5C-18F2-44DC-8B08-FF349254AB9A}" destId="{EFE6B18D-0CC0-4B31-A68A-93A87BAF0641}" srcOrd="2" destOrd="0" parTransId="{CCC40AE2-1D15-49B0-9652-38C74C5EDC31}" sibTransId="{6F3D62F4-C6A3-4695-ADD2-CCF58085A544}"/>
    <dgm:cxn modelId="{AF1D3EC8-8F9A-4CF0-90FD-BC87E7D5EC8E}" type="presOf" srcId="{EFE6B18D-0CC0-4B31-A68A-93A87BAF0641}" destId="{ECFA9A41-A41A-4849-B3AE-C2BB2ECEAD54}" srcOrd="0" destOrd="0" presId="urn:microsoft.com/office/officeart/2005/8/layout/hProcess4"/>
    <dgm:cxn modelId="{631F3D67-EB99-4FE4-ABC1-575E412DE234}" type="presOf" srcId="{ECFDE0E1-EB8F-4969-9E69-B9717C386112}" destId="{351B7A0B-E063-4B38-A677-0E7D2E3DA4D2}" srcOrd="0" destOrd="0" presId="urn:microsoft.com/office/officeart/2005/8/layout/hProcess4"/>
    <dgm:cxn modelId="{228F975E-1FC7-4463-ADE3-94F97B609A6B}" srcId="{4845EB78-6BF1-4A45-98E4-B3E5BCB17575}" destId="{6081A3BB-8950-400B-BBAA-608C4D51C498}" srcOrd="4" destOrd="0" parTransId="{D005757D-0B53-4EE2-8539-A86D85F77AA1}" sibTransId="{15D8394F-8DD5-4F43-87EB-66CD90BB8EB9}"/>
    <dgm:cxn modelId="{6134182C-503F-47BD-B4CA-E0FBFF106BF8}" type="presOf" srcId="{4BB07347-9DF5-4FD6-9BE0-7AAD473100F9}" destId="{529FC8D7-A8FF-4C84-BFCF-4B82C49BAA7D}" srcOrd="1" destOrd="1" presId="urn:microsoft.com/office/officeart/2005/8/layout/hProcess4"/>
    <dgm:cxn modelId="{C85EA3B5-8C99-4364-A3F9-72D98B0FDF15}" type="presOf" srcId="{48AC6873-D479-431C-A65F-4F740E839C75}" destId="{CA9AD1F6-A901-47CA-9E25-038E7595EF8B}" srcOrd="1" destOrd="1" presId="urn:microsoft.com/office/officeart/2005/8/layout/hProcess4"/>
    <dgm:cxn modelId="{FCAC27D3-36C2-4241-AC73-1BF9C9D12628}" type="presOf" srcId="{EE216953-B81C-4C7A-BADF-EA719B17B4D7}" destId="{741E52C9-96C7-46CF-ADD1-637C41F79234}" srcOrd="0" destOrd="5" presId="urn:microsoft.com/office/officeart/2005/8/layout/hProcess4"/>
    <dgm:cxn modelId="{5D3B5272-5E27-40FB-A284-EC3C1C090AD4}" srcId="{EFE6B18D-0CC0-4B31-A68A-93A87BAF0641}" destId="{FC6D59D5-9E98-4530-8132-6438B086E384}" srcOrd="1" destOrd="0" parTransId="{917F6627-3882-4E4D-931D-6EF45641BB02}" sibTransId="{E44C90AB-C6EA-499D-A2E6-22A38AFD426A}"/>
    <dgm:cxn modelId="{70210CBC-9763-4603-8E99-DC2A476FB7E2}" srcId="{1D24190D-5CEA-40E7-972A-3207E9CD496B}" destId="{F9ECCECE-CB43-488C-8B4B-3E3FE205435F}" srcOrd="0" destOrd="0" parTransId="{6CC0E82D-5980-4A10-87A5-CDFDC586D658}" sibTransId="{E12D1ACE-D1D2-46FC-B6AD-22584A3F0A27}"/>
    <dgm:cxn modelId="{84365748-1E5B-4FEF-BA2D-94444D089C7A}" srcId="{41084C5C-18F2-44DC-8B08-FF349254AB9A}" destId="{4845EB78-6BF1-4A45-98E4-B3E5BCB17575}" srcOrd="1" destOrd="0" parTransId="{57012B86-4A81-421B-8E55-EDD45B867905}" sibTransId="{FBF10B04-57A1-41FB-8B3D-1492C1AFBB5D}"/>
    <dgm:cxn modelId="{08774AF6-5BA6-4B10-922A-8B73471B917A}" type="presOf" srcId="{FC6D59D5-9E98-4530-8132-6438B086E384}" destId="{F99A7C8D-3323-4E6A-A9F8-D81632695C3B}" srcOrd="1" destOrd="1" presId="urn:microsoft.com/office/officeart/2005/8/layout/hProcess4"/>
    <dgm:cxn modelId="{3F402AA1-BAD0-470B-AED0-616744D2C609}" srcId="{4845EB78-6BF1-4A45-98E4-B3E5BCB17575}" destId="{635A0D50-E107-4F5B-9ABB-A6C5DB82206C}" srcOrd="3" destOrd="0" parTransId="{FC477561-865C-492E-A2AB-DF838B43354D}" sibTransId="{180F5FCE-15D7-4592-9BF2-A04FEBFE21D3}"/>
    <dgm:cxn modelId="{76C2E6D7-FB0E-46FB-95BB-98BBE9DAF53A}" type="presOf" srcId="{F9ECCECE-CB43-488C-8B4B-3E3FE205435F}" destId="{529FC8D7-A8FF-4C84-BFCF-4B82C49BAA7D}" srcOrd="1" destOrd="0" presId="urn:microsoft.com/office/officeart/2005/8/layout/hProcess4"/>
    <dgm:cxn modelId="{E6D39EAE-E3C0-42B0-B672-C5B02ECF94CE}" type="presOf" srcId="{EE216953-B81C-4C7A-BADF-EA719B17B4D7}" destId="{CA9AD1F6-A901-47CA-9E25-038E7595EF8B}" srcOrd="1" destOrd="5" presId="urn:microsoft.com/office/officeart/2005/8/layout/hProcess4"/>
    <dgm:cxn modelId="{D1E53ED5-F13E-46DE-9559-AA04F71E232B}" type="presOf" srcId="{FC6D59D5-9E98-4530-8132-6438B086E384}" destId="{351B7A0B-E063-4B38-A677-0E7D2E3DA4D2}" srcOrd="0" destOrd="1" presId="urn:microsoft.com/office/officeart/2005/8/layout/hProcess4"/>
    <dgm:cxn modelId="{AC048F31-B6E6-4060-B7A3-D4F428B3EC35}" type="presOf" srcId="{F9ECCECE-CB43-488C-8B4B-3E3FE205435F}" destId="{F25009C8-FD87-49F0-A266-EB20F30BCCE8}" srcOrd="0" destOrd="0" presId="urn:microsoft.com/office/officeart/2005/8/layout/hProcess4"/>
    <dgm:cxn modelId="{526F2089-0E2C-49D0-A5AC-A7141D26B48E}" srcId="{4845EB78-6BF1-4A45-98E4-B3E5BCB17575}" destId="{22E0F25E-77C5-4692-8C7D-5AC31DC3CFB5}" srcOrd="0" destOrd="0" parTransId="{C6B84011-BDA5-44A7-BAE7-D9F78E65BC58}" sibTransId="{4914A449-3873-40CE-A1D8-16B9061E663E}"/>
    <dgm:cxn modelId="{C94CD335-5516-42B8-B81A-0CD88BB2A722}" type="presParOf" srcId="{29BAF18D-16C4-49F2-A4E3-A3F88354B1FA}" destId="{40A76EAE-2377-4182-A366-264647FAFDBE}" srcOrd="0" destOrd="0" presId="urn:microsoft.com/office/officeart/2005/8/layout/hProcess4"/>
    <dgm:cxn modelId="{FB4B8CEF-506E-4451-AC2D-35CAA45CBE79}" type="presParOf" srcId="{29BAF18D-16C4-49F2-A4E3-A3F88354B1FA}" destId="{A8BE2CD3-B0B5-49CB-BEBE-776F8C778025}" srcOrd="1" destOrd="0" presId="urn:microsoft.com/office/officeart/2005/8/layout/hProcess4"/>
    <dgm:cxn modelId="{B951DCE1-5D3C-45F7-98D1-0750344355DD}" type="presParOf" srcId="{29BAF18D-16C4-49F2-A4E3-A3F88354B1FA}" destId="{5733170B-B7BA-4513-9251-1B0F046C6111}" srcOrd="2" destOrd="0" presId="urn:microsoft.com/office/officeart/2005/8/layout/hProcess4"/>
    <dgm:cxn modelId="{C095CA90-5844-40F9-B3F8-894A1C3E7D82}" type="presParOf" srcId="{5733170B-B7BA-4513-9251-1B0F046C6111}" destId="{A8FAF1CE-B84B-4CDB-863E-3E6A825DDC43}" srcOrd="0" destOrd="0" presId="urn:microsoft.com/office/officeart/2005/8/layout/hProcess4"/>
    <dgm:cxn modelId="{65CFC705-FEB0-4F9F-801D-019F9324D91F}" type="presParOf" srcId="{A8FAF1CE-B84B-4CDB-863E-3E6A825DDC43}" destId="{8A54F330-EA45-4E10-91A0-84845683596D}" srcOrd="0" destOrd="0" presId="urn:microsoft.com/office/officeart/2005/8/layout/hProcess4"/>
    <dgm:cxn modelId="{C4C1FAB0-1AB5-434A-B48A-1E49D97764D4}" type="presParOf" srcId="{A8FAF1CE-B84B-4CDB-863E-3E6A825DDC43}" destId="{F25009C8-FD87-49F0-A266-EB20F30BCCE8}" srcOrd="1" destOrd="0" presId="urn:microsoft.com/office/officeart/2005/8/layout/hProcess4"/>
    <dgm:cxn modelId="{357E0E6F-EB1A-48F5-8E1E-AAA638366F43}" type="presParOf" srcId="{A8FAF1CE-B84B-4CDB-863E-3E6A825DDC43}" destId="{529FC8D7-A8FF-4C84-BFCF-4B82C49BAA7D}" srcOrd="2" destOrd="0" presId="urn:microsoft.com/office/officeart/2005/8/layout/hProcess4"/>
    <dgm:cxn modelId="{B599B499-6E42-41EC-AD78-77EC67492C31}" type="presParOf" srcId="{A8FAF1CE-B84B-4CDB-863E-3E6A825DDC43}" destId="{5CCC6BAB-3487-4B92-9C87-1CAF490673C3}" srcOrd="3" destOrd="0" presId="urn:microsoft.com/office/officeart/2005/8/layout/hProcess4"/>
    <dgm:cxn modelId="{175CC1AD-CD49-45FF-A13E-C0DEC5A8394B}" type="presParOf" srcId="{A8FAF1CE-B84B-4CDB-863E-3E6A825DDC43}" destId="{D68BC9E8-6417-4DDF-A157-D04E6106E282}" srcOrd="4" destOrd="0" presId="urn:microsoft.com/office/officeart/2005/8/layout/hProcess4"/>
    <dgm:cxn modelId="{48753B9A-2EF6-4313-8E93-6D2CC05C91D9}" type="presParOf" srcId="{5733170B-B7BA-4513-9251-1B0F046C6111}" destId="{E1701748-19A8-4134-8030-E65F6164AE68}" srcOrd="1" destOrd="0" presId="urn:microsoft.com/office/officeart/2005/8/layout/hProcess4"/>
    <dgm:cxn modelId="{9A11377B-3026-4EBF-8649-A99F9FDDCFB4}" type="presParOf" srcId="{5733170B-B7BA-4513-9251-1B0F046C6111}" destId="{12870574-907D-45C7-B34A-7C4C6C4C4B04}" srcOrd="2" destOrd="0" presId="urn:microsoft.com/office/officeart/2005/8/layout/hProcess4"/>
    <dgm:cxn modelId="{728034FA-72AE-49AA-8690-D2DA9C7BD90C}" type="presParOf" srcId="{12870574-907D-45C7-B34A-7C4C6C4C4B04}" destId="{6ECE9A6D-ABE9-4736-9634-B44424EBDF17}" srcOrd="0" destOrd="0" presId="urn:microsoft.com/office/officeart/2005/8/layout/hProcess4"/>
    <dgm:cxn modelId="{2039E67E-9E19-4ADF-A860-E8BE55D1CB05}" type="presParOf" srcId="{12870574-907D-45C7-B34A-7C4C6C4C4B04}" destId="{741E52C9-96C7-46CF-ADD1-637C41F79234}" srcOrd="1" destOrd="0" presId="urn:microsoft.com/office/officeart/2005/8/layout/hProcess4"/>
    <dgm:cxn modelId="{4166F031-5B8E-4E6D-8170-D65A09C615FA}" type="presParOf" srcId="{12870574-907D-45C7-B34A-7C4C6C4C4B04}" destId="{CA9AD1F6-A901-47CA-9E25-038E7595EF8B}" srcOrd="2" destOrd="0" presId="urn:microsoft.com/office/officeart/2005/8/layout/hProcess4"/>
    <dgm:cxn modelId="{45B72CBC-5B13-4B6E-804C-855F168523FA}" type="presParOf" srcId="{12870574-907D-45C7-B34A-7C4C6C4C4B04}" destId="{EF3FD301-FFE2-4ECD-8F49-E033930BE17F}" srcOrd="3" destOrd="0" presId="urn:microsoft.com/office/officeart/2005/8/layout/hProcess4"/>
    <dgm:cxn modelId="{8C8D2A45-B4EA-4CDF-963E-03F6206AE755}" type="presParOf" srcId="{12870574-907D-45C7-B34A-7C4C6C4C4B04}" destId="{29AC14F5-922E-465B-8310-4D3878F33A55}" srcOrd="4" destOrd="0" presId="urn:microsoft.com/office/officeart/2005/8/layout/hProcess4"/>
    <dgm:cxn modelId="{229A1D65-A8DF-4D83-9FE3-E0D91C182DF2}" type="presParOf" srcId="{5733170B-B7BA-4513-9251-1B0F046C6111}" destId="{D4579660-85AD-4539-A23C-EFDC299AC6B4}" srcOrd="3" destOrd="0" presId="urn:microsoft.com/office/officeart/2005/8/layout/hProcess4"/>
    <dgm:cxn modelId="{3DD456EB-034E-4E41-84C6-923DC2CD21DA}" type="presParOf" srcId="{5733170B-B7BA-4513-9251-1B0F046C6111}" destId="{CB68C152-E75C-42C8-A907-C94E6A3043E8}" srcOrd="4" destOrd="0" presId="urn:microsoft.com/office/officeart/2005/8/layout/hProcess4"/>
    <dgm:cxn modelId="{67BCDEBA-C237-46CE-B1E6-84D1ECF8D6E8}" type="presParOf" srcId="{CB68C152-E75C-42C8-A907-C94E6A3043E8}" destId="{02141CBC-7A51-41B3-B8CF-40BBD7ABCB3C}" srcOrd="0" destOrd="0" presId="urn:microsoft.com/office/officeart/2005/8/layout/hProcess4"/>
    <dgm:cxn modelId="{1C7C3A4E-2D5A-4680-922F-6A1B9FC63B40}" type="presParOf" srcId="{CB68C152-E75C-42C8-A907-C94E6A3043E8}" destId="{351B7A0B-E063-4B38-A677-0E7D2E3DA4D2}" srcOrd="1" destOrd="0" presId="urn:microsoft.com/office/officeart/2005/8/layout/hProcess4"/>
    <dgm:cxn modelId="{A2E78F45-25A1-408A-A004-9F6C5CF2584E}" type="presParOf" srcId="{CB68C152-E75C-42C8-A907-C94E6A3043E8}" destId="{F99A7C8D-3323-4E6A-A9F8-D81632695C3B}" srcOrd="2" destOrd="0" presId="urn:microsoft.com/office/officeart/2005/8/layout/hProcess4"/>
    <dgm:cxn modelId="{7C878D3D-D1A4-4C76-B6FC-C37B0306B171}" type="presParOf" srcId="{CB68C152-E75C-42C8-A907-C94E6A3043E8}" destId="{ECFA9A41-A41A-4849-B3AE-C2BB2ECEAD54}" srcOrd="3" destOrd="0" presId="urn:microsoft.com/office/officeart/2005/8/layout/hProcess4"/>
    <dgm:cxn modelId="{FCF1A92D-C16C-48DE-B480-C45DE0CB1B0C}" type="presParOf" srcId="{CB68C152-E75C-42C8-A907-C94E6A3043E8}" destId="{53F93BD5-3CE4-4CB1-9800-0F63B26AAAF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9151DF-8E68-45CE-8709-F66CBF4A14F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6E436F-8C57-48E0-A6C1-34E94CA2006A}">
      <dgm:prSet phldrT="[Texte]"/>
      <dgm:spPr/>
      <dgm:t>
        <a:bodyPr/>
        <a:lstStyle/>
        <a:p>
          <a:pPr algn="ctr"/>
          <a:r>
            <a:rPr lang="fr-FR"/>
            <a:t>Fichier log</a:t>
          </a:r>
        </a:p>
      </dgm:t>
    </dgm:pt>
    <dgm:pt modelId="{96350874-2582-41C3-959F-417527CAF721}" type="par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F5B91ED2-D059-4518-B7FE-2742441A4ED1}" type="sib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DF62ACB2-4F1D-4B13-93AE-7B819FEC7106}">
      <dgm:prSet phldrT="[Texte]"/>
      <dgm:spPr/>
      <dgm:t>
        <a:bodyPr/>
        <a:lstStyle/>
        <a:p>
          <a:pPr algn="ctr"/>
          <a:r>
            <a:rPr lang="fr-FR"/>
            <a:t>Non renseigné (3)</a:t>
          </a:r>
        </a:p>
      </dgm:t>
    </dgm:pt>
    <dgm:pt modelId="{0EB9D637-F31C-4EED-AC2C-18D1AA541A09}" type="parTrans" cxnId="{FED64C16-AD6A-4F0F-A445-E84C8BCE6650}">
      <dgm:prSet/>
      <dgm:spPr/>
      <dgm:t>
        <a:bodyPr/>
        <a:lstStyle/>
        <a:p>
          <a:pPr algn="ctr"/>
          <a:endParaRPr lang="fr-FR"/>
        </a:p>
      </dgm:t>
    </dgm:pt>
    <dgm:pt modelId="{B95641C8-2A24-4E19-B0C6-156DDE80AECD}" type="sibTrans" cxnId="{FED64C16-AD6A-4F0F-A445-E84C8BCE6650}">
      <dgm:prSet/>
      <dgm:spPr/>
      <dgm:t>
        <a:bodyPr/>
        <a:lstStyle/>
        <a:p>
          <a:pPr algn="ctr"/>
          <a:r>
            <a:rPr lang="fr-FR"/>
            <a:t>Erreur fichier non spécifié</a:t>
          </a:r>
        </a:p>
      </dgm:t>
    </dgm:pt>
    <dgm:pt modelId="{C5982610-00F8-4549-842D-00020DAFAB00}">
      <dgm:prSet phldrT="[Texte]"/>
      <dgm:spPr/>
      <dgm:t>
        <a:bodyPr/>
        <a:lstStyle/>
        <a:p>
          <a:pPr algn="ctr"/>
          <a:r>
            <a:rPr lang="fr-FR"/>
            <a:t>Vide (1)</a:t>
          </a:r>
        </a:p>
      </dgm:t>
    </dgm:pt>
    <dgm:pt modelId="{9AB5C75B-BEF5-4DDF-98F2-415581CAAF4A}" type="parTrans" cxnId="{C1F80A53-F702-4135-B9A5-248D961A5676}">
      <dgm:prSet/>
      <dgm:spPr/>
      <dgm:t>
        <a:bodyPr/>
        <a:lstStyle/>
        <a:p>
          <a:pPr algn="ctr"/>
          <a:endParaRPr lang="fr-FR"/>
        </a:p>
      </dgm:t>
    </dgm:pt>
    <dgm:pt modelId="{DE82C031-BBC4-4784-8D9A-69D4667CA8A0}" type="sibTrans" cxnId="{C1F80A53-F702-4135-B9A5-248D961A5676}">
      <dgm:prSet/>
      <dgm:spPr/>
      <dgm:t>
        <a:bodyPr/>
        <a:lstStyle/>
        <a:p>
          <a:pPr algn="ctr"/>
          <a:r>
            <a:rPr lang="fr-FR"/>
            <a:t>Ouverture avec succès +  fichier vide  </a:t>
          </a:r>
        </a:p>
      </dgm:t>
    </dgm:pt>
    <dgm:pt modelId="{0583F5A8-70F0-4A90-8E63-72F570F79572}">
      <dgm:prSet phldrT="[Texte]"/>
      <dgm:spPr/>
      <dgm:t>
        <a:bodyPr/>
        <a:lstStyle/>
        <a:p>
          <a:pPr algn="ctr"/>
          <a:r>
            <a:rPr lang="fr-FR"/>
            <a:t>Normal(2)</a:t>
          </a:r>
        </a:p>
      </dgm:t>
    </dgm:pt>
    <dgm:pt modelId="{329F04AC-C921-496B-8273-49E1AAE0C40F}" type="par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02C09A83-53B0-4C17-AAD0-E518659864D2}" type="sibTrans" cxnId="{CB2E7DF6-8CF1-4712-8AB8-51585DD376E7}">
      <dgm:prSet/>
      <dgm:spPr/>
      <dgm:t>
        <a:bodyPr/>
        <a:lstStyle/>
        <a:p>
          <a:pPr algn="ctr"/>
          <a:r>
            <a:rPr lang="fr-FR"/>
            <a:t>Ouverture avec succès</a:t>
          </a:r>
        </a:p>
      </dgm:t>
    </dgm:pt>
    <dgm:pt modelId="{AFD53856-611B-4EFA-B8E6-85FCC7096677}">
      <dgm:prSet phldrT="[Texte]"/>
      <dgm:spPr/>
      <dgm:t>
        <a:bodyPr/>
        <a:lstStyle/>
        <a:p>
          <a:pPr algn="ctr"/>
          <a:r>
            <a:rPr lang="fr-FR"/>
            <a:t>+10 documents(6)</a:t>
          </a:r>
        </a:p>
      </dgm:t>
    </dgm:pt>
    <dgm:pt modelId="{48822178-57F1-45CD-A014-758A49D1237D}" type="parTrans" cxnId="{C7ED8CB9-6D54-45E2-9D72-2FB3DA89349D}">
      <dgm:prSet/>
      <dgm:spPr/>
      <dgm:t>
        <a:bodyPr/>
        <a:lstStyle/>
        <a:p>
          <a:pPr algn="ctr"/>
          <a:endParaRPr lang="fr-FR"/>
        </a:p>
      </dgm:t>
    </dgm:pt>
    <dgm:pt modelId="{BF7517D4-2761-4A66-94E9-1805FAC8528B}" type="sibTrans" cxnId="{C7ED8CB9-6D54-45E2-9D72-2FB3DA89349D}">
      <dgm:prSet/>
      <dgm:spPr/>
      <dgm:t>
        <a:bodyPr/>
        <a:lstStyle/>
        <a:p>
          <a:pPr algn="ctr"/>
          <a:r>
            <a:rPr lang="fr-FR"/>
            <a:t>top 10</a:t>
          </a:r>
        </a:p>
      </dgm:t>
    </dgm:pt>
    <dgm:pt modelId="{ED5D638D-E76C-426A-93D8-F8CA54BD17DA}">
      <dgm:prSet phldrT="[Texte]"/>
      <dgm:spPr/>
      <dgm:t>
        <a:bodyPr/>
        <a:lstStyle/>
        <a:p>
          <a:pPr algn="ctr"/>
          <a:r>
            <a:rPr lang="fr-FR"/>
            <a:t>-10 documents(7)</a:t>
          </a:r>
        </a:p>
      </dgm:t>
    </dgm:pt>
    <dgm:pt modelId="{8CBB4086-0715-4164-8002-213453204E4E}" type="parTrans" cxnId="{58669962-89CF-4FF5-B2E5-538B77E4E841}">
      <dgm:prSet/>
      <dgm:spPr/>
      <dgm:t>
        <a:bodyPr/>
        <a:lstStyle/>
        <a:p>
          <a:pPr algn="ctr"/>
          <a:endParaRPr lang="fr-FR"/>
        </a:p>
      </dgm:t>
    </dgm:pt>
    <dgm:pt modelId="{6CF5927D-C06C-4628-ACCD-13D31F2CB055}" type="sibTrans" cxnId="{58669962-89CF-4FF5-B2E5-538B77E4E841}">
      <dgm:prSet/>
      <dgm:spPr/>
      <dgm:t>
        <a:bodyPr/>
        <a:lstStyle/>
        <a:p>
          <a:pPr algn="ctr"/>
          <a:r>
            <a:rPr lang="fr-FR"/>
            <a:t>top10</a:t>
          </a:r>
        </a:p>
      </dgm:t>
    </dgm:pt>
    <dgm:pt modelId="{56C14FDC-659A-4C0B-B42D-FE7F236EA6A2}">
      <dgm:prSet phldrT="[Texte]"/>
      <dgm:spPr/>
      <dgm:t>
        <a:bodyPr/>
        <a:lstStyle/>
        <a:p>
          <a:pPr algn="ctr"/>
          <a:r>
            <a:rPr lang="fr-FR"/>
            <a:t>Pas les droits en lecture (4)</a:t>
          </a:r>
        </a:p>
      </dgm:t>
    </dgm:pt>
    <dgm:pt modelId="{A070FF3C-0B87-4C16-8A24-410424E90AA6}" type="parTrans" cxnId="{03D05187-7776-480D-9817-CDEE60A0A473}">
      <dgm:prSet/>
      <dgm:spPr/>
      <dgm:t>
        <a:bodyPr/>
        <a:lstStyle/>
        <a:p>
          <a:pPr algn="ctr"/>
          <a:endParaRPr lang="fr-FR"/>
        </a:p>
      </dgm:t>
    </dgm:pt>
    <dgm:pt modelId="{9BACC909-0538-47E6-AEB1-F8B32C132419}" type="sibTrans" cxnId="{03D05187-7776-480D-9817-CDEE60A0A473}">
      <dgm:prSet/>
      <dgm:spPr/>
      <dgm:t>
        <a:bodyPr/>
        <a:lstStyle/>
        <a:p>
          <a:pPr algn="ctr"/>
          <a:r>
            <a:rPr lang="fr-FR"/>
            <a:t>Erreur Droits d'accès lecture</a:t>
          </a:r>
        </a:p>
      </dgm:t>
    </dgm:pt>
    <dgm:pt modelId="{C654E61A-F5A7-45C9-A398-3916A60D8796}">
      <dgm:prSet phldrT="[Texte]"/>
      <dgm:spPr/>
      <dgm:t>
        <a:bodyPr/>
        <a:lstStyle/>
        <a:p>
          <a:pPr algn="ctr"/>
          <a:r>
            <a:rPr lang="fr-FR"/>
            <a:t>Mauvais format(5)</a:t>
          </a:r>
        </a:p>
      </dgm:t>
    </dgm:pt>
    <dgm:pt modelId="{502A6CCE-44C1-42EF-9F3F-1832A8C307D4}" type="parTrans" cxnId="{998CEF33-12E0-4414-BEB4-2BCB4B76B70B}">
      <dgm:prSet/>
      <dgm:spPr/>
      <dgm:t>
        <a:bodyPr/>
        <a:lstStyle/>
        <a:p>
          <a:pPr algn="ctr"/>
          <a:endParaRPr lang="fr-FR"/>
        </a:p>
      </dgm:t>
    </dgm:pt>
    <dgm:pt modelId="{480F52FC-95C2-4236-8FAE-281377A912A1}" type="sibTrans" cxnId="{998CEF33-12E0-4414-BEB4-2BCB4B76B70B}">
      <dgm:prSet/>
      <dgm:spPr/>
      <dgm:t>
        <a:bodyPr/>
        <a:lstStyle/>
        <a:p>
          <a:pPr algn="ctr"/>
          <a:r>
            <a:rPr lang="fr-FR"/>
            <a:t>Erreur: mauvais format</a:t>
          </a:r>
        </a:p>
      </dgm:t>
    </dgm:pt>
    <dgm:pt modelId="{7DC3CB26-D9A3-463D-8AA1-C360B7C64EC2}" type="pres">
      <dgm:prSet presAssocID="{EF9151DF-8E68-45CE-8709-F66CBF4A1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85D8E0-0A5C-4449-A4A4-C144B7E68C33}" type="pres">
      <dgm:prSet presAssocID="{9C6E436F-8C57-48E0-A6C1-34E94CA2006A}" presName="hierRoot1" presStyleCnt="0">
        <dgm:presLayoutVars>
          <dgm:hierBranch val="init"/>
        </dgm:presLayoutVars>
      </dgm:prSet>
      <dgm:spPr/>
    </dgm:pt>
    <dgm:pt modelId="{8B544AD2-F049-490E-99B1-95265FCB664F}" type="pres">
      <dgm:prSet presAssocID="{9C6E436F-8C57-48E0-A6C1-34E94CA2006A}" presName="rootComposite1" presStyleCnt="0"/>
      <dgm:spPr/>
    </dgm:pt>
    <dgm:pt modelId="{F8E80C87-B587-4945-90F5-54BDEE3A2ED0}" type="pres">
      <dgm:prSet presAssocID="{9C6E436F-8C57-48E0-A6C1-34E94CA2006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9DDD51-B659-4BE9-99A8-CBB05A1F8D80}" type="pres">
      <dgm:prSet presAssocID="{9C6E436F-8C57-48E0-A6C1-34E94CA2006A}" presName="titleText1" presStyleLbl="fgAcc0" presStyleIdx="0" presStyleCnt="1">
        <dgm:presLayoutVars>
          <dgm:chMax val="0"/>
          <dgm:chPref val="0"/>
        </dgm:presLayoutVars>
      </dgm:prSet>
      <dgm:spPr/>
    </dgm:pt>
    <dgm:pt modelId="{61059183-8E68-4DC1-BD28-C60A6E0653C8}" type="pres">
      <dgm:prSet presAssocID="{9C6E436F-8C57-48E0-A6C1-34E94CA2006A}" presName="rootConnector1" presStyleLbl="node1" presStyleIdx="0" presStyleCnt="7"/>
      <dgm:spPr/>
    </dgm:pt>
    <dgm:pt modelId="{E27D97E4-8B6C-45CC-863B-5ED99D4D743D}" type="pres">
      <dgm:prSet presAssocID="{9C6E436F-8C57-48E0-A6C1-34E94CA2006A}" presName="hierChild2" presStyleCnt="0"/>
      <dgm:spPr/>
    </dgm:pt>
    <dgm:pt modelId="{3FABA2CD-7583-4C58-94F8-94560A73E82A}" type="pres">
      <dgm:prSet presAssocID="{9AB5C75B-BEF5-4DDF-98F2-415581CAAF4A}" presName="Name37" presStyleLbl="parChTrans1D2" presStyleIdx="0" presStyleCnt="5"/>
      <dgm:spPr/>
    </dgm:pt>
    <dgm:pt modelId="{9AD377DC-E75F-498B-B070-922F76F74EDC}" type="pres">
      <dgm:prSet presAssocID="{C5982610-00F8-4549-842D-00020DAFAB00}" presName="hierRoot2" presStyleCnt="0">
        <dgm:presLayoutVars>
          <dgm:hierBranch val="init"/>
        </dgm:presLayoutVars>
      </dgm:prSet>
      <dgm:spPr/>
    </dgm:pt>
    <dgm:pt modelId="{C6EB3ECE-B752-4A78-B172-CCCDC553C9B1}" type="pres">
      <dgm:prSet presAssocID="{C5982610-00F8-4549-842D-00020DAFAB00}" presName="rootComposite" presStyleCnt="0"/>
      <dgm:spPr/>
    </dgm:pt>
    <dgm:pt modelId="{37036EC7-5200-4B59-8BD8-3476F6AEA752}" type="pres">
      <dgm:prSet presAssocID="{C5982610-00F8-4549-842D-00020DAFAB00}" presName="rootText" presStyleLbl="node1" presStyleIdx="0" presStyleCnt="7">
        <dgm:presLayoutVars>
          <dgm:chMax/>
          <dgm:chPref val="3"/>
        </dgm:presLayoutVars>
      </dgm:prSet>
      <dgm:spPr/>
    </dgm:pt>
    <dgm:pt modelId="{42B83D09-EF36-41FB-B67C-9706E86171B3}" type="pres">
      <dgm:prSet presAssocID="{C5982610-00F8-4549-842D-00020DAFAB00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94F262D-2D8C-4E12-A6B0-17E85A91161D}" type="pres">
      <dgm:prSet presAssocID="{C5982610-00F8-4549-842D-00020DAFAB00}" presName="rootConnector" presStyleLbl="node2" presStyleIdx="0" presStyleCnt="0"/>
      <dgm:spPr/>
    </dgm:pt>
    <dgm:pt modelId="{709A9768-B173-4D30-8CFC-0346FF006F95}" type="pres">
      <dgm:prSet presAssocID="{C5982610-00F8-4549-842D-00020DAFAB00}" presName="hierChild4" presStyleCnt="0"/>
      <dgm:spPr/>
    </dgm:pt>
    <dgm:pt modelId="{70188AF8-02E1-4671-88B1-AC84B5042332}" type="pres">
      <dgm:prSet presAssocID="{C5982610-00F8-4549-842D-00020DAFAB00}" presName="hierChild5" presStyleCnt="0"/>
      <dgm:spPr/>
    </dgm:pt>
    <dgm:pt modelId="{E34000ED-D460-4079-9F65-60CEF9E62195}" type="pres">
      <dgm:prSet presAssocID="{329F04AC-C921-496B-8273-49E1AAE0C40F}" presName="Name37" presStyleLbl="parChTrans1D2" presStyleIdx="1" presStyleCnt="5"/>
      <dgm:spPr/>
    </dgm:pt>
    <dgm:pt modelId="{04FD5085-446D-4F20-BC80-6A03F4FF12A2}" type="pres">
      <dgm:prSet presAssocID="{0583F5A8-70F0-4A90-8E63-72F570F79572}" presName="hierRoot2" presStyleCnt="0">
        <dgm:presLayoutVars>
          <dgm:hierBranch val="init"/>
        </dgm:presLayoutVars>
      </dgm:prSet>
      <dgm:spPr/>
    </dgm:pt>
    <dgm:pt modelId="{AD7756AB-F002-4151-88A8-29CE585D7ABF}" type="pres">
      <dgm:prSet presAssocID="{0583F5A8-70F0-4A90-8E63-72F570F79572}" presName="rootComposite" presStyleCnt="0"/>
      <dgm:spPr/>
    </dgm:pt>
    <dgm:pt modelId="{C016EC25-8CE6-4EF5-BF3C-4E985C7291E0}" type="pres">
      <dgm:prSet presAssocID="{0583F5A8-70F0-4A90-8E63-72F570F79572}" presName="rootText" presStyleLbl="node1" presStyleIdx="1" presStyleCnt="7">
        <dgm:presLayoutVars>
          <dgm:chMax/>
          <dgm:chPref val="3"/>
        </dgm:presLayoutVars>
      </dgm:prSet>
      <dgm:spPr/>
    </dgm:pt>
    <dgm:pt modelId="{B2F976C0-E10F-437A-8C5F-2EE4931EDBD1}" type="pres">
      <dgm:prSet presAssocID="{0583F5A8-70F0-4A90-8E63-72F570F79572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891FF29-ECFF-4090-99A7-79FE82938583}" type="pres">
      <dgm:prSet presAssocID="{0583F5A8-70F0-4A90-8E63-72F570F79572}" presName="rootConnector" presStyleLbl="node2" presStyleIdx="0" presStyleCnt="0"/>
      <dgm:spPr/>
    </dgm:pt>
    <dgm:pt modelId="{EC684297-1344-4AAC-AA50-2A6574773ECE}" type="pres">
      <dgm:prSet presAssocID="{0583F5A8-70F0-4A90-8E63-72F570F79572}" presName="hierChild4" presStyleCnt="0"/>
      <dgm:spPr/>
    </dgm:pt>
    <dgm:pt modelId="{A7B1708E-720F-4681-AD8D-AC1DBDE00967}" type="pres">
      <dgm:prSet presAssocID="{48822178-57F1-45CD-A014-758A49D1237D}" presName="Name37" presStyleLbl="parChTrans1D3" presStyleIdx="0" presStyleCnt="2"/>
      <dgm:spPr/>
    </dgm:pt>
    <dgm:pt modelId="{4B119883-F9B5-43E7-90E4-8119A12B3D37}" type="pres">
      <dgm:prSet presAssocID="{AFD53856-611B-4EFA-B8E6-85FCC7096677}" presName="hierRoot2" presStyleCnt="0">
        <dgm:presLayoutVars>
          <dgm:hierBranch val="init"/>
        </dgm:presLayoutVars>
      </dgm:prSet>
      <dgm:spPr/>
    </dgm:pt>
    <dgm:pt modelId="{472459CA-D56D-4B2B-881A-FD3D77FD6D90}" type="pres">
      <dgm:prSet presAssocID="{AFD53856-611B-4EFA-B8E6-85FCC7096677}" presName="rootComposite" presStyleCnt="0"/>
      <dgm:spPr/>
    </dgm:pt>
    <dgm:pt modelId="{B2C6C085-2F3A-41AE-BE3F-18330F4D9149}" type="pres">
      <dgm:prSet presAssocID="{AFD53856-611B-4EFA-B8E6-85FCC7096677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7555F55C-8503-471D-A755-313B3E6D11D5}" type="pres">
      <dgm:prSet presAssocID="{AFD53856-611B-4EFA-B8E6-85FCC7096677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6DB3AAC-02F6-445D-B21F-FA25B4D2ED8D}" type="pres">
      <dgm:prSet presAssocID="{AFD53856-611B-4EFA-B8E6-85FCC7096677}" presName="rootConnector" presStyleLbl="node3" presStyleIdx="0" presStyleCnt="0"/>
      <dgm:spPr/>
    </dgm:pt>
    <dgm:pt modelId="{BA624221-0CB8-4CF6-956F-619DC66735EF}" type="pres">
      <dgm:prSet presAssocID="{AFD53856-611B-4EFA-B8E6-85FCC7096677}" presName="hierChild4" presStyleCnt="0"/>
      <dgm:spPr/>
    </dgm:pt>
    <dgm:pt modelId="{2971309C-A41A-43E6-A4FB-EAFB08F6808E}" type="pres">
      <dgm:prSet presAssocID="{AFD53856-611B-4EFA-B8E6-85FCC7096677}" presName="hierChild5" presStyleCnt="0"/>
      <dgm:spPr/>
    </dgm:pt>
    <dgm:pt modelId="{FA0B615D-7ECD-4200-8585-C7A1F09D16D5}" type="pres">
      <dgm:prSet presAssocID="{8CBB4086-0715-4164-8002-213453204E4E}" presName="Name37" presStyleLbl="parChTrans1D3" presStyleIdx="1" presStyleCnt="2"/>
      <dgm:spPr/>
    </dgm:pt>
    <dgm:pt modelId="{F438AABC-1B92-46CD-B0D3-95D051D1E3E4}" type="pres">
      <dgm:prSet presAssocID="{ED5D638D-E76C-426A-93D8-F8CA54BD17DA}" presName="hierRoot2" presStyleCnt="0">
        <dgm:presLayoutVars>
          <dgm:hierBranch val="init"/>
        </dgm:presLayoutVars>
      </dgm:prSet>
      <dgm:spPr/>
    </dgm:pt>
    <dgm:pt modelId="{34E6C060-9822-4BE6-971D-CB6003955B57}" type="pres">
      <dgm:prSet presAssocID="{ED5D638D-E76C-426A-93D8-F8CA54BD17DA}" presName="rootComposite" presStyleCnt="0"/>
      <dgm:spPr/>
    </dgm:pt>
    <dgm:pt modelId="{E3F7FB76-C4F2-4DF4-A9E4-1F5B1623A36F}" type="pres">
      <dgm:prSet presAssocID="{ED5D638D-E76C-426A-93D8-F8CA54BD17DA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93B22F0-7F4B-48E7-92F8-0F06BDEDB7BD}" type="pres">
      <dgm:prSet presAssocID="{ED5D638D-E76C-426A-93D8-F8CA54BD17DA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C1341A0-9B3B-49D5-A088-3CBEEB16AC9D}" type="pres">
      <dgm:prSet presAssocID="{ED5D638D-E76C-426A-93D8-F8CA54BD17DA}" presName="rootConnector" presStyleLbl="node3" presStyleIdx="0" presStyleCnt="0"/>
      <dgm:spPr/>
    </dgm:pt>
    <dgm:pt modelId="{DFDF9926-02A1-4F4A-8A27-D0B62342714F}" type="pres">
      <dgm:prSet presAssocID="{ED5D638D-E76C-426A-93D8-F8CA54BD17DA}" presName="hierChild4" presStyleCnt="0"/>
      <dgm:spPr/>
    </dgm:pt>
    <dgm:pt modelId="{E7D24773-3728-4957-9318-E6565D4A8117}" type="pres">
      <dgm:prSet presAssocID="{ED5D638D-E76C-426A-93D8-F8CA54BD17DA}" presName="hierChild5" presStyleCnt="0"/>
      <dgm:spPr/>
    </dgm:pt>
    <dgm:pt modelId="{EFECA96D-E723-4338-816B-D4765C315D65}" type="pres">
      <dgm:prSet presAssocID="{0583F5A8-70F0-4A90-8E63-72F570F79572}" presName="hierChild5" presStyleCnt="0"/>
      <dgm:spPr/>
    </dgm:pt>
    <dgm:pt modelId="{298384AC-A06B-485C-9472-69AAFF3622D3}" type="pres">
      <dgm:prSet presAssocID="{0EB9D637-F31C-4EED-AC2C-18D1AA541A09}" presName="Name37" presStyleLbl="parChTrans1D2" presStyleIdx="2" presStyleCnt="5"/>
      <dgm:spPr/>
    </dgm:pt>
    <dgm:pt modelId="{FE248246-35CB-4D1F-AF67-88E86C9012DD}" type="pres">
      <dgm:prSet presAssocID="{DF62ACB2-4F1D-4B13-93AE-7B819FEC7106}" presName="hierRoot2" presStyleCnt="0">
        <dgm:presLayoutVars>
          <dgm:hierBranch val="init"/>
        </dgm:presLayoutVars>
      </dgm:prSet>
      <dgm:spPr/>
    </dgm:pt>
    <dgm:pt modelId="{B10EDC85-3A6E-4B4C-A5E2-D4202681A82B}" type="pres">
      <dgm:prSet presAssocID="{DF62ACB2-4F1D-4B13-93AE-7B819FEC7106}" presName="rootComposite" presStyleCnt="0"/>
      <dgm:spPr/>
    </dgm:pt>
    <dgm:pt modelId="{670B8470-EC8E-47DE-8783-6467C76F2F04}" type="pres">
      <dgm:prSet presAssocID="{DF62ACB2-4F1D-4B13-93AE-7B819FEC7106}" presName="rootText" presStyleLbl="node1" presStyleIdx="4" presStyleCnt="7">
        <dgm:presLayoutVars>
          <dgm:chMax/>
          <dgm:chPref val="3"/>
        </dgm:presLayoutVars>
      </dgm:prSet>
      <dgm:spPr/>
    </dgm:pt>
    <dgm:pt modelId="{A64DA7C4-1E17-419B-B18E-C9A25E8F33D0}" type="pres">
      <dgm:prSet presAssocID="{DF62ACB2-4F1D-4B13-93AE-7B819FEC7106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EAC0D04-6E5C-4B70-9BF4-4ADBAEE68F33}" type="pres">
      <dgm:prSet presAssocID="{DF62ACB2-4F1D-4B13-93AE-7B819FEC7106}" presName="rootConnector" presStyleLbl="node2" presStyleIdx="0" presStyleCnt="0"/>
      <dgm:spPr/>
    </dgm:pt>
    <dgm:pt modelId="{8278F59E-6987-4944-806D-B03AE482C9A5}" type="pres">
      <dgm:prSet presAssocID="{DF62ACB2-4F1D-4B13-93AE-7B819FEC7106}" presName="hierChild4" presStyleCnt="0"/>
      <dgm:spPr/>
    </dgm:pt>
    <dgm:pt modelId="{6E9D5679-8FD1-4E57-9421-8EDE72BC763C}" type="pres">
      <dgm:prSet presAssocID="{DF62ACB2-4F1D-4B13-93AE-7B819FEC7106}" presName="hierChild5" presStyleCnt="0"/>
      <dgm:spPr/>
    </dgm:pt>
    <dgm:pt modelId="{F324383E-9B30-47AB-A21B-57BB331FABA7}" type="pres">
      <dgm:prSet presAssocID="{A070FF3C-0B87-4C16-8A24-410424E90AA6}" presName="Name37" presStyleLbl="parChTrans1D2" presStyleIdx="3" presStyleCnt="5"/>
      <dgm:spPr/>
    </dgm:pt>
    <dgm:pt modelId="{82C40255-DC15-4E4C-B352-C5A5F48EF02A}" type="pres">
      <dgm:prSet presAssocID="{56C14FDC-659A-4C0B-B42D-FE7F236EA6A2}" presName="hierRoot2" presStyleCnt="0">
        <dgm:presLayoutVars>
          <dgm:hierBranch val="init"/>
        </dgm:presLayoutVars>
      </dgm:prSet>
      <dgm:spPr/>
    </dgm:pt>
    <dgm:pt modelId="{A60D3E75-52FB-43FB-AE4F-C8F1E9830193}" type="pres">
      <dgm:prSet presAssocID="{56C14FDC-659A-4C0B-B42D-FE7F236EA6A2}" presName="rootComposite" presStyleCnt="0"/>
      <dgm:spPr/>
    </dgm:pt>
    <dgm:pt modelId="{C3C2D08A-4A0F-4489-838A-4EF8E5A4B055}" type="pres">
      <dgm:prSet presAssocID="{56C14FDC-659A-4C0B-B42D-FE7F236EA6A2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A0ADCB6-DEAB-4D65-910F-AF924ABD6446}" type="pres">
      <dgm:prSet presAssocID="{56C14FDC-659A-4C0B-B42D-FE7F236EA6A2}" presName="titleText2" presStyleLbl="fgAcc1" presStyleIdx="5" presStyleCnt="7">
        <dgm:presLayoutVars>
          <dgm:chMax val="0"/>
          <dgm:chPref val="0"/>
        </dgm:presLayoutVars>
      </dgm:prSet>
      <dgm:spPr/>
    </dgm:pt>
    <dgm:pt modelId="{5B65C7F6-A7CA-4A0F-9C0D-9BBBD96E51C4}" type="pres">
      <dgm:prSet presAssocID="{56C14FDC-659A-4C0B-B42D-FE7F236EA6A2}" presName="rootConnector" presStyleLbl="node2" presStyleIdx="0" presStyleCnt="0"/>
      <dgm:spPr/>
    </dgm:pt>
    <dgm:pt modelId="{07DC1B86-9117-461C-9399-5F0907A6E0C8}" type="pres">
      <dgm:prSet presAssocID="{56C14FDC-659A-4C0B-B42D-FE7F236EA6A2}" presName="hierChild4" presStyleCnt="0"/>
      <dgm:spPr/>
    </dgm:pt>
    <dgm:pt modelId="{5EBCECD0-6AB4-4811-901E-C0B0A1B0F01F}" type="pres">
      <dgm:prSet presAssocID="{56C14FDC-659A-4C0B-B42D-FE7F236EA6A2}" presName="hierChild5" presStyleCnt="0"/>
      <dgm:spPr/>
    </dgm:pt>
    <dgm:pt modelId="{A363BFF7-342E-4242-89DB-789641DEDD09}" type="pres">
      <dgm:prSet presAssocID="{502A6CCE-44C1-42EF-9F3F-1832A8C307D4}" presName="Name37" presStyleLbl="parChTrans1D2" presStyleIdx="4" presStyleCnt="5"/>
      <dgm:spPr/>
    </dgm:pt>
    <dgm:pt modelId="{708D332E-2480-4A6F-909E-AE8E39216B44}" type="pres">
      <dgm:prSet presAssocID="{C654E61A-F5A7-45C9-A398-3916A60D8796}" presName="hierRoot2" presStyleCnt="0">
        <dgm:presLayoutVars>
          <dgm:hierBranch val="init"/>
        </dgm:presLayoutVars>
      </dgm:prSet>
      <dgm:spPr/>
    </dgm:pt>
    <dgm:pt modelId="{88756156-07D7-4202-A72B-13B3AEB2D206}" type="pres">
      <dgm:prSet presAssocID="{C654E61A-F5A7-45C9-A398-3916A60D8796}" presName="rootComposite" presStyleCnt="0"/>
      <dgm:spPr/>
    </dgm:pt>
    <dgm:pt modelId="{132C60F9-6F1E-4671-BB01-BA2E105BBE45}" type="pres">
      <dgm:prSet presAssocID="{C654E61A-F5A7-45C9-A398-3916A60D8796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5DF35DE-2DC3-4465-AFF2-D11E19467B79}" type="pres">
      <dgm:prSet presAssocID="{C654E61A-F5A7-45C9-A398-3916A60D8796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C4710EE-FCB5-4E0A-8228-7704A48ACDB4}" type="pres">
      <dgm:prSet presAssocID="{C654E61A-F5A7-45C9-A398-3916A60D8796}" presName="rootConnector" presStyleLbl="node2" presStyleIdx="0" presStyleCnt="0"/>
      <dgm:spPr/>
    </dgm:pt>
    <dgm:pt modelId="{7335E4AA-3A7F-4C95-A6ED-BBF885DA96B9}" type="pres">
      <dgm:prSet presAssocID="{C654E61A-F5A7-45C9-A398-3916A60D8796}" presName="hierChild4" presStyleCnt="0"/>
      <dgm:spPr/>
    </dgm:pt>
    <dgm:pt modelId="{E04B289C-8352-4EF5-8618-B70BFE9422F8}" type="pres">
      <dgm:prSet presAssocID="{C654E61A-F5A7-45C9-A398-3916A60D8796}" presName="hierChild5" presStyleCnt="0"/>
      <dgm:spPr/>
    </dgm:pt>
    <dgm:pt modelId="{014881B7-43A7-4B6E-B809-D9B9AF219A79}" type="pres">
      <dgm:prSet presAssocID="{9C6E436F-8C57-48E0-A6C1-34E94CA2006A}" presName="hierChild3" presStyleCnt="0"/>
      <dgm:spPr/>
    </dgm:pt>
  </dgm:ptLst>
  <dgm:cxnLst>
    <dgm:cxn modelId="{C91507C7-043F-45A2-983F-7399BCCCD030}" type="presOf" srcId="{DF62ACB2-4F1D-4B13-93AE-7B819FEC7106}" destId="{670B8470-EC8E-47DE-8783-6467C76F2F04}" srcOrd="0" destOrd="0" presId="urn:microsoft.com/office/officeart/2008/layout/NameandTitleOrganizationalChart"/>
    <dgm:cxn modelId="{CC48E189-1558-4EBA-9497-B547304F6772}" type="presOf" srcId="{0583F5A8-70F0-4A90-8E63-72F570F79572}" destId="{0891FF29-ECFF-4090-99A7-79FE82938583}" srcOrd="1" destOrd="0" presId="urn:microsoft.com/office/officeart/2008/layout/NameandTitleOrganizationalChart"/>
    <dgm:cxn modelId="{F2FDA2E5-5C8D-4D59-BB9B-CB48E496FE4F}" type="presOf" srcId="{9AB5C75B-BEF5-4DDF-98F2-415581CAAF4A}" destId="{3FABA2CD-7583-4C58-94F8-94560A73E82A}" srcOrd="0" destOrd="0" presId="urn:microsoft.com/office/officeart/2008/layout/NameandTitleOrganizationalChart"/>
    <dgm:cxn modelId="{CDF16C67-84F4-4DC0-BEEF-C0CE811A2C62}" type="presOf" srcId="{48822178-57F1-45CD-A014-758A49D1237D}" destId="{A7B1708E-720F-4681-AD8D-AC1DBDE00967}" srcOrd="0" destOrd="0" presId="urn:microsoft.com/office/officeart/2008/layout/NameandTitleOrganizationalChart"/>
    <dgm:cxn modelId="{FED64C16-AD6A-4F0F-A445-E84C8BCE6650}" srcId="{9C6E436F-8C57-48E0-A6C1-34E94CA2006A}" destId="{DF62ACB2-4F1D-4B13-93AE-7B819FEC7106}" srcOrd="2" destOrd="0" parTransId="{0EB9D637-F31C-4EED-AC2C-18D1AA541A09}" sibTransId="{B95641C8-2A24-4E19-B0C6-156DDE80AECD}"/>
    <dgm:cxn modelId="{DC4F0D05-0631-4E20-8D0D-72D2FF0433D1}" type="presOf" srcId="{DF62ACB2-4F1D-4B13-93AE-7B819FEC7106}" destId="{2EAC0D04-6E5C-4B70-9BF4-4ADBAEE68F33}" srcOrd="1" destOrd="0" presId="urn:microsoft.com/office/officeart/2008/layout/NameandTitleOrganizationalChart"/>
    <dgm:cxn modelId="{AAEF4004-72F3-41B9-AC4F-BBAE7339852F}" type="presOf" srcId="{6CF5927D-C06C-4628-ACCD-13D31F2CB055}" destId="{693B22F0-7F4B-48E7-92F8-0F06BDEDB7BD}" srcOrd="0" destOrd="0" presId="urn:microsoft.com/office/officeart/2008/layout/NameandTitleOrganizationalChart"/>
    <dgm:cxn modelId="{384FB113-4301-4C43-BCD5-7912B5AC43DE}" type="presOf" srcId="{C654E61A-F5A7-45C9-A398-3916A60D8796}" destId="{8C4710EE-FCB5-4E0A-8228-7704A48ACDB4}" srcOrd="1" destOrd="0" presId="urn:microsoft.com/office/officeart/2008/layout/NameandTitleOrganizationalChart"/>
    <dgm:cxn modelId="{03D05187-7776-480D-9817-CDEE60A0A473}" srcId="{9C6E436F-8C57-48E0-A6C1-34E94CA2006A}" destId="{56C14FDC-659A-4C0B-B42D-FE7F236EA6A2}" srcOrd="3" destOrd="0" parTransId="{A070FF3C-0B87-4C16-8A24-410424E90AA6}" sibTransId="{9BACC909-0538-47E6-AEB1-F8B32C132419}"/>
    <dgm:cxn modelId="{71F74991-190D-4D33-B5B5-EE32CFC0927F}" type="presOf" srcId="{0EB9D637-F31C-4EED-AC2C-18D1AA541A09}" destId="{298384AC-A06B-485C-9472-69AAFF3622D3}" srcOrd="0" destOrd="0" presId="urn:microsoft.com/office/officeart/2008/layout/NameandTitleOrganizationalChart"/>
    <dgm:cxn modelId="{5997F0E2-2B6A-4004-84FF-965DC2FE7F4F}" type="presOf" srcId="{480F52FC-95C2-4236-8FAE-281377A912A1}" destId="{85DF35DE-2DC3-4465-AFF2-D11E19467B79}" srcOrd="0" destOrd="0" presId="urn:microsoft.com/office/officeart/2008/layout/NameandTitleOrganizationalChart"/>
    <dgm:cxn modelId="{998CEF33-12E0-4414-BEB4-2BCB4B76B70B}" srcId="{9C6E436F-8C57-48E0-A6C1-34E94CA2006A}" destId="{C654E61A-F5A7-45C9-A398-3916A60D8796}" srcOrd="4" destOrd="0" parTransId="{502A6CCE-44C1-42EF-9F3F-1832A8C307D4}" sibTransId="{480F52FC-95C2-4236-8FAE-281377A912A1}"/>
    <dgm:cxn modelId="{618620BC-7C43-49C9-BAB2-132BD841AE94}" type="presOf" srcId="{A070FF3C-0B87-4C16-8A24-410424E90AA6}" destId="{F324383E-9B30-47AB-A21B-57BB331FABA7}" srcOrd="0" destOrd="0" presId="urn:microsoft.com/office/officeart/2008/layout/NameandTitleOrganizationalChart"/>
    <dgm:cxn modelId="{C1F80A53-F702-4135-B9A5-248D961A5676}" srcId="{9C6E436F-8C57-48E0-A6C1-34E94CA2006A}" destId="{C5982610-00F8-4549-842D-00020DAFAB00}" srcOrd="0" destOrd="0" parTransId="{9AB5C75B-BEF5-4DDF-98F2-415581CAAF4A}" sibTransId="{DE82C031-BBC4-4784-8D9A-69D4667CA8A0}"/>
    <dgm:cxn modelId="{8FDE5787-0BB9-41D4-845A-D3025DFE5EB1}" type="presOf" srcId="{329F04AC-C921-496B-8273-49E1AAE0C40F}" destId="{E34000ED-D460-4079-9F65-60CEF9E62195}" srcOrd="0" destOrd="0" presId="urn:microsoft.com/office/officeart/2008/layout/NameandTitleOrganizationalChart"/>
    <dgm:cxn modelId="{B0FA8D0F-950F-466D-9B17-C38285D942E6}" type="presOf" srcId="{C5982610-00F8-4549-842D-00020DAFAB00}" destId="{37036EC7-5200-4B59-8BD8-3476F6AEA752}" srcOrd="0" destOrd="0" presId="urn:microsoft.com/office/officeart/2008/layout/NameandTitleOrganizationalChart"/>
    <dgm:cxn modelId="{F31BACC7-3DAF-498C-AB9C-E4FB72D74BFB}" type="presOf" srcId="{BF7517D4-2761-4A66-94E9-1805FAC8528B}" destId="{7555F55C-8503-471D-A755-313B3E6D11D5}" srcOrd="0" destOrd="0" presId="urn:microsoft.com/office/officeart/2008/layout/NameandTitleOrganizationalChart"/>
    <dgm:cxn modelId="{187B9A1A-6760-4BA0-A93F-88519EB232E7}" type="presOf" srcId="{F5B91ED2-D059-4518-B7FE-2742441A4ED1}" destId="{B29DDD51-B659-4BE9-99A8-CBB05A1F8D80}" srcOrd="0" destOrd="0" presId="urn:microsoft.com/office/officeart/2008/layout/NameandTitleOrganizationalChart"/>
    <dgm:cxn modelId="{E5595E30-2CAE-4213-B321-1899ABF1B951}" type="presOf" srcId="{B95641C8-2A24-4E19-B0C6-156DDE80AECD}" destId="{A64DA7C4-1E17-419B-B18E-C9A25E8F33D0}" srcOrd="0" destOrd="0" presId="urn:microsoft.com/office/officeart/2008/layout/NameandTitleOrganizationalChart"/>
    <dgm:cxn modelId="{3255C98A-CDC1-4184-A37B-583D9FFF97F7}" type="presOf" srcId="{AFD53856-611B-4EFA-B8E6-85FCC7096677}" destId="{B2C6C085-2F3A-41AE-BE3F-18330F4D9149}" srcOrd="0" destOrd="0" presId="urn:microsoft.com/office/officeart/2008/layout/NameandTitleOrganizationalChart"/>
    <dgm:cxn modelId="{39390F88-F7C4-4EE5-8EDB-920886F5212A}" type="presOf" srcId="{502A6CCE-44C1-42EF-9F3F-1832A8C307D4}" destId="{A363BFF7-342E-4242-89DB-789641DEDD09}" srcOrd="0" destOrd="0" presId="urn:microsoft.com/office/officeart/2008/layout/NameandTitleOrganizationalChart"/>
    <dgm:cxn modelId="{C7ED8CB9-6D54-45E2-9D72-2FB3DA89349D}" srcId="{0583F5A8-70F0-4A90-8E63-72F570F79572}" destId="{AFD53856-611B-4EFA-B8E6-85FCC7096677}" srcOrd="0" destOrd="0" parTransId="{48822178-57F1-45CD-A014-758A49D1237D}" sibTransId="{BF7517D4-2761-4A66-94E9-1805FAC8528B}"/>
    <dgm:cxn modelId="{CB2E7DF6-8CF1-4712-8AB8-51585DD376E7}" srcId="{9C6E436F-8C57-48E0-A6C1-34E94CA2006A}" destId="{0583F5A8-70F0-4A90-8E63-72F570F79572}" srcOrd="1" destOrd="0" parTransId="{329F04AC-C921-496B-8273-49E1AAE0C40F}" sibTransId="{02C09A83-53B0-4C17-AAD0-E518659864D2}"/>
    <dgm:cxn modelId="{6154C1C1-18C3-4319-8B2C-DE54931EAC21}" type="presOf" srcId="{8CBB4086-0715-4164-8002-213453204E4E}" destId="{FA0B615D-7ECD-4200-8585-C7A1F09D16D5}" srcOrd="0" destOrd="0" presId="urn:microsoft.com/office/officeart/2008/layout/NameandTitleOrganizationalChart"/>
    <dgm:cxn modelId="{3459AE99-CD74-4CC5-8193-07A25B89299A}" type="presOf" srcId="{9C6E436F-8C57-48E0-A6C1-34E94CA2006A}" destId="{F8E80C87-B587-4945-90F5-54BDEE3A2ED0}" srcOrd="0" destOrd="0" presId="urn:microsoft.com/office/officeart/2008/layout/NameandTitleOrganizationalChart"/>
    <dgm:cxn modelId="{C91BC307-89CF-4677-883F-0E29442681A4}" type="presOf" srcId="{56C14FDC-659A-4C0B-B42D-FE7F236EA6A2}" destId="{C3C2D08A-4A0F-4489-838A-4EF8E5A4B055}" srcOrd="0" destOrd="0" presId="urn:microsoft.com/office/officeart/2008/layout/NameandTitleOrganizationalChart"/>
    <dgm:cxn modelId="{93AFDD1B-887B-4B00-B0E8-25CD1678A8E6}" type="presOf" srcId="{9BACC909-0538-47E6-AEB1-F8B32C132419}" destId="{2A0ADCB6-DEAB-4D65-910F-AF924ABD6446}" srcOrd="0" destOrd="0" presId="urn:microsoft.com/office/officeart/2008/layout/NameandTitleOrganizationalChart"/>
    <dgm:cxn modelId="{564BAD6F-99E8-41A5-AFAA-2A35147E1DDE}" type="presOf" srcId="{ED5D638D-E76C-426A-93D8-F8CA54BD17DA}" destId="{FC1341A0-9B3B-49D5-A088-3CBEEB16AC9D}" srcOrd="1" destOrd="0" presId="urn:microsoft.com/office/officeart/2008/layout/NameandTitleOrganizationalChart"/>
    <dgm:cxn modelId="{35B9A449-4441-44D4-ADC0-0E1168636F1B}" type="presOf" srcId="{AFD53856-611B-4EFA-B8E6-85FCC7096677}" destId="{46DB3AAC-02F6-445D-B21F-FA25B4D2ED8D}" srcOrd="1" destOrd="0" presId="urn:microsoft.com/office/officeart/2008/layout/NameandTitleOrganizationalChart"/>
    <dgm:cxn modelId="{1C57D2EF-8521-4EE4-9541-27E8D6BE6306}" type="presOf" srcId="{56C14FDC-659A-4C0B-B42D-FE7F236EA6A2}" destId="{5B65C7F6-A7CA-4A0F-9C0D-9BBBD96E51C4}" srcOrd="1" destOrd="0" presId="urn:microsoft.com/office/officeart/2008/layout/NameandTitleOrganizationalChart"/>
    <dgm:cxn modelId="{10CD62F4-D8BB-4713-B1CC-9AFC99A68E1E}" type="presOf" srcId="{02C09A83-53B0-4C17-AAD0-E518659864D2}" destId="{B2F976C0-E10F-437A-8C5F-2EE4931EDBD1}" srcOrd="0" destOrd="0" presId="urn:microsoft.com/office/officeart/2008/layout/NameandTitleOrganizationalChart"/>
    <dgm:cxn modelId="{A00C6EF3-31C1-4242-986E-33EAB6544F31}" type="presOf" srcId="{DE82C031-BBC4-4784-8D9A-69D4667CA8A0}" destId="{42B83D09-EF36-41FB-B67C-9706E86171B3}" srcOrd="0" destOrd="0" presId="urn:microsoft.com/office/officeart/2008/layout/NameandTitleOrganizationalChart"/>
    <dgm:cxn modelId="{58669962-89CF-4FF5-B2E5-538B77E4E841}" srcId="{0583F5A8-70F0-4A90-8E63-72F570F79572}" destId="{ED5D638D-E76C-426A-93D8-F8CA54BD17DA}" srcOrd="1" destOrd="0" parTransId="{8CBB4086-0715-4164-8002-213453204E4E}" sibTransId="{6CF5927D-C06C-4628-ACCD-13D31F2CB055}"/>
    <dgm:cxn modelId="{4F9AC912-B5A7-49E3-8C01-13DB7AA5401E}" type="presOf" srcId="{EF9151DF-8E68-45CE-8709-F66CBF4A14F3}" destId="{7DC3CB26-D9A3-463D-8AA1-C360B7C64EC2}" srcOrd="0" destOrd="0" presId="urn:microsoft.com/office/officeart/2008/layout/NameandTitleOrganizationalChart"/>
    <dgm:cxn modelId="{7343AF36-6A4C-41B0-87B8-541D572C7DDD}" type="presOf" srcId="{C5982610-00F8-4549-842D-00020DAFAB00}" destId="{294F262D-2D8C-4E12-A6B0-17E85A91161D}" srcOrd="1" destOrd="0" presId="urn:microsoft.com/office/officeart/2008/layout/NameandTitleOrganizationalChart"/>
    <dgm:cxn modelId="{6D725437-136A-41CC-8341-1C567D939B0D}" type="presOf" srcId="{9C6E436F-8C57-48E0-A6C1-34E94CA2006A}" destId="{61059183-8E68-4DC1-BD28-C60A6E0653C8}" srcOrd="1" destOrd="0" presId="urn:microsoft.com/office/officeart/2008/layout/NameandTitleOrganizationalChart"/>
    <dgm:cxn modelId="{B914F29F-277B-4BB5-9020-D04942C06991}" type="presOf" srcId="{C654E61A-F5A7-45C9-A398-3916A60D8796}" destId="{132C60F9-6F1E-4671-BB01-BA2E105BBE45}" srcOrd="0" destOrd="0" presId="urn:microsoft.com/office/officeart/2008/layout/NameandTitleOrganizationalChart"/>
    <dgm:cxn modelId="{70BBBB69-B71B-46B7-9C5D-338B92F02866}" type="presOf" srcId="{ED5D638D-E76C-426A-93D8-F8CA54BD17DA}" destId="{E3F7FB76-C4F2-4DF4-A9E4-1F5B1623A36F}" srcOrd="0" destOrd="0" presId="urn:microsoft.com/office/officeart/2008/layout/NameandTitleOrganizationalChart"/>
    <dgm:cxn modelId="{B376FD52-61B9-4077-BDFE-11F7A8E36768}" type="presOf" srcId="{0583F5A8-70F0-4A90-8E63-72F570F79572}" destId="{C016EC25-8CE6-4EF5-BF3C-4E985C7291E0}" srcOrd="0" destOrd="0" presId="urn:microsoft.com/office/officeart/2008/layout/NameandTitleOrganizationalChart"/>
    <dgm:cxn modelId="{E038FB1B-A468-4EFF-9263-61B283297B2E}" srcId="{EF9151DF-8E68-45CE-8709-F66CBF4A14F3}" destId="{9C6E436F-8C57-48E0-A6C1-34E94CA2006A}" srcOrd="0" destOrd="0" parTransId="{96350874-2582-41C3-959F-417527CAF721}" sibTransId="{F5B91ED2-D059-4518-B7FE-2742441A4ED1}"/>
    <dgm:cxn modelId="{2A929B59-08AE-4ED4-BD8A-ECCA0C1BDE96}" type="presParOf" srcId="{7DC3CB26-D9A3-463D-8AA1-C360B7C64EC2}" destId="{6A85D8E0-0A5C-4449-A4A4-C144B7E68C33}" srcOrd="0" destOrd="0" presId="urn:microsoft.com/office/officeart/2008/layout/NameandTitleOrganizationalChart"/>
    <dgm:cxn modelId="{54F77472-1757-4F02-AA8E-EB85A31050E2}" type="presParOf" srcId="{6A85D8E0-0A5C-4449-A4A4-C144B7E68C33}" destId="{8B544AD2-F049-490E-99B1-95265FCB664F}" srcOrd="0" destOrd="0" presId="urn:microsoft.com/office/officeart/2008/layout/NameandTitleOrganizationalChart"/>
    <dgm:cxn modelId="{CE7DAC9A-3BB9-4239-8A73-BD3CC492252E}" type="presParOf" srcId="{8B544AD2-F049-490E-99B1-95265FCB664F}" destId="{F8E80C87-B587-4945-90F5-54BDEE3A2ED0}" srcOrd="0" destOrd="0" presId="urn:microsoft.com/office/officeart/2008/layout/NameandTitleOrganizationalChart"/>
    <dgm:cxn modelId="{2BE72ACD-D06E-4FCC-BF92-D9CD092C43EB}" type="presParOf" srcId="{8B544AD2-F049-490E-99B1-95265FCB664F}" destId="{B29DDD51-B659-4BE9-99A8-CBB05A1F8D80}" srcOrd="1" destOrd="0" presId="urn:microsoft.com/office/officeart/2008/layout/NameandTitleOrganizationalChart"/>
    <dgm:cxn modelId="{15738441-B477-41C3-8C40-93D5337FED73}" type="presParOf" srcId="{8B544AD2-F049-490E-99B1-95265FCB664F}" destId="{61059183-8E68-4DC1-BD28-C60A6E0653C8}" srcOrd="2" destOrd="0" presId="urn:microsoft.com/office/officeart/2008/layout/NameandTitleOrganizationalChart"/>
    <dgm:cxn modelId="{F98A3B03-E616-4624-9943-5FC53B7C52A8}" type="presParOf" srcId="{6A85D8E0-0A5C-4449-A4A4-C144B7E68C33}" destId="{E27D97E4-8B6C-45CC-863B-5ED99D4D743D}" srcOrd="1" destOrd="0" presId="urn:microsoft.com/office/officeart/2008/layout/NameandTitleOrganizationalChart"/>
    <dgm:cxn modelId="{81555F84-9CD8-48C3-8EE1-99D0193F9B22}" type="presParOf" srcId="{E27D97E4-8B6C-45CC-863B-5ED99D4D743D}" destId="{3FABA2CD-7583-4C58-94F8-94560A73E82A}" srcOrd="0" destOrd="0" presId="urn:microsoft.com/office/officeart/2008/layout/NameandTitleOrganizationalChart"/>
    <dgm:cxn modelId="{FD77D7FE-DA1F-4A32-9BC2-8ACDA7016BA8}" type="presParOf" srcId="{E27D97E4-8B6C-45CC-863B-5ED99D4D743D}" destId="{9AD377DC-E75F-498B-B070-922F76F74EDC}" srcOrd="1" destOrd="0" presId="urn:microsoft.com/office/officeart/2008/layout/NameandTitleOrganizationalChart"/>
    <dgm:cxn modelId="{EB984F05-036C-4C33-A39F-B3486484E8B7}" type="presParOf" srcId="{9AD377DC-E75F-498B-B070-922F76F74EDC}" destId="{C6EB3ECE-B752-4A78-B172-CCCDC553C9B1}" srcOrd="0" destOrd="0" presId="urn:microsoft.com/office/officeart/2008/layout/NameandTitleOrganizationalChart"/>
    <dgm:cxn modelId="{1BB42421-AD15-4E0E-A613-8CACF9247108}" type="presParOf" srcId="{C6EB3ECE-B752-4A78-B172-CCCDC553C9B1}" destId="{37036EC7-5200-4B59-8BD8-3476F6AEA752}" srcOrd="0" destOrd="0" presId="urn:microsoft.com/office/officeart/2008/layout/NameandTitleOrganizationalChart"/>
    <dgm:cxn modelId="{FC2869A2-4DEB-479F-AA80-177E63AC6843}" type="presParOf" srcId="{C6EB3ECE-B752-4A78-B172-CCCDC553C9B1}" destId="{42B83D09-EF36-41FB-B67C-9706E86171B3}" srcOrd="1" destOrd="0" presId="urn:microsoft.com/office/officeart/2008/layout/NameandTitleOrganizationalChart"/>
    <dgm:cxn modelId="{59B6F9B4-27DD-4084-AF5E-1EE5877ADE85}" type="presParOf" srcId="{C6EB3ECE-B752-4A78-B172-CCCDC553C9B1}" destId="{294F262D-2D8C-4E12-A6B0-17E85A91161D}" srcOrd="2" destOrd="0" presId="urn:microsoft.com/office/officeart/2008/layout/NameandTitleOrganizationalChart"/>
    <dgm:cxn modelId="{779E7DFE-B590-435B-85A8-624DBAEC028E}" type="presParOf" srcId="{9AD377DC-E75F-498B-B070-922F76F74EDC}" destId="{709A9768-B173-4D30-8CFC-0346FF006F95}" srcOrd="1" destOrd="0" presId="urn:microsoft.com/office/officeart/2008/layout/NameandTitleOrganizationalChart"/>
    <dgm:cxn modelId="{95E23672-7342-473A-9D36-2D7975E1588C}" type="presParOf" srcId="{9AD377DC-E75F-498B-B070-922F76F74EDC}" destId="{70188AF8-02E1-4671-88B1-AC84B5042332}" srcOrd="2" destOrd="0" presId="urn:microsoft.com/office/officeart/2008/layout/NameandTitleOrganizationalChart"/>
    <dgm:cxn modelId="{D5B1A546-1F28-4E72-98A8-16F493AC97A2}" type="presParOf" srcId="{E27D97E4-8B6C-45CC-863B-5ED99D4D743D}" destId="{E34000ED-D460-4079-9F65-60CEF9E62195}" srcOrd="2" destOrd="0" presId="urn:microsoft.com/office/officeart/2008/layout/NameandTitleOrganizationalChart"/>
    <dgm:cxn modelId="{1D217E68-9453-4851-9F23-C81051F5E4CF}" type="presParOf" srcId="{E27D97E4-8B6C-45CC-863B-5ED99D4D743D}" destId="{04FD5085-446D-4F20-BC80-6A03F4FF12A2}" srcOrd="3" destOrd="0" presId="urn:microsoft.com/office/officeart/2008/layout/NameandTitleOrganizationalChart"/>
    <dgm:cxn modelId="{B8BFD6E4-96F2-46B4-A2A2-BA469399AE26}" type="presParOf" srcId="{04FD5085-446D-4F20-BC80-6A03F4FF12A2}" destId="{AD7756AB-F002-4151-88A8-29CE585D7ABF}" srcOrd="0" destOrd="0" presId="urn:microsoft.com/office/officeart/2008/layout/NameandTitleOrganizationalChart"/>
    <dgm:cxn modelId="{16766C81-11DA-4D1A-BF0C-A4F5EB7A7EEA}" type="presParOf" srcId="{AD7756AB-F002-4151-88A8-29CE585D7ABF}" destId="{C016EC25-8CE6-4EF5-BF3C-4E985C7291E0}" srcOrd="0" destOrd="0" presId="urn:microsoft.com/office/officeart/2008/layout/NameandTitleOrganizationalChart"/>
    <dgm:cxn modelId="{AB6102E5-9621-4550-A83F-6E2ADA5E5845}" type="presParOf" srcId="{AD7756AB-F002-4151-88A8-29CE585D7ABF}" destId="{B2F976C0-E10F-437A-8C5F-2EE4931EDBD1}" srcOrd="1" destOrd="0" presId="urn:microsoft.com/office/officeart/2008/layout/NameandTitleOrganizationalChart"/>
    <dgm:cxn modelId="{E4D13E5D-0F7D-4D63-9778-70C413214188}" type="presParOf" srcId="{AD7756AB-F002-4151-88A8-29CE585D7ABF}" destId="{0891FF29-ECFF-4090-99A7-79FE82938583}" srcOrd="2" destOrd="0" presId="urn:microsoft.com/office/officeart/2008/layout/NameandTitleOrganizationalChart"/>
    <dgm:cxn modelId="{F46E445F-5776-4C42-8A67-300B8AB39C19}" type="presParOf" srcId="{04FD5085-446D-4F20-BC80-6A03F4FF12A2}" destId="{EC684297-1344-4AAC-AA50-2A6574773ECE}" srcOrd="1" destOrd="0" presId="urn:microsoft.com/office/officeart/2008/layout/NameandTitleOrganizationalChart"/>
    <dgm:cxn modelId="{95B67113-86A0-41BA-986C-08A2BF8CA39B}" type="presParOf" srcId="{EC684297-1344-4AAC-AA50-2A6574773ECE}" destId="{A7B1708E-720F-4681-AD8D-AC1DBDE00967}" srcOrd="0" destOrd="0" presId="urn:microsoft.com/office/officeart/2008/layout/NameandTitleOrganizationalChart"/>
    <dgm:cxn modelId="{8BB8FDCF-19DB-42AB-9D12-3D1889E7C413}" type="presParOf" srcId="{EC684297-1344-4AAC-AA50-2A6574773ECE}" destId="{4B119883-F9B5-43E7-90E4-8119A12B3D37}" srcOrd="1" destOrd="0" presId="urn:microsoft.com/office/officeart/2008/layout/NameandTitleOrganizationalChart"/>
    <dgm:cxn modelId="{2299CE61-3232-4E4A-BCC2-CA2AD62F5CE6}" type="presParOf" srcId="{4B119883-F9B5-43E7-90E4-8119A12B3D37}" destId="{472459CA-D56D-4B2B-881A-FD3D77FD6D90}" srcOrd="0" destOrd="0" presId="urn:microsoft.com/office/officeart/2008/layout/NameandTitleOrganizationalChart"/>
    <dgm:cxn modelId="{DC7BBEC1-052F-4817-8833-BC93A92E1451}" type="presParOf" srcId="{472459CA-D56D-4B2B-881A-FD3D77FD6D90}" destId="{B2C6C085-2F3A-41AE-BE3F-18330F4D9149}" srcOrd="0" destOrd="0" presId="urn:microsoft.com/office/officeart/2008/layout/NameandTitleOrganizationalChart"/>
    <dgm:cxn modelId="{46CAB3C2-155A-4250-A755-CEB6D75A0225}" type="presParOf" srcId="{472459CA-D56D-4B2B-881A-FD3D77FD6D90}" destId="{7555F55C-8503-471D-A755-313B3E6D11D5}" srcOrd="1" destOrd="0" presId="urn:microsoft.com/office/officeart/2008/layout/NameandTitleOrganizationalChart"/>
    <dgm:cxn modelId="{2AE3EAC4-7268-41BD-A448-DC4E04B9CBC5}" type="presParOf" srcId="{472459CA-D56D-4B2B-881A-FD3D77FD6D90}" destId="{46DB3AAC-02F6-445D-B21F-FA25B4D2ED8D}" srcOrd="2" destOrd="0" presId="urn:microsoft.com/office/officeart/2008/layout/NameandTitleOrganizationalChart"/>
    <dgm:cxn modelId="{237E1415-7C72-4BF5-88B5-0C71F52BB167}" type="presParOf" srcId="{4B119883-F9B5-43E7-90E4-8119A12B3D37}" destId="{BA624221-0CB8-4CF6-956F-619DC66735EF}" srcOrd="1" destOrd="0" presId="urn:microsoft.com/office/officeart/2008/layout/NameandTitleOrganizationalChart"/>
    <dgm:cxn modelId="{4A193760-D0E7-492C-B5C4-CDE567800FF7}" type="presParOf" srcId="{4B119883-F9B5-43E7-90E4-8119A12B3D37}" destId="{2971309C-A41A-43E6-A4FB-EAFB08F6808E}" srcOrd="2" destOrd="0" presId="urn:microsoft.com/office/officeart/2008/layout/NameandTitleOrganizationalChart"/>
    <dgm:cxn modelId="{9E59E5B3-EFBD-4A85-A654-E9E11A284625}" type="presParOf" srcId="{EC684297-1344-4AAC-AA50-2A6574773ECE}" destId="{FA0B615D-7ECD-4200-8585-C7A1F09D16D5}" srcOrd="2" destOrd="0" presId="urn:microsoft.com/office/officeart/2008/layout/NameandTitleOrganizationalChart"/>
    <dgm:cxn modelId="{15DF50BC-A616-4BA7-AC46-E75D8C781538}" type="presParOf" srcId="{EC684297-1344-4AAC-AA50-2A6574773ECE}" destId="{F438AABC-1B92-46CD-B0D3-95D051D1E3E4}" srcOrd="3" destOrd="0" presId="urn:microsoft.com/office/officeart/2008/layout/NameandTitleOrganizationalChart"/>
    <dgm:cxn modelId="{10C318D5-4741-4CB6-95C8-CC67BB46856B}" type="presParOf" srcId="{F438AABC-1B92-46CD-B0D3-95D051D1E3E4}" destId="{34E6C060-9822-4BE6-971D-CB6003955B57}" srcOrd="0" destOrd="0" presId="urn:microsoft.com/office/officeart/2008/layout/NameandTitleOrganizationalChart"/>
    <dgm:cxn modelId="{B44CEFE2-C674-4B6F-8F5D-F9AC12F92307}" type="presParOf" srcId="{34E6C060-9822-4BE6-971D-CB6003955B57}" destId="{E3F7FB76-C4F2-4DF4-A9E4-1F5B1623A36F}" srcOrd="0" destOrd="0" presId="urn:microsoft.com/office/officeart/2008/layout/NameandTitleOrganizationalChart"/>
    <dgm:cxn modelId="{02FA69E0-5F10-4AAE-9FC8-736F3973679C}" type="presParOf" srcId="{34E6C060-9822-4BE6-971D-CB6003955B57}" destId="{693B22F0-7F4B-48E7-92F8-0F06BDEDB7BD}" srcOrd="1" destOrd="0" presId="urn:microsoft.com/office/officeart/2008/layout/NameandTitleOrganizationalChart"/>
    <dgm:cxn modelId="{3CF18F25-FD27-4AA1-A4D8-B7303213091C}" type="presParOf" srcId="{34E6C060-9822-4BE6-971D-CB6003955B57}" destId="{FC1341A0-9B3B-49D5-A088-3CBEEB16AC9D}" srcOrd="2" destOrd="0" presId="urn:microsoft.com/office/officeart/2008/layout/NameandTitleOrganizationalChart"/>
    <dgm:cxn modelId="{A09FBED6-5F65-4E82-9697-480A95A01883}" type="presParOf" srcId="{F438AABC-1B92-46CD-B0D3-95D051D1E3E4}" destId="{DFDF9926-02A1-4F4A-8A27-D0B62342714F}" srcOrd="1" destOrd="0" presId="urn:microsoft.com/office/officeart/2008/layout/NameandTitleOrganizationalChart"/>
    <dgm:cxn modelId="{BFFF2C04-0646-475B-8EDB-BA7FE8859D38}" type="presParOf" srcId="{F438AABC-1B92-46CD-B0D3-95D051D1E3E4}" destId="{E7D24773-3728-4957-9318-E6565D4A8117}" srcOrd="2" destOrd="0" presId="urn:microsoft.com/office/officeart/2008/layout/NameandTitleOrganizationalChart"/>
    <dgm:cxn modelId="{6733B114-BB12-4D03-B9E7-077F2A98FE0F}" type="presParOf" srcId="{04FD5085-446D-4F20-BC80-6A03F4FF12A2}" destId="{EFECA96D-E723-4338-816B-D4765C315D65}" srcOrd="2" destOrd="0" presId="urn:microsoft.com/office/officeart/2008/layout/NameandTitleOrganizationalChart"/>
    <dgm:cxn modelId="{C5ACB0C5-BDC2-4917-A562-F3032FFCF12A}" type="presParOf" srcId="{E27D97E4-8B6C-45CC-863B-5ED99D4D743D}" destId="{298384AC-A06B-485C-9472-69AAFF3622D3}" srcOrd="4" destOrd="0" presId="urn:microsoft.com/office/officeart/2008/layout/NameandTitleOrganizationalChart"/>
    <dgm:cxn modelId="{A81B6384-45BC-4B4E-868B-C8931FF64535}" type="presParOf" srcId="{E27D97E4-8B6C-45CC-863B-5ED99D4D743D}" destId="{FE248246-35CB-4D1F-AF67-88E86C9012DD}" srcOrd="5" destOrd="0" presId="urn:microsoft.com/office/officeart/2008/layout/NameandTitleOrganizationalChart"/>
    <dgm:cxn modelId="{FACEC39F-7D36-4521-9679-39A9A5D6BA61}" type="presParOf" srcId="{FE248246-35CB-4D1F-AF67-88E86C9012DD}" destId="{B10EDC85-3A6E-4B4C-A5E2-D4202681A82B}" srcOrd="0" destOrd="0" presId="urn:microsoft.com/office/officeart/2008/layout/NameandTitleOrganizationalChart"/>
    <dgm:cxn modelId="{99FF3C40-E053-4C85-A7B9-CE02F265C062}" type="presParOf" srcId="{B10EDC85-3A6E-4B4C-A5E2-D4202681A82B}" destId="{670B8470-EC8E-47DE-8783-6467C76F2F04}" srcOrd="0" destOrd="0" presId="urn:microsoft.com/office/officeart/2008/layout/NameandTitleOrganizationalChart"/>
    <dgm:cxn modelId="{4F6068AA-D86E-4D2E-A5C2-B55848443D93}" type="presParOf" srcId="{B10EDC85-3A6E-4B4C-A5E2-D4202681A82B}" destId="{A64DA7C4-1E17-419B-B18E-C9A25E8F33D0}" srcOrd="1" destOrd="0" presId="urn:microsoft.com/office/officeart/2008/layout/NameandTitleOrganizationalChart"/>
    <dgm:cxn modelId="{9AA5AC50-8E65-4177-B06A-68590DE9F4C7}" type="presParOf" srcId="{B10EDC85-3A6E-4B4C-A5E2-D4202681A82B}" destId="{2EAC0D04-6E5C-4B70-9BF4-4ADBAEE68F33}" srcOrd="2" destOrd="0" presId="urn:microsoft.com/office/officeart/2008/layout/NameandTitleOrganizationalChart"/>
    <dgm:cxn modelId="{0B439BF3-76B8-4F36-A525-F30ABDB614F2}" type="presParOf" srcId="{FE248246-35CB-4D1F-AF67-88E86C9012DD}" destId="{8278F59E-6987-4944-806D-B03AE482C9A5}" srcOrd="1" destOrd="0" presId="urn:microsoft.com/office/officeart/2008/layout/NameandTitleOrganizationalChart"/>
    <dgm:cxn modelId="{2E47B6A6-364E-4DD3-AF98-352BADA9507D}" type="presParOf" srcId="{FE248246-35CB-4D1F-AF67-88E86C9012DD}" destId="{6E9D5679-8FD1-4E57-9421-8EDE72BC763C}" srcOrd="2" destOrd="0" presId="urn:microsoft.com/office/officeart/2008/layout/NameandTitleOrganizationalChart"/>
    <dgm:cxn modelId="{7EC1ACE8-EC4A-49FF-A59C-E9F7A4A2A2E6}" type="presParOf" srcId="{E27D97E4-8B6C-45CC-863B-5ED99D4D743D}" destId="{F324383E-9B30-47AB-A21B-57BB331FABA7}" srcOrd="6" destOrd="0" presId="urn:microsoft.com/office/officeart/2008/layout/NameandTitleOrganizationalChart"/>
    <dgm:cxn modelId="{2222C843-3CCF-42D3-B7A7-7217AF8CB09C}" type="presParOf" srcId="{E27D97E4-8B6C-45CC-863B-5ED99D4D743D}" destId="{82C40255-DC15-4E4C-B352-C5A5F48EF02A}" srcOrd="7" destOrd="0" presId="urn:microsoft.com/office/officeart/2008/layout/NameandTitleOrganizationalChart"/>
    <dgm:cxn modelId="{13BF6774-1636-42DD-BA79-6CFE27E68856}" type="presParOf" srcId="{82C40255-DC15-4E4C-B352-C5A5F48EF02A}" destId="{A60D3E75-52FB-43FB-AE4F-C8F1E9830193}" srcOrd="0" destOrd="0" presId="urn:microsoft.com/office/officeart/2008/layout/NameandTitleOrganizationalChart"/>
    <dgm:cxn modelId="{C4A1E434-6790-44D7-9A87-514722DF868E}" type="presParOf" srcId="{A60D3E75-52FB-43FB-AE4F-C8F1E9830193}" destId="{C3C2D08A-4A0F-4489-838A-4EF8E5A4B055}" srcOrd="0" destOrd="0" presId="urn:microsoft.com/office/officeart/2008/layout/NameandTitleOrganizationalChart"/>
    <dgm:cxn modelId="{D44ACBC1-3B7D-4568-9817-905258C6F991}" type="presParOf" srcId="{A60D3E75-52FB-43FB-AE4F-C8F1E9830193}" destId="{2A0ADCB6-DEAB-4D65-910F-AF924ABD6446}" srcOrd="1" destOrd="0" presId="urn:microsoft.com/office/officeart/2008/layout/NameandTitleOrganizationalChart"/>
    <dgm:cxn modelId="{CB06A052-0FAB-4296-BE3B-DE59BCC664F6}" type="presParOf" srcId="{A60D3E75-52FB-43FB-AE4F-C8F1E9830193}" destId="{5B65C7F6-A7CA-4A0F-9C0D-9BBBD96E51C4}" srcOrd="2" destOrd="0" presId="urn:microsoft.com/office/officeart/2008/layout/NameandTitleOrganizationalChart"/>
    <dgm:cxn modelId="{98F70B1E-E78B-4CA0-974F-4833F9979478}" type="presParOf" srcId="{82C40255-DC15-4E4C-B352-C5A5F48EF02A}" destId="{07DC1B86-9117-461C-9399-5F0907A6E0C8}" srcOrd="1" destOrd="0" presId="urn:microsoft.com/office/officeart/2008/layout/NameandTitleOrganizationalChart"/>
    <dgm:cxn modelId="{CC9BE572-B246-440E-AC39-D298F444FAB7}" type="presParOf" srcId="{82C40255-DC15-4E4C-B352-C5A5F48EF02A}" destId="{5EBCECD0-6AB4-4811-901E-C0B0A1B0F01F}" srcOrd="2" destOrd="0" presId="urn:microsoft.com/office/officeart/2008/layout/NameandTitleOrganizationalChart"/>
    <dgm:cxn modelId="{C5DF4ED3-8075-48EC-90A8-AA8CC95DE3F0}" type="presParOf" srcId="{E27D97E4-8B6C-45CC-863B-5ED99D4D743D}" destId="{A363BFF7-342E-4242-89DB-789641DEDD09}" srcOrd="8" destOrd="0" presId="urn:microsoft.com/office/officeart/2008/layout/NameandTitleOrganizationalChart"/>
    <dgm:cxn modelId="{669925C2-17B8-401E-AA0A-88EFE45DE263}" type="presParOf" srcId="{E27D97E4-8B6C-45CC-863B-5ED99D4D743D}" destId="{708D332E-2480-4A6F-909E-AE8E39216B44}" srcOrd="9" destOrd="0" presId="urn:microsoft.com/office/officeart/2008/layout/NameandTitleOrganizationalChart"/>
    <dgm:cxn modelId="{40CFB221-ADF7-45FF-8505-95C63B33454B}" type="presParOf" srcId="{708D332E-2480-4A6F-909E-AE8E39216B44}" destId="{88756156-07D7-4202-A72B-13B3AEB2D206}" srcOrd="0" destOrd="0" presId="urn:microsoft.com/office/officeart/2008/layout/NameandTitleOrganizationalChart"/>
    <dgm:cxn modelId="{5669883B-C226-4F81-ACFF-1F2D4BCC720D}" type="presParOf" srcId="{88756156-07D7-4202-A72B-13B3AEB2D206}" destId="{132C60F9-6F1E-4671-BB01-BA2E105BBE45}" srcOrd="0" destOrd="0" presId="urn:microsoft.com/office/officeart/2008/layout/NameandTitleOrganizationalChart"/>
    <dgm:cxn modelId="{2722D670-823D-4CA2-BA00-2B930CF86D88}" type="presParOf" srcId="{88756156-07D7-4202-A72B-13B3AEB2D206}" destId="{85DF35DE-2DC3-4465-AFF2-D11E19467B79}" srcOrd="1" destOrd="0" presId="urn:microsoft.com/office/officeart/2008/layout/NameandTitleOrganizationalChart"/>
    <dgm:cxn modelId="{35DB033A-857C-47D5-BC5C-7135DCDF3814}" type="presParOf" srcId="{88756156-07D7-4202-A72B-13B3AEB2D206}" destId="{8C4710EE-FCB5-4E0A-8228-7704A48ACDB4}" srcOrd="2" destOrd="0" presId="urn:microsoft.com/office/officeart/2008/layout/NameandTitleOrganizationalChart"/>
    <dgm:cxn modelId="{E3B10F58-77DF-4BCE-99FC-564DCB33B9ED}" type="presParOf" srcId="{708D332E-2480-4A6F-909E-AE8E39216B44}" destId="{7335E4AA-3A7F-4C95-A6ED-BBF885DA96B9}" srcOrd="1" destOrd="0" presId="urn:microsoft.com/office/officeart/2008/layout/NameandTitleOrganizationalChart"/>
    <dgm:cxn modelId="{9EA5C58A-4829-4A50-8E07-BD6E0FF33A00}" type="presParOf" srcId="{708D332E-2480-4A6F-909E-AE8E39216B44}" destId="{E04B289C-8352-4EF5-8618-B70BFE9422F8}" srcOrd="2" destOrd="0" presId="urn:microsoft.com/office/officeart/2008/layout/NameandTitleOrganizationalChart"/>
    <dgm:cxn modelId="{ACEF898B-E7A4-4EAB-8208-12AAE7D7F748}" type="presParOf" srcId="{6A85D8E0-0A5C-4449-A4A4-C144B7E68C33}" destId="{014881B7-43A7-4B6E-B809-D9B9AF219A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F9151DF-8E68-45CE-8709-F66CBF4A14F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6E436F-8C57-48E0-A6C1-34E94CA2006A}">
      <dgm:prSet phldrT="[Texte]"/>
      <dgm:spPr/>
      <dgm:t>
        <a:bodyPr/>
        <a:lstStyle/>
        <a:p>
          <a:pPr algn="ctr"/>
          <a:r>
            <a:rPr lang="fr-FR"/>
            <a:t>Fichier Dot</a:t>
          </a:r>
        </a:p>
      </dgm:t>
    </dgm:pt>
    <dgm:pt modelId="{96350874-2582-41C3-959F-417527CAF721}" type="par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F5B91ED2-D059-4518-B7FE-2742441A4ED1}" type="sib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DF62ACB2-4F1D-4B13-93AE-7B819FEC7106}">
      <dgm:prSet phldrT="[Texte]"/>
      <dgm:spPr/>
      <dgm:t>
        <a:bodyPr/>
        <a:lstStyle/>
        <a:p>
          <a:pPr algn="ctr"/>
          <a:r>
            <a:rPr lang="fr-FR"/>
            <a:t>Non renseigné (8)</a:t>
          </a:r>
        </a:p>
      </dgm:t>
    </dgm:pt>
    <dgm:pt modelId="{0EB9D637-F31C-4EED-AC2C-18D1AA541A09}" type="parTrans" cxnId="{FED64C16-AD6A-4F0F-A445-E84C8BCE6650}">
      <dgm:prSet/>
      <dgm:spPr/>
      <dgm:t>
        <a:bodyPr/>
        <a:lstStyle/>
        <a:p>
          <a:pPr algn="ctr"/>
          <a:endParaRPr lang="fr-FR"/>
        </a:p>
      </dgm:t>
    </dgm:pt>
    <dgm:pt modelId="{B95641C8-2A24-4E19-B0C6-156DDE80AECD}" type="sibTrans" cxnId="{FED64C16-AD6A-4F0F-A445-E84C8BCE6650}">
      <dgm:prSet/>
      <dgm:spPr/>
      <dgm:t>
        <a:bodyPr/>
        <a:lstStyle/>
        <a:p>
          <a:pPr algn="ctr"/>
          <a:r>
            <a:rPr lang="fr-FR"/>
            <a:t>  Erreur fichier non spécifié</a:t>
          </a:r>
        </a:p>
      </dgm:t>
    </dgm:pt>
    <dgm:pt modelId="{0583F5A8-70F0-4A90-8E63-72F570F79572}">
      <dgm:prSet phldrT="[Texte]"/>
      <dgm:spPr/>
      <dgm:t>
        <a:bodyPr/>
        <a:lstStyle/>
        <a:p>
          <a:pPr algn="ctr"/>
          <a:r>
            <a:rPr lang="fr-FR"/>
            <a:t>Normal</a:t>
          </a:r>
        </a:p>
      </dgm:t>
    </dgm:pt>
    <dgm:pt modelId="{329F04AC-C921-496B-8273-49E1AAE0C40F}" type="par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02C09A83-53B0-4C17-AAD0-E518659864D2}" type="sib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AFD53856-611B-4EFA-B8E6-85FCC7096677}">
      <dgm:prSet phldrT="[Texte]"/>
      <dgm:spPr/>
      <dgm:t>
        <a:bodyPr/>
        <a:lstStyle/>
        <a:p>
          <a:pPr algn="ctr"/>
          <a:r>
            <a:rPr lang="fr-FR"/>
            <a:t>Existe(11)</a:t>
          </a:r>
        </a:p>
      </dgm:t>
    </dgm:pt>
    <dgm:pt modelId="{48822178-57F1-45CD-A014-758A49D1237D}" type="parTrans" cxnId="{C7ED8CB9-6D54-45E2-9D72-2FB3DA89349D}">
      <dgm:prSet/>
      <dgm:spPr/>
      <dgm:t>
        <a:bodyPr/>
        <a:lstStyle/>
        <a:p>
          <a:pPr algn="ctr"/>
          <a:endParaRPr lang="fr-FR"/>
        </a:p>
      </dgm:t>
    </dgm:pt>
    <dgm:pt modelId="{BF7517D4-2761-4A66-94E9-1805FAC8528B}" type="sibTrans" cxnId="{C7ED8CB9-6D54-45E2-9D72-2FB3DA89349D}">
      <dgm:prSet/>
      <dgm:spPr/>
      <dgm:t>
        <a:bodyPr/>
        <a:lstStyle/>
        <a:p>
          <a:pPr algn="ctr"/>
          <a:endParaRPr lang="fr-FR"/>
        </a:p>
        <a:p>
          <a:pPr algn="ctr"/>
          <a:r>
            <a:rPr lang="fr-FR"/>
            <a:t>Ouverture avec succès</a:t>
          </a:r>
          <a:endParaRPr lang="fr-FR"/>
        </a:p>
      </dgm:t>
    </dgm:pt>
    <dgm:pt modelId="{ED5D638D-E76C-426A-93D8-F8CA54BD17DA}">
      <dgm:prSet phldrT="[Texte]"/>
      <dgm:spPr/>
      <dgm:t>
        <a:bodyPr/>
        <a:lstStyle/>
        <a:p>
          <a:pPr algn="ctr"/>
          <a:r>
            <a:rPr lang="fr-FR"/>
            <a:t>N'existe pas(12)</a:t>
          </a:r>
        </a:p>
      </dgm:t>
    </dgm:pt>
    <dgm:pt modelId="{8CBB4086-0715-4164-8002-213453204E4E}" type="parTrans" cxnId="{58669962-89CF-4FF5-B2E5-538B77E4E841}">
      <dgm:prSet/>
      <dgm:spPr/>
      <dgm:t>
        <a:bodyPr/>
        <a:lstStyle/>
        <a:p>
          <a:pPr algn="ctr"/>
          <a:endParaRPr lang="fr-FR"/>
        </a:p>
      </dgm:t>
    </dgm:pt>
    <dgm:pt modelId="{6CF5927D-C06C-4628-ACCD-13D31F2CB055}" type="sibTrans" cxnId="{58669962-89CF-4FF5-B2E5-538B77E4E841}">
      <dgm:prSet/>
      <dgm:spPr/>
      <dgm:t>
        <a:bodyPr/>
        <a:lstStyle/>
        <a:p>
          <a:pPr algn="ctr"/>
          <a:r>
            <a:rPr lang="fr-FR"/>
            <a:t>création fichier Dot</a:t>
          </a:r>
        </a:p>
      </dgm:t>
    </dgm:pt>
    <dgm:pt modelId="{56C14FDC-659A-4C0B-B42D-FE7F236EA6A2}">
      <dgm:prSet phldrT="[Texte]"/>
      <dgm:spPr/>
      <dgm:t>
        <a:bodyPr/>
        <a:lstStyle/>
        <a:p>
          <a:pPr algn="ctr"/>
          <a:r>
            <a:rPr lang="fr-FR"/>
            <a:t>Pas les droits en lecture et écriture (9)</a:t>
          </a:r>
        </a:p>
      </dgm:t>
    </dgm:pt>
    <dgm:pt modelId="{A070FF3C-0B87-4C16-8A24-410424E90AA6}" type="parTrans" cxnId="{03D05187-7776-480D-9817-CDEE60A0A473}">
      <dgm:prSet/>
      <dgm:spPr/>
      <dgm:t>
        <a:bodyPr/>
        <a:lstStyle/>
        <a:p>
          <a:pPr algn="ctr"/>
          <a:endParaRPr lang="fr-FR"/>
        </a:p>
      </dgm:t>
    </dgm:pt>
    <dgm:pt modelId="{9BACC909-0538-47E6-AEB1-F8B32C132419}" type="sibTrans" cxnId="{03D05187-7776-480D-9817-CDEE60A0A473}">
      <dgm:prSet/>
      <dgm:spPr/>
      <dgm:t>
        <a:bodyPr/>
        <a:lstStyle/>
        <a:p>
          <a:pPr algn="ctr"/>
          <a:r>
            <a:rPr lang="fr-FR"/>
            <a:t>Erreur Droits d'accès lecture/écriture</a:t>
          </a:r>
        </a:p>
      </dgm:t>
    </dgm:pt>
    <dgm:pt modelId="{C654E61A-F5A7-45C9-A398-3916A60D8796}">
      <dgm:prSet phldrT="[Texte]"/>
      <dgm:spPr/>
      <dgm:t>
        <a:bodyPr/>
        <a:lstStyle/>
        <a:p>
          <a:pPr algn="ctr"/>
          <a:r>
            <a:rPr lang="fr-FR"/>
            <a:t>Mauvais format(10)</a:t>
          </a:r>
        </a:p>
      </dgm:t>
    </dgm:pt>
    <dgm:pt modelId="{502A6CCE-44C1-42EF-9F3F-1832A8C307D4}" type="parTrans" cxnId="{998CEF33-12E0-4414-BEB4-2BCB4B76B70B}">
      <dgm:prSet/>
      <dgm:spPr/>
      <dgm:t>
        <a:bodyPr/>
        <a:lstStyle/>
        <a:p>
          <a:pPr algn="ctr"/>
          <a:endParaRPr lang="fr-FR"/>
        </a:p>
      </dgm:t>
    </dgm:pt>
    <dgm:pt modelId="{480F52FC-95C2-4236-8FAE-281377A912A1}" type="sibTrans" cxnId="{998CEF33-12E0-4414-BEB4-2BCB4B76B70B}">
      <dgm:prSet/>
      <dgm:spPr/>
      <dgm:t>
        <a:bodyPr/>
        <a:lstStyle/>
        <a:p>
          <a:pPr algn="ctr"/>
          <a:r>
            <a:rPr lang="fr-FR"/>
            <a:t>Erreur: mauvais format</a:t>
          </a:r>
        </a:p>
      </dgm:t>
    </dgm:pt>
    <dgm:pt modelId="{5CA5A9B2-EB27-4789-B493-84504B9E6E19}">
      <dgm:prSet phldrT="[Texte]"/>
      <dgm:spPr/>
      <dgm:t>
        <a:bodyPr/>
        <a:lstStyle/>
        <a:p>
          <a:pPr algn="ctr"/>
          <a:r>
            <a:rPr lang="fr-FR"/>
            <a:t>1 document(13)</a:t>
          </a:r>
        </a:p>
      </dgm:t>
    </dgm:pt>
    <dgm:pt modelId="{34D42E5B-EBED-4298-91EC-4D85B7B45495}" type="sibTrans" cxnId="{FEC8F9A4-9ABB-4FE7-AAF0-FDF00131283D}">
      <dgm:prSet/>
      <dgm:spPr/>
      <dgm:t>
        <a:bodyPr/>
        <a:lstStyle/>
        <a:p>
          <a:pPr algn="ctr"/>
          <a:r>
            <a:rPr lang="fr-FR"/>
            <a:t>Génération fichier Dot</a:t>
          </a:r>
        </a:p>
      </dgm:t>
    </dgm:pt>
    <dgm:pt modelId="{E34638D3-3F76-4D44-8613-AFE241BBE782}" type="parTrans" cxnId="{FEC8F9A4-9ABB-4FE7-AAF0-FDF00131283D}">
      <dgm:prSet/>
      <dgm:spPr/>
      <dgm:t>
        <a:bodyPr/>
        <a:lstStyle/>
        <a:p>
          <a:pPr algn="ctr"/>
          <a:endParaRPr lang="fr-FR"/>
        </a:p>
      </dgm:t>
    </dgm:pt>
    <dgm:pt modelId="{C5E0BF29-CE30-40A2-9F46-3744366E4593}">
      <dgm:prSet phldrT="[Texte]"/>
      <dgm:spPr/>
      <dgm:t>
        <a:bodyPr/>
        <a:lstStyle/>
        <a:p>
          <a:pPr algn="ctr"/>
          <a:r>
            <a:rPr lang="fr-FR"/>
            <a:t>Graphe non connecté (14)</a:t>
          </a:r>
        </a:p>
      </dgm:t>
    </dgm:pt>
    <dgm:pt modelId="{D13424B2-6878-4010-B4B2-224F4764D529}" type="parTrans" cxnId="{A433CF57-BF27-453B-A42C-457B7A4B30A6}">
      <dgm:prSet/>
      <dgm:spPr/>
      <dgm:t>
        <a:bodyPr/>
        <a:lstStyle/>
        <a:p>
          <a:pPr algn="ctr"/>
          <a:endParaRPr lang="fr-FR"/>
        </a:p>
      </dgm:t>
    </dgm:pt>
    <dgm:pt modelId="{70C8CA1E-0DD9-43B8-BBD2-000DFDB2EA1C}" type="sibTrans" cxnId="{A433CF57-BF27-453B-A42C-457B7A4B30A6}">
      <dgm:prSet/>
      <dgm:spPr/>
      <dgm:t>
        <a:bodyPr/>
        <a:lstStyle/>
        <a:p>
          <a:pPr algn="ctr"/>
          <a:r>
            <a:rPr lang="fr-FR"/>
            <a:t>Génération fichier Dot</a:t>
          </a:r>
        </a:p>
      </dgm:t>
    </dgm:pt>
    <dgm:pt modelId="{619B5D8D-EF6C-4B5D-BD81-F273127E0C7D}">
      <dgm:prSet phldrT="[Texte]"/>
      <dgm:spPr/>
      <dgm:t>
        <a:bodyPr/>
        <a:lstStyle/>
        <a:p>
          <a:pPr algn="ctr"/>
          <a:r>
            <a:rPr lang="fr-FR"/>
            <a:t>test Anonyme.log (22 Mo) (15)</a:t>
          </a:r>
        </a:p>
      </dgm:t>
    </dgm:pt>
    <dgm:pt modelId="{AAC0E256-8987-439B-B9BF-F32A316BB5E9}" type="parTrans" cxnId="{74704E06-E9B7-4DAC-9C5D-08B71DCA62B4}">
      <dgm:prSet/>
      <dgm:spPr/>
      <dgm:t>
        <a:bodyPr/>
        <a:lstStyle/>
        <a:p>
          <a:pPr algn="ctr"/>
          <a:endParaRPr lang="fr-FR"/>
        </a:p>
      </dgm:t>
    </dgm:pt>
    <dgm:pt modelId="{5F639B84-FA05-4B18-B0FD-871A9E54EAEC}" type="sibTrans" cxnId="{74704E06-E9B7-4DAC-9C5D-08B71DCA62B4}">
      <dgm:prSet/>
      <dgm:spPr/>
      <dgm:t>
        <a:bodyPr/>
        <a:lstStyle/>
        <a:p>
          <a:pPr algn="ctr"/>
          <a:r>
            <a:rPr lang="fr-FR"/>
            <a:t>Génération fichier Dot</a:t>
          </a:r>
        </a:p>
      </dgm:t>
    </dgm:pt>
    <dgm:pt modelId="{7DC3CB26-D9A3-463D-8AA1-C360B7C64EC2}" type="pres">
      <dgm:prSet presAssocID="{EF9151DF-8E68-45CE-8709-F66CBF4A1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85D8E0-0A5C-4449-A4A4-C144B7E68C33}" type="pres">
      <dgm:prSet presAssocID="{9C6E436F-8C57-48E0-A6C1-34E94CA2006A}" presName="hierRoot1" presStyleCnt="0">
        <dgm:presLayoutVars>
          <dgm:hierBranch val="init"/>
        </dgm:presLayoutVars>
      </dgm:prSet>
      <dgm:spPr/>
    </dgm:pt>
    <dgm:pt modelId="{8B544AD2-F049-490E-99B1-95265FCB664F}" type="pres">
      <dgm:prSet presAssocID="{9C6E436F-8C57-48E0-A6C1-34E94CA2006A}" presName="rootComposite1" presStyleCnt="0"/>
      <dgm:spPr/>
    </dgm:pt>
    <dgm:pt modelId="{F8E80C87-B587-4945-90F5-54BDEE3A2ED0}" type="pres">
      <dgm:prSet presAssocID="{9C6E436F-8C57-48E0-A6C1-34E94CA2006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9DDD51-B659-4BE9-99A8-CBB05A1F8D80}" type="pres">
      <dgm:prSet presAssocID="{9C6E436F-8C57-48E0-A6C1-34E94CA2006A}" presName="titleText1" presStyleLbl="fgAcc0" presStyleIdx="0" presStyleCnt="1">
        <dgm:presLayoutVars>
          <dgm:chMax val="0"/>
          <dgm:chPref val="0"/>
        </dgm:presLayoutVars>
      </dgm:prSet>
      <dgm:spPr/>
    </dgm:pt>
    <dgm:pt modelId="{61059183-8E68-4DC1-BD28-C60A6E0653C8}" type="pres">
      <dgm:prSet presAssocID="{9C6E436F-8C57-48E0-A6C1-34E94CA2006A}" presName="rootConnector1" presStyleLbl="node1" presStyleIdx="0" presStyleCnt="9"/>
      <dgm:spPr/>
    </dgm:pt>
    <dgm:pt modelId="{E27D97E4-8B6C-45CC-863B-5ED99D4D743D}" type="pres">
      <dgm:prSet presAssocID="{9C6E436F-8C57-48E0-A6C1-34E94CA2006A}" presName="hierChild2" presStyleCnt="0"/>
      <dgm:spPr/>
    </dgm:pt>
    <dgm:pt modelId="{E34000ED-D460-4079-9F65-60CEF9E62195}" type="pres">
      <dgm:prSet presAssocID="{329F04AC-C921-496B-8273-49E1AAE0C40F}" presName="Name37" presStyleLbl="parChTrans1D2" presStyleIdx="0" presStyleCnt="4"/>
      <dgm:spPr/>
    </dgm:pt>
    <dgm:pt modelId="{04FD5085-446D-4F20-BC80-6A03F4FF12A2}" type="pres">
      <dgm:prSet presAssocID="{0583F5A8-70F0-4A90-8E63-72F570F79572}" presName="hierRoot2" presStyleCnt="0">
        <dgm:presLayoutVars>
          <dgm:hierBranch val="init"/>
        </dgm:presLayoutVars>
      </dgm:prSet>
      <dgm:spPr/>
    </dgm:pt>
    <dgm:pt modelId="{AD7756AB-F002-4151-88A8-29CE585D7ABF}" type="pres">
      <dgm:prSet presAssocID="{0583F5A8-70F0-4A90-8E63-72F570F79572}" presName="rootComposite" presStyleCnt="0"/>
      <dgm:spPr/>
    </dgm:pt>
    <dgm:pt modelId="{C016EC25-8CE6-4EF5-BF3C-4E985C7291E0}" type="pres">
      <dgm:prSet presAssocID="{0583F5A8-70F0-4A90-8E63-72F570F79572}" presName="rootText" presStyleLbl="node1" presStyleIdx="0" presStyleCnt="9">
        <dgm:presLayoutVars>
          <dgm:chMax/>
          <dgm:chPref val="3"/>
        </dgm:presLayoutVars>
      </dgm:prSet>
      <dgm:spPr/>
    </dgm:pt>
    <dgm:pt modelId="{B2F976C0-E10F-437A-8C5F-2EE4931EDBD1}" type="pres">
      <dgm:prSet presAssocID="{0583F5A8-70F0-4A90-8E63-72F570F79572}" presName="titleText2" presStyleLbl="fgAcc1" presStyleIdx="0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891FF29-ECFF-4090-99A7-79FE82938583}" type="pres">
      <dgm:prSet presAssocID="{0583F5A8-70F0-4A90-8E63-72F570F79572}" presName="rootConnector" presStyleLbl="node2" presStyleIdx="0" presStyleCnt="0"/>
      <dgm:spPr/>
    </dgm:pt>
    <dgm:pt modelId="{EC684297-1344-4AAC-AA50-2A6574773ECE}" type="pres">
      <dgm:prSet presAssocID="{0583F5A8-70F0-4A90-8E63-72F570F79572}" presName="hierChild4" presStyleCnt="0"/>
      <dgm:spPr/>
    </dgm:pt>
    <dgm:pt modelId="{A7B1708E-720F-4681-AD8D-AC1DBDE00967}" type="pres">
      <dgm:prSet presAssocID="{48822178-57F1-45CD-A014-758A49D1237D}" presName="Name37" presStyleLbl="parChTrans1D3" presStyleIdx="0" presStyleCnt="2"/>
      <dgm:spPr/>
    </dgm:pt>
    <dgm:pt modelId="{4B119883-F9B5-43E7-90E4-8119A12B3D37}" type="pres">
      <dgm:prSet presAssocID="{AFD53856-611B-4EFA-B8E6-85FCC7096677}" presName="hierRoot2" presStyleCnt="0">
        <dgm:presLayoutVars>
          <dgm:hierBranch val="init"/>
        </dgm:presLayoutVars>
      </dgm:prSet>
      <dgm:spPr/>
    </dgm:pt>
    <dgm:pt modelId="{472459CA-D56D-4B2B-881A-FD3D77FD6D90}" type="pres">
      <dgm:prSet presAssocID="{AFD53856-611B-4EFA-B8E6-85FCC7096677}" presName="rootComposite" presStyleCnt="0"/>
      <dgm:spPr/>
    </dgm:pt>
    <dgm:pt modelId="{B2C6C085-2F3A-41AE-BE3F-18330F4D9149}" type="pres">
      <dgm:prSet presAssocID="{AFD53856-611B-4EFA-B8E6-85FCC7096677}" presName="rootText" presStyleLbl="node1" presStyleIdx="1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7555F55C-8503-471D-A755-313B3E6D11D5}" type="pres">
      <dgm:prSet presAssocID="{AFD53856-611B-4EFA-B8E6-85FCC7096677}" presName="titleText2" presStyleLbl="fgAcc1" presStyleIdx="1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6DB3AAC-02F6-445D-B21F-FA25B4D2ED8D}" type="pres">
      <dgm:prSet presAssocID="{AFD53856-611B-4EFA-B8E6-85FCC7096677}" presName="rootConnector" presStyleLbl="node3" presStyleIdx="0" presStyleCnt="0"/>
      <dgm:spPr/>
    </dgm:pt>
    <dgm:pt modelId="{BA624221-0CB8-4CF6-956F-619DC66735EF}" type="pres">
      <dgm:prSet presAssocID="{AFD53856-611B-4EFA-B8E6-85FCC7096677}" presName="hierChild4" presStyleCnt="0"/>
      <dgm:spPr/>
    </dgm:pt>
    <dgm:pt modelId="{08837460-5941-45DE-A59E-3B6370EE7CC1}" type="pres">
      <dgm:prSet presAssocID="{E34638D3-3F76-4D44-8613-AFE241BBE782}" presName="Name37" presStyleLbl="parChTrans1D4" presStyleIdx="0" presStyleCnt="3"/>
      <dgm:spPr/>
    </dgm:pt>
    <dgm:pt modelId="{97A0F0DC-ACA7-43D2-A73E-8C4E6C18EAA6}" type="pres">
      <dgm:prSet presAssocID="{5CA5A9B2-EB27-4789-B493-84504B9E6E19}" presName="hierRoot2" presStyleCnt="0">
        <dgm:presLayoutVars>
          <dgm:hierBranch val="init"/>
        </dgm:presLayoutVars>
      </dgm:prSet>
      <dgm:spPr/>
    </dgm:pt>
    <dgm:pt modelId="{71A12B8F-BE1F-4A02-AEFA-BCA1B28E0F33}" type="pres">
      <dgm:prSet presAssocID="{5CA5A9B2-EB27-4789-B493-84504B9E6E19}" presName="rootComposite" presStyleCnt="0"/>
      <dgm:spPr/>
    </dgm:pt>
    <dgm:pt modelId="{B59F945D-94BA-4F1D-A9E7-13F0DDE39DF2}" type="pres">
      <dgm:prSet presAssocID="{5CA5A9B2-EB27-4789-B493-84504B9E6E19}" presName="rootText" presStyleLbl="node1" presStyleIdx="2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BC9422A-3D59-4EE2-B877-2B7C3EE4CA28}" type="pres">
      <dgm:prSet presAssocID="{5CA5A9B2-EB27-4789-B493-84504B9E6E19}" presName="titleText2" presStyleLbl="fgAcc1" presStyleIdx="2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273B7E3-2DCF-4023-A2F1-0536F8015AFC}" type="pres">
      <dgm:prSet presAssocID="{5CA5A9B2-EB27-4789-B493-84504B9E6E19}" presName="rootConnector" presStyleLbl="node4" presStyleIdx="0" presStyleCnt="0"/>
      <dgm:spPr/>
    </dgm:pt>
    <dgm:pt modelId="{0643B45F-B83E-4576-BB92-5BBD091066F2}" type="pres">
      <dgm:prSet presAssocID="{5CA5A9B2-EB27-4789-B493-84504B9E6E19}" presName="hierChild4" presStyleCnt="0"/>
      <dgm:spPr/>
    </dgm:pt>
    <dgm:pt modelId="{759FFF9B-FA63-4C2C-BD8B-B23709D1E277}" type="pres">
      <dgm:prSet presAssocID="{5CA5A9B2-EB27-4789-B493-84504B9E6E19}" presName="hierChild5" presStyleCnt="0"/>
      <dgm:spPr/>
    </dgm:pt>
    <dgm:pt modelId="{C5ED8C6B-982A-47AA-BD1D-94715112ED0E}" type="pres">
      <dgm:prSet presAssocID="{D13424B2-6878-4010-B4B2-224F4764D529}" presName="Name37" presStyleLbl="parChTrans1D4" presStyleIdx="1" presStyleCnt="3"/>
      <dgm:spPr/>
    </dgm:pt>
    <dgm:pt modelId="{D17A333E-7D20-46A4-8505-897B7E909239}" type="pres">
      <dgm:prSet presAssocID="{C5E0BF29-CE30-40A2-9F46-3744366E4593}" presName="hierRoot2" presStyleCnt="0">
        <dgm:presLayoutVars>
          <dgm:hierBranch val="init"/>
        </dgm:presLayoutVars>
      </dgm:prSet>
      <dgm:spPr/>
    </dgm:pt>
    <dgm:pt modelId="{CCD296EA-01BD-4E08-BF34-5FCF92092085}" type="pres">
      <dgm:prSet presAssocID="{C5E0BF29-CE30-40A2-9F46-3744366E4593}" presName="rootComposite" presStyleCnt="0"/>
      <dgm:spPr/>
    </dgm:pt>
    <dgm:pt modelId="{979E3BB5-57F6-4260-9024-FE6197C64353}" type="pres">
      <dgm:prSet presAssocID="{C5E0BF29-CE30-40A2-9F46-3744366E4593}" presName="rootText" presStyleLbl="node1" presStyleIdx="3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2F3A217-4B30-453A-9640-ADD72F257BB6}" type="pres">
      <dgm:prSet presAssocID="{C5E0BF29-CE30-40A2-9F46-3744366E4593}" presName="titleText2" presStyleLbl="fgAcc1" presStyleIdx="3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38038E5-2A52-427C-BE89-88412541962E}" type="pres">
      <dgm:prSet presAssocID="{C5E0BF29-CE30-40A2-9F46-3744366E4593}" presName="rootConnector" presStyleLbl="node4" presStyleIdx="0" presStyleCnt="0"/>
      <dgm:spPr/>
    </dgm:pt>
    <dgm:pt modelId="{3FA3B1FC-48E5-4223-99EA-DE3D16D511BD}" type="pres">
      <dgm:prSet presAssocID="{C5E0BF29-CE30-40A2-9F46-3744366E4593}" presName="hierChild4" presStyleCnt="0"/>
      <dgm:spPr/>
    </dgm:pt>
    <dgm:pt modelId="{FBD632B5-6885-44B8-9050-831B5E49D60C}" type="pres">
      <dgm:prSet presAssocID="{C5E0BF29-CE30-40A2-9F46-3744366E4593}" presName="hierChild5" presStyleCnt="0"/>
      <dgm:spPr/>
    </dgm:pt>
    <dgm:pt modelId="{EEC08FA4-7B42-4BF7-9232-AA3BF4535415}" type="pres">
      <dgm:prSet presAssocID="{AAC0E256-8987-439B-B9BF-F32A316BB5E9}" presName="Name37" presStyleLbl="parChTrans1D4" presStyleIdx="2" presStyleCnt="3"/>
      <dgm:spPr/>
    </dgm:pt>
    <dgm:pt modelId="{05B40A5B-B2FA-4071-A2C6-404895374ED9}" type="pres">
      <dgm:prSet presAssocID="{619B5D8D-EF6C-4B5D-BD81-F273127E0C7D}" presName="hierRoot2" presStyleCnt="0">
        <dgm:presLayoutVars>
          <dgm:hierBranch val="init"/>
        </dgm:presLayoutVars>
      </dgm:prSet>
      <dgm:spPr/>
    </dgm:pt>
    <dgm:pt modelId="{9907E3CE-2476-47EE-A1A9-54707F3A5ABF}" type="pres">
      <dgm:prSet presAssocID="{619B5D8D-EF6C-4B5D-BD81-F273127E0C7D}" presName="rootComposite" presStyleCnt="0"/>
      <dgm:spPr/>
    </dgm:pt>
    <dgm:pt modelId="{A9902D14-3D05-4B0B-878C-04DD8588E0BA}" type="pres">
      <dgm:prSet presAssocID="{619B5D8D-EF6C-4B5D-BD81-F273127E0C7D}" presName="rootText" presStyleLbl="node1" presStyleIdx="4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5F1844F-A3B4-4BCF-8857-4E9200700C2A}" type="pres">
      <dgm:prSet presAssocID="{619B5D8D-EF6C-4B5D-BD81-F273127E0C7D}" presName="titleText2" presStyleLbl="fgAcc1" presStyleIdx="4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57791D0-81B7-4E81-93AE-EF87FFB62F44}" type="pres">
      <dgm:prSet presAssocID="{619B5D8D-EF6C-4B5D-BD81-F273127E0C7D}" presName="rootConnector" presStyleLbl="node4" presStyleIdx="0" presStyleCnt="0"/>
      <dgm:spPr/>
    </dgm:pt>
    <dgm:pt modelId="{169DA37D-EF96-4447-B6F9-2CF92CD5C828}" type="pres">
      <dgm:prSet presAssocID="{619B5D8D-EF6C-4B5D-BD81-F273127E0C7D}" presName="hierChild4" presStyleCnt="0"/>
      <dgm:spPr/>
    </dgm:pt>
    <dgm:pt modelId="{61D828C1-EE0B-49B7-A938-C245318C6BA2}" type="pres">
      <dgm:prSet presAssocID="{619B5D8D-EF6C-4B5D-BD81-F273127E0C7D}" presName="hierChild5" presStyleCnt="0"/>
      <dgm:spPr/>
    </dgm:pt>
    <dgm:pt modelId="{2971309C-A41A-43E6-A4FB-EAFB08F6808E}" type="pres">
      <dgm:prSet presAssocID="{AFD53856-611B-4EFA-B8E6-85FCC7096677}" presName="hierChild5" presStyleCnt="0"/>
      <dgm:spPr/>
    </dgm:pt>
    <dgm:pt modelId="{FA0B615D-7ECD-4200-8585-C7A1F09D16D5}" type="pres">
      <dgm:prSet presAssocID="{8CBB4086-0715-4164-8002-213453204E4E}" presName="Name37" presStyleLbl="parChTrans1D3" presStyleIdx="1" presStyleCnt="2"/>
      <dgm:spPr/>
    </dgm:pt>
    <dgm:pt modelId="{F438AABC-1B92-46CD-B0D3-95D051D1E3E4}" type="pres">
      <dgm:prSet presAssocID="{ED5D638D-E76C-426A-93D8-F8CA54BD17DA}" presName="hierRoot2" presStyleCnt="0">
        <dgm:presLayoutVars>
          <dgm:hierBranch val="init"/>
        </dgm:presLayoutVars>
      </dgm:prSet>
      <dgm:spPr/>
    </dgm:pt>
    <dgm:pt modelId="{34E6C060-9822-4BE6-971D-CB6003955B57}" type="pres">
      <dgm:prSet presAssocID="{ED5D638D-E76C-426A-93D8-F8CA54BD17DA}" presName="rootComposite" presStyleCnt="0"/>
      <dgm:spPr/>
    </dgm:pt>
    <dgm:pt modelId="{E3F7FB76-C4F2-4DF4-A9E4-1F5B1623A36F}" type="pres">
      <dgm:prSet presAssocID="{ED5D638D-E76C-426A-93D8-F8CA54BD17DA}" presName="rootText" presStyleLbl="node1" presStyleIdx="5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93B22F0-7F4B-48E7-92F8-0F06BDEDB7BD}" type="pres">
      <dgm:prSet presAssocID="{ED5D638D-E76C-426A-93D8-F8CA54BD17DA}" presName="titleText2" presStyleLbl="fgAcc1" presStyleIdx="5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C1341A0-9B3B-49D5-A088-3CBEEB16AC9D}" type="pres">
      <dgm:prSet presAssocID="{ED5D638D-E76C-426A-93D8-F8CA54BD17DA}" presName="rootConnector" presStyleLbl="node3" presStyleIdx="0" presStyleCnt="0"/>
      <dgm:spPr/>
    </dgm:pt>
    <dgm:pt modelId="{DFDF9926-02A1-4F4A-8A27-D0B62342714F}" type="pres">
      <dgm:prSet presAssocID="{ED5D638D-E76C-426A-93D8-F8CA54BD17DA}" presName="hierChild4" presStyleCnt="0"/>
      <dgm:spPr/>
    </dgm:pt>
    <dgm:pt modelId="{E7D24773-3728-4957-9318-E6565D4A8117}" type="pres">
      <dgm:prSet presAssocID="{ED5D638D-E76C-426A-93D8-F8CA54BD17DA}" presName="hierChild5" presStyleCnt="0"/>
      <dgm:spPr/>
    </dgm:pt>
    <dgm:pt modelId="{EFECA96D-E723-4338-816B-D4765C315D65}" type="pres">
      <dgm:prSet presAssocID="{0583F5A8-70F0-4A90-8E63-72F570F79572}" presName="hierChild5" presStyleCnt="0"/>
      <dgm:spPr/>
    </dgm:pt>
    <dgm:pt modelId="{298384AC-A06B-485C-9472-69AAFF3622D3}" type="pres">
      <dgm:prSet presAssocID="{0EB9D637-F31C-4EED-AC2C-18D1AA541A09}" presName="Name37" presStyleLbl="parChTrans1D2" presStyleIdx="1" presStyleCnt="4"/>
      <dgm:spPr/>
    </dgm:pt>
    <dgm:pt modelId="{FE248246-35CB-4D1F-AF67-88E86C9012DD}" type="pres">
      <dgm:prSet presAssocID="{DF62ACB2-4F1D-4B13-93AE-7B819FEC7106}" presName="hierRoot2" presStyleCnt="0">
        <dgm:presLayoutVars>
          <dgm:hierBranch val="init"/>
        </dgm:presLayoutVars>
      </dgm:prSet>
      <dgm:spPr/>
    </dgm:pt>
    <dgm:pt modelId="{B10EDC85-3A6E-4B4C-A5E2-D4202681A82B}" type="pres">
      <dgm:prSet presAssocID="{DF62ACB2-4F1D-4B13-93AE-7B819FEC7106}" presName="rootComposite" presStyleCnt="0"/>
      <dgm:spPr/>
    </dgm:pt>
    <dgm:pt modelId="{670B8470-EC8E-47DE-8783-6467C76F2F04}" type="pres">
      <dgm:prSet presAssocID="{DF62ACB2-4F1D-4B13-93AE-7B819FEC7106}" presName="rootText" presStyleLbl="node1" presStyleIdx="6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64DA7C4-1E17-419B-B18E-C9A25E8F33D0}" type="pres">
      <dgm:prSet presAssocID="{DF62ACB2-4F1D-4B13-93AE-7B819FEC7106}" presName="titleText2" presStyleLbl="fgAcc1" presStyleIdx="6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EAC0D04-6E5C-4B70-9BF4-4ADBAEE68F33}" type="pres">
      <dgm:prSet presAssocID="{DF62ACB2-4F1D-4B13-93AE-7B819FEC7106}" presName="rootConnector" presStyleLbl="node2" presStyleIdx="0" presStyleCnt="0"/>
      <dgm:spPr/>
    </dgm:pt>
    <dgm:pt modelId="{8278F59E-6987-4944-806D-B03AE482C9A5}" type="pres">
      <dgm:prSet presAssocID="{DF62ACB2-4F1D-4B13-93AE-7B819FEC7106}" presName="hierChild4" presStyleCnt="0"/>
      <dgm:spPr/>
    </dgm:pt>
    <dgm:pt modelId="{6E9D5679-8FD1-4E57-9421-8EDE72BC763C}" type="pres">
      <dgm:prSet presAssocID="{DF62ACB2-4F1D-4B13-93AE-7B819FEC7106}" presName="hierChild5" presStyleCnt="0"/>
      <dgm:spPr/>
    </dgm:pt>
    <dgm:pt modelId="{F324383E-9B30-47AB-A21B-57BB331FABA7}" type="pres">
      <dgm:prSet presAssocID="{A070FF3C-0B87-4C16-8A24-410424E90AA6}" presName="Name37" presStyleLbl="parChTrans1D2" presStyleIdx="2" presStyleCnt="4"/>
      <dgm:spPr/>
    </dgm:pt>
    <dgm:pt modelId="{82C40255-DC15-4E4C-B352-C5A5F48EF02A}" type="pres">
      <dgm:prSet presAssocID="{56C14FDC-659A-4C0B-B42D-FE7F236EA6A2}" presName="hierRoot2" presStyleCnt="0">
        <dgm:presLayoutVars>
          <dgm:hierBranch val="init"/>
        </dgm:presLayoutVars>
      </dgm:prSet>
      <dgm:spPr/>
    </dgm:pt>
    <dgm:pt modelId="{A60D3E75-52FB-43FB-AE4F-C8F1E9830193}" type="pres">
      <dgm:prSet presAssocID="{56C14FDC-659A-4C0B-B42D-FE7F236EA6A2}" presName="rootComposite" presStyleCnt="0"/>
      <dgm:spPr/>
    </dgm:pt>
    <dgm:pt modelId="{C3C2D08A-4A0F-4489-838A-4EF8E5A4B055}" type="pres">
      <dgm:prSet presAssocID="{56C14FDC-659A-4C0B-B42D-FE7F236EA6A2}" presName="rootText" presStyleLbl="node1" presStyleIdx="7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A0ADCB6-DEAB-4D65-910F-AF924ABD6446}" type="pres">
      <dgm:prSet presAssocID="{56C14FDC-659A-4C0B-B42D-FE7F236EA6A2}" presName="titleText2" presStyleLbl="fgAcc1" presStyleIdx="7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B65C7F6-A7CA-4A0F-9C0D-9BBBD96E51C4}" type="pres">
      <dgm:prSet presAssocID="{56C14FDC-659A-4C0B-B42D-FE7F236EA6A2}" presName="rootConnector" presStyleLbl="node2" presStyleIdx="0" presStyleCnt="0"/>
      <dgm:spPr/>
    </dgm:pt>
    <dgm:pt modelId="{07DC1B86-9117-461C-9399-5F0907A6E0C8}" type="pres">
      <dgm:prSet presAssocID="{56C14FDC-659A-4C0B-B42D-FE7F236EA6A2}" presName="hierChild4" presStyleCnt="0"/>
      <dgm:spPr/>
    </dgm:pt>
    <dgm:pt modelId="{5EBCECD0-6AB4-4811-901E-C0B0A1B0F01F}" type="pres">
      <dgm:prSet presAssocID="{56C14FDC-659A-4C0B-B42D-FE7F236EA6A2}" presName="hierChild5" presStyleCnt="0"/>
      <dgm:spPr/>
    </dgm:pt>
    <dgm:pt modelId="{A363BFF7-342E-4242-89DB-789641DEDD09}" type="pres">
      <dgm:prSet presAssocID="{502A6CCE-44C1-42EF-9F3F-1832A8C307D4}" presName="Name37" presStyleLbl="parChTrans1D2" presStyleIdx="3" presStyleCnt="4"/>
      <dgm:spPr/>
    </dgm:pt>
    <dgm:pt modelId="{708D332E-2480-4A6F-909E-AE8E39216B44}" type="pres">
      <dgm:prSet presAssocID="{C654E61A-F5A7-45C9-A398-3916A60D8796}" presName="hierRoot2" presStyleCnt="0">
        <dgm:presLayoutVars>
          <dgm:hierBranch val="init"/>
        </dgm:presLayoutVars>
      </dgm:prSet>
      <dgm:spPr/>
    </dgm:pt>
    <dgm:pt modelId="{88756156-07D7-4202-A72B-13B3AEB2D206}" type="pres">
      <dgm:prSet presAssocID="{C654E61A-F5A7-45C9-A398-3916A60D8796}" presName="rootComposite" presStyleCnt="0"/>
      <dgm:spPr/>
    </dgm:pt>
    <dgm:pt modelId="{132C60F9-6F1E-4671-BB01-BA2E105BBE45}" type="pres">
      <dgm:prSet presAssocID="{C654E61A-F5A7-45C9-A398-3916A60D8796}" presName="rootText" presStyleLbl="node1" presStyleIdx="8" presStyleCnt="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5DF35DE-2DC3-4465-AFF2-D11E19467B79}" type="pres">
      <dgm:prSet presAssocID="{C654E61A-F5A7-45C9-A398-3916A60D8796}" presName="titleText2" presStyleLbl="fgAcc1" presStyleIdx="8" presStyleCnt="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C4710EE-FCB5-4E0A-8228-7704A48ACDB4}" type="pres">
      <dgm:prSet presAssocID="{C654E61A-F5A7-45C9-A398-3916A60D8796}" presName="rootConnector" presStyleLbl="node2" presStyleIdx="0" presStyleCnt="0"/>
      <dgm:spPr/>
    </dgm:pt>
    <dgm:pt modelId="{7335E4AA-3A7F-4C95-A6ED-BBF885DA96B9}" type="pres">
      <dgm:prSet presAssocID="{C654E61A-F5A7-45C9-A398-3916A60D8796}" presName="hierChild4" presStyleCnt="0"/>
      <dgm:spPr/>
    </dgm:pt>
    <dgm:pt modelId="{E04B289C-8352-4EF5-8618-B70BFE9422F8}" type="pres">
      <dgm:prSet presAssocID="{C654E61A-F5A7-45C9-A398-3916A60D8796}" presName="hierChild5" presStyleCnt="0"/>
      <dgm:spPr/>
    </dgm:pt>
    <dgm:pt modelId="{014881B7-43A7-4B6E-B809-D9B9AF219A79}" type="pres">
      <dgm:prSet presAssocID="{9C6E436F-8C57-48E0-A6C1-34E94CA2006A}" presName="hierChild3" presStyleCnt="0"/>
      <dgm:spPr/>
    </dgm:pt>
  </dgm:ptLst>
  <dgm:cxnLst>
    <dgm:cxn modelId="{6A49F3F9-4959-481A-8DD3-5A2EB8E2254F}" type="presOf" srcId="{48822178-57F1-45CD-A014-758A49D1237D}" destId="{A7B1708E-720F-4681-AD8D-AC1DBDE00967}" srcOrd="0" destOrd="0" presId="urn:microsoft.com/office/officeart/2008/layout/NameandTitleOrganizationalChart"/>
    <dgm:cxn modelId="{2DEFC3FB-8873-484D-AC82-95C3BEC832C6}" type="presOf" srcId="{8CBB4086-0715-4164-8002-213453204E4E}" destId="{FA0B615D-7ECD-4200-8585-C7A1F09D16D5}" srcOrd="0" destOrd="0" presId="urn:microsoft.com/office/officeart/2008/layout/NameandTitleOrganizationalChart"/>
    <dgm:cxn modelId="{66B18EA2-3BEC-4E5D-B2E0-FFA66B053999}" type="presOf" srcId="{DF62ACB2-4F1D-4B13-93AE-7B819FEC7106}" destId="{2EAC0D04-6E5C-4B70-9BF4-4ADBAEE68F33}" srcOrd="1" destOrd="0" presId="urn:microsoft.com/office/officeart/2008/layout/NameandTitleOrganizationalChart"/>
    <dgm:cxn modelId="{28E12D16-41FD-4044-B282-DA0BB718C8C9}" type="presOf" srcId="{619B5D8D-EF6C-4B5D-BD81-F273127E0C7D}" destId="{A9902D14-3D05-4B0B-878C-04DD8588E0BA}" srcOrd="0" destOrd="0" presId="urn:microsoft.com/office/officeart/2008/layout/NameandTitleOrganizationalChart"/>
    <dgm:cxn modelId="{E11DF4A5-788D-46CC-865C-EF805EFD7C87}" type="presOf" srcId="{D13424B2-6878-4010-B4B2-224F4764D529}" destId="{C5ED8C6B-982A-47AA-BD1D-94715112ED0E}" srcOrd="0" destOrd="0" presId="urn:microsoft.com/office/officeart/2008/layout/NameandTitleOrganizationalChart"/>
    <dgm:cxn modelId="{FED64C16-AD6A-4F0F-A445-E84C8BCE6650}" srcId="{9C6E436F-8C57-48E0-A6C1-34E94CA2006A}" destId="{DF62ACB2-4F1D-4B13-93AE-7B819FEC7106}" srcOrd="1" destOrd="0" parTransId="{0EB9D637-F31C-4EED-AC2C-18D1AA541A09}" sibTransId="{B95641C8-2A24-4E19-B0C6-156DDE80AECD}"/>
    <dgm:cxn modelId="{74704E06-E9B7-4DAC-9C5D-08B71DCA62B4}" srcId="{AFD53856-611B-4EFA-B8E6-85FCC7096677}" destId="{619B5D8D-EF6C-4B5D-BD81-F273127E0C7D}" srcOrd="2" destOrd="0" parTransId="{AAC0E256-8987-439B-B9BF-F32A316BB5E9}" sibTransId="{5F639B84-FA05-4B18-B0FD-871A9E54EAEC}"/>
    <dgm:cxn modelId="{C83A1D02-B0ED-40E8-8125-3BA6A72B020E}" type="presOf" srcId="{56C14FDC-659A-4C0B-B42D-FE7F236EA6A2}" destId="{C3C2D08A-4A0F-4489-838A-4EF8E5A4B055}" srcOrd="0" destOrd="0" presId="urn:microsoft.com/office/officeart/2008/layout/NameandTitleOrganizationalChart"/>
    <dgm:cxn modelId="{5B2B6021-9474-4223-A893-E6D96189B1CE}" type="presOf" srcId="{5CA5A9B2-EB27-4789-B493-84504B9E6E19}" destId="{B59F945D-94BA-4F1D-A9E7-13F0DDE39DF2}" srcOrd="0" destOrd="0" presId="urn:microsoft.com/office/officeart/2008/layout/NameandTitleOrganizationalChart"/>
    <dgm:cxn modelId="{8D095869-3736-48B8-8A53-661163D5DA10}" type="presOf" srcId="{C5E0BF29-CE30-40A2-9F46-3744366E4593}" destId="{638038E5-2A52-427C-BE89-88412541962E}" srcOrd="1" destOrd="0" presId="urn:microsoft.com/office/officeart/2008/layout/NameandTitleOrganizationalChart"/>
    <dgm:cxn modelId="{B84E2836-FB19-4570-90DA-AA054711C0A9}" type="presOf" srcId="{E34638D3-3F76-4D44-8613-AFE241BBE782}" destId="{08837460-5941-45DE-A59E-3B6370EE7CC1}" srcOrd="0" destOrd="0" presId="urn:microsoft.com/office/officeart/2008/layout/NameandTitleOrganizationalChart"/>
    <dgm:cxn modelId="{FEC8F9A4-9ABB-4FE7-AAF0-FDF00131283D}" srcId="{AFD53856-611B-4EFA-B8E6-85FCC7096677}" destId="{5CA5A9B2-EB27-4789-B493-84504B9E6E19}" srcOrd="0" destOrd="0" parTransId="{E34638D3-3F76-4D44-8613-AFE241BBE782}" sibTransId="{34D42E5B-EBED-4298-91EC-4D85B7B45495}"/>
    <dgm:cxn modelId="{03D05187-7776-480D-9817-CDEE60A0A473}" srcId="{9C6E436F-8C57-48E0-A6C1-34E94CA2006A}" destId="{56C14FDC-659A-4C0B-B42D-FE7F236EA6A2}" srcOrd="2" destOrd="0" parTransId="{A070FF3C-0B87-4C16-8A24-410424E90AA6}" sibTransId="{9BACC909-0538-47E6-AEB1-F8B32C132419}"/>
    <dgm:cxn modelId="{998CEF33-12E0-4414-BEB4-2BCB4B76B70B}" srcId="{9C6E436F-8C57-48E0-A6C1-34E94CA2006A}" destId="{C654E61A-F5A7-45C9-A398-3916A60D8796}" srcOrd="3" destOrd="0" parTransId="{502A6CCE-44C1-42EF-9F3F-1832A8C307D4}" sibTransId="{480F52FC-95C2-4236-8FAE-281377A912A1}"/>
    <dgm:cxn modelId="{CE2F8F5F-F7D1-44B3-A866-6C8AB27E6F2E}" type="presOf" srcId="{480F52FC-95C2-4236-8FAE-281377A912A1}" destId="{85DF35DE-2DC3-4465-AFF2-D11E19467B79}" srcOrd="0" destOrd="0" presId="urn:microsoft.com/office/officeart/2008/layout/NameandTitleOrganizationalChart"/>
    <dgm:cxn modelId="{0895C05C-D107-4988-9254-EDBD713F183F}" type="presOf" srcId="{F5B91ED2-D059-4518-B7FE-2742441A4ED1}" destId="{B29DDD51-B659-4BE9-99A8-CBB05A1F8D80}" srcOrd="0" destOrd="0" presId="urn:microsoft.com/office/officeart/2008/layout/NameandTitleOrganizationalChart"/>
    <dgm:cxn modelId="{56A00DDC-A6A5-49A2-A96A-0A299B33C4DA}" type="presOf" srcId="{DF62ACB2-4F1D-4B13-93AE-7B819FEC7106}" destId="{670B8470-EC8E-47DE-8783-6467C76F2F04}" srcOrd="0" destOrd="0" presId="urn:microsoft.com/office/officeart/2008/layout/NameandTitleOrganizationalChart"/>
    <dgm:cxn modelId="{85FCBF11-67ED-4821-8D73-4E224AC192F7}" type="presOf" srcId="{C654E61A-F5A7-45C9-A398-3916A60D8796}" destId="{8C4710EE-FCB5-4E0A-8228-7704A48ACDB4}" srcOrd="1" destOrd="0" presId="urn:microsoft.com/office/officeart/2008/layout/NameandTitleOrganizationalChart"/>
    <dgm:cxn modelId="{DFB803F0-6A06-4091-B4F7-A1E12D1A860D}" type="presOf" srcId="{EF9151DF-8E68-45CE-8709-F66CBF4A14F3}" destId="{7DC3CB26-D9A3-463D-8AA1-C360B7C64EC2}" srcOrd="0" destOrd="0" presId="urn:microsoft.com/office/officeart/2008/layout/NameandTitleOrganizationalChart"/>
    <dgm:cxn modelId="{3B73FBAC-6A5B-4C21-8561-66174CED8C6C}" type="presOf" srcId="{B95641C8-2A24-4E19-B0C6-156DDE80AECD}" destId="{A64DA7C4-1E17-419B-B18E-C9A25E8F33D0}" srcOrd="0" destOrd="0" presId="urn:microsoft.com/office/officeart/2008/layout/NameandTitleOrganizationalChart"/>
    <dgm:cxn modelId="{A433CF57-BF27-453B-A42C-457B7A4B30A6}" srcId="{AFD53856-611B-4EFA-B8E6-85FCC7096677}" destId="{C5E0BF29-CE30-40A2-9F46-3744366E4593}" srcOrd="1" destOrd="0" parTransId="{D13424B2-6878-4010-B4B2-224F4764D529}" sibTransId="{70C8CA1E-0DD9-43B8-BBD2-000DFDB2EA1C}"/>
    <dgm:cxn modelId="{F853C49D-FC25-4FC6-A040-8101E612A4BF}" type="presOf" srcId="{5CA5A9B2-EB27-4789-B493-84504B9E6E19}" destId="{3273B7E3-2DCF-4023-A2F1-0536F8015AFC}" srcOrd="1" destOrd="0" presId="urn:microsoft.com/office/officeart/2008/layout/NameandTitleOrganizationalChart"/>
    <dgm:cxn modelId="{A4AA35AE-F0F4-43A2-861A-92B4F1D2343A}" type="presOf" srcId="{0583F5A8-70F0-4A90-8E63-72F570F79572}" destId="{0891FF29-ECFF-4090-99A7-79FE82938583}" srcOrd="1" destOrd="0" presId="urn:microsoft.com/office/officeart/2008/layout/NameandTitleOrganizationalChart"/>
    <dgm:cxn modelId="{60020FD5-82CC-4E15-AA52-6E3111AC79B2}" type="presOf" srcId="{BF7517D4-2761-4A66-94E9-1805FAC8528B}" destId="{7555F55C-8503-471D-A755-313B3E6D11D5}" srcOrd="0" destOrd="0" presId="urn:microsoft.com/office/officeart/2008/layout/NameandTitleOrganizationalChart"/>
    <dgm:cxn modelId="{D5E8826A-2BB7-4A52-ADE0-30F395FAEEAE}" type="presOf" srcId="{ED5D638D-E76C-426A-93D8-F8CA54BD17DA}" destId="{E3F7FB76-C4F2-4DF4-A9E4-1F5B1623A36F}" srcOrd="0" destOrd="0" presId="urn:microsoft.com/office/officeart/2008/layout/NameandTitleOrganizationalChart"/>
    <dgm:cxn modelId="{AAB6FD68-5556-487E-A7F5-C49DB63B93AA}" type="presOf" srcId="{329F04AC-C921-496B-8273-49E1AAE0C40F}" destId="{E34000ED-D460-4079-9F65-60CEF9E62195}" srcOrd="0" destOrd="0" presId="urn:microsoft.com/office/officeart/2008/layout/NameandTitleOrganizationalChart"/>
    <dgm:cxn modelId="{C7ED8CB9-6D54-45E2-9D72-2FB3DA89349D}" srcId="{0583F5A8-70F0-4A90-8E63-72F570F79572}" destId="{AFD53856-611B-4EFA-B8E6-85FCC7096677}" srcOrd="0" destOrd="0" parTransId="{48822178-57F1-45CD-A014-758A49D1237D}" sibTransId="{BF7517D4-2761-4A66-94E9-1805FAC8528B}"/>
    <dgm:cxn modelId="{CB2E7DF6-8CF1-4712-8AB8-51585DD376E7}" srcId="{9C6E436F-8C57-48E0-A6C1-34E94CA2006A}" destId="{0583F5A8-70F0-4A90-8E63-72F570F79572}" srcOrd="0" destOrd="0" parTransId="{329F04AC-C921-496B-8273-49E1AAE0C40F}" sibTransId="{02C09A83-53B0-4C17-AAD0-E518659864D2}"/>
    <dgm:cxn modelId="{E726DA15-111F-4424-8947-A6082952164F}" type="presOf" srcId="{502A6CCE-44C1-42EF-9F3F-1832A8C307D4}" destId="{A363BFF7-342E-4242-89DB-789641DEDD09}" srcOrd="0" destOrd="0" presId="urn:microsoft.com/office/officeart/2008/layout/NameandTitleOrganizationalChart"/>
    <dgm:cxn modelId="{6D92D4EF-61C1-4139-8063-F796FADD4429}" type="presOf" srcId="{C5E0BF29-CE30-40A2-9F46-3744366E4593}" destId="{979E3BB5-57F6-4260-9024-FE6197C64353}" srcOrd="0" destOrd="0" presId="urn:microsoft.com/office/officeart/2008/layout/NameandTitleOrganizationalChart"/>
    <dgm:cxn modelId="{5C296AC9-87D8-4E88-A478-EFBEB75BC979}" type="presOf" srcId="{AAC0E256-8987-439B-B9BF-F32A316BB5E9}" destId="{EEC08FA4-7B42-4BF7-9232-AA3BF4535415}" srcOrd="0" destOrd="0" presId="urn:microsoft.com/office/officeart/2008/layout/NameandTitleOrganizationalChart"/>
    <dgm:cxn modelId="{014D07C5-C775-4178-9501-264089B51712}" type="presOf" srcId="{56C14FDC-659A-4C0B-B42D-FE7F236EA6A2}" destId="{5B65C7F6-A7CA-4A0F-9C0D-9BBBD96E51C4}" srcOrd="1" destOrd="0" presId="urn:microsoft.com/office/officeart/2008/layout/NameandTitleOrganizationalChart"/>
    <dgm:cxn modelId="{0A94F82A-3427-4F50-91C1-B65D22636C0C}" type="presOf" srcId="{02C09A83-53B0-4C17-AAD0-E518659864D2}" destId="{B2F976C0-E10F-437A-8C5F-2EE4931EDBD1}" srcOrd="0" destOrd="0" presId="urn:microsoft.com/office/officeart/2008/layout/NameandTitleOrganizationalChart"/>
    <dgm:cxn modelId="{8196AA9F-B5DB-4785-832D-2FF0DA495EB8}" type="presOf" srcId="{619B5D8D-EF6C-4B5D-BD81-F273127E0C7D}" destId="{457791D0-81B7-4E81-93AE-EF87FFB62F44}" srcOrd="1" destOrd="0" presId="urn:microsoft.com/office/officeart/2008/layout/NameandTitleOrganizationalChart"/>
    <dgm:cxn modelId="{B085FAC2-E7EA-4A12-973F-DC92C4A2FEF4}" type="presOf" srcId="{ED5D638D-E76C-426A-93D8-F8CA54BD17DA}" destId="{FC1341A0-9B3B-49D5-A088-3CBEEB16AC9D}" srcOrd="1" destOrd="0" presId="urn:microsoft.com/office/officeart/2008/layout/NameandTitleOrganizationalChart"/>
    <dgm:cxn modelId="{35C9DF22-0DDA-441C-97EB-7D202CB4CB0D}" type="presOf" srcId="{AFD53856-611B-4EFA-B8E6-85FCC7096677}" destId="{46DB3AAC-02F6-445D-B21F-FA25B4D2ED8D}" srcOrd="1" destOrd="0" presId="urn:microsoft.com/office/officeart/2008/layout/NameandTitleOrganizationalChart"/>
    <dgm:cxn modelId="{DD22A3E5-70C9-4CBA-85AF-F5CE95F9AE49}" type="presOf" srcId="{9C6E436F-8C57-48E0-A6C1-34E94CA2006A}" destId="{61059183-8E68-4DC1-BD28-C60A6E0653C8}" srcOrd="1" destOrd="0" presId="urn:microsoft.com/office/officeart/2008/layout/NameandTitleOrganizationalChart"/>
    <dgm:cxn modelId="{E545C2D0-3ADB-4E91-9A62-EE781128C676}" type="presOf" srcId="{AFD53856-611B-4EFA-B8E6-85FCC7096677}" destId="{B2C6C085-2F3A-41AE-BE3F-18330F4D9149}" srcOrd="0" destOrd="0" presId="urn:microsoft.com/office/officeart/2008/layout/NameandTitleOrganizationalChart"/>
    <dgm:cxn modelId="{1BC1C7B9-D7DF-4BA2-8769-9DD05D4080D4}" type="presOf" srcId="{0EB9D637-F31C-4EED-AC2C-18D1AA541A09}" destId="{298384AC-A06B-485C-9472-69AAFF3622D3}" srcOrd="0" destOrd="0" presId="urn:microsoft.com/office/officeart/2008/layout/NameandTitleOrganizationalChart"/>
    <dgm:cxn modelId="{C0F779C6-A162-4AE4-9F7D-05C803F605BE}" type="presOf" srcId="{70C8CA1E-0DD9-43B8-BBD2-000DFDB2EA1C}" destId="{82F3A217-4B30-453A-9640-ADD72F257BB6}" srcOrd="0" destOrd="0" presId="urn:microsoft.com/office/officeart/2008/layout/NameandTitleOrganizationalChart"/>
    <dgm:cxn modelId="{1AF1A143-F7EE-4DDD-981C-47A0FB9B0906}" type="presOf" srcId="{34D42E5B-EBED-4298-91EC-4D85B7B45495}" destId="{ABC9422A-3D59-4EE2-B877-2B7C3EE4CA28}" srcOrd="0" destOrd="0" presId="urn:microsoft.com/office/officeart/2008/layout/NameandTitleOrganizationalChart"/>
    <dgm:cxn modelId="{ECA3CEAE-7CA1-4645-ABD0-4B6F0C8CA4A6}" type="presOf" srcId="{9C6E436F-8C57-48E0-A6C1-34E94CA2006A}" destId="{F8E80C87-B587-4945-90F5-54BDEE3A2ED0}" srcOrd="0" destOrd="0" presId="urn:microsoft.com/office/officeart/2008/layout/NameandTitleOrganizationalChart"/>
    <dgm:cxn modelId="{58669962-89CF-4FF5-B2E5-538B77E4E841}" srcId="{0583F5A8-70F0-4A90-8E63-72F570F79572}" destId="{ED5D638D-E76C-426A-93D8-F8CA54BD17DA}" srcOrd="1" destOrd="0" parTransId="{8CBB4086-0715-4164-8002-213453204E4E}" sibTransId="{6CF5927D-C06C-4628-ACCD-13D31F2CB055}"/>
    <dgm:cxn modelId="{C0C64810-9C0D-448F-ADAD-3C94B951C341}" type="presOf" srcId="{A070FF3C-0B87-4C16-8A24-410424E90AA6}" destId="{F324383E-9B30-47AB-A21B-57BB331FABA7}" srcOrd="0" destOrd="0" presId="urn:microsoft.com/office/officeart/2008/layout/NameandTitleOrganizationalChart"/>
    <dgm:cxn modelId="{F6492C17-087C-4862-A534-CDC4A8142FC4}" type="presOf" srcId="{C654E61A-F5A7-45C9-A398-3916A60D8796}" destId="{132C60F9-6F1E-4671-BB01-BA2E105BBE45}" srcOrd="0" destOrd="0" presId="urn:microsoft.com/office/officeart/2008/layout/NameandTitleOrganizationalChart"/>
    <dgm:cxn modelId="{0EA6BBAF-FBDF-4D24-BFD2-A5321F0C0B79}" type="presOf" srcId="{0583F5A8-70F0-4A90-8E63-72F570F79572}" destId="{C016EC25-8CE6-4EF5-BF3C-4E985C7291E0}" srcOrd="0" destOrd="0" presId="urn:microsoft.com/office/officeart/2008/layout/NameandTitleOrganizationalChart"/>
    <dgm:cxn modelId="{054B1BAC-F2C1-4C01-8DFE-26BFDE1763E6}" type="presOf" srcId="{6CF5927D-C06C-4628-ACCD-13D31F2CB055}" destId="{693B22F0-7F4B-48E7-92F8-0F06BDEDB7BD}" srcOrd="0" destOrd="0" presId="urn:microsoft.com/office/officeart/2008/layout/NameandTitleOrganizationalChart"/>
    <dgm:cxn modelId="{EA47FC2D-C885-4D10-B7E9-563DA4952521}" type="presOf" srcId="{5F639B84-FA05-4B18-B0FD-871A9E54EAEC}" destId="{E5F1844F-A3B4-4BCF-8857-4E9200700C2A}" srcOrd="0" destOrd="0" presId="urn:microsoft.com/office/officeart/2008/layout/NameandTitleOrganizationalChart"/>
    <dgm:cxn modelId="{1D3A3205-75AE-4BF6-9EE8-DEF8ABE860DA}" type="presOf" srcId="{9BACC909-0538-47E6-AEB1-F8B32C132419}" destId="{2A0ADCB6-DEAB-4D65-910F-AF924ABD6446}" srcOrd="0" destOrd="0" presId="urn:microsoft.com/office/officeart/2008/layout/NameandTitleOrganizationalChart"/>
    <dgm:cxn modelId="{E038FB1B-A468-4EFF-9263-61B283297B2E}" srcId="{EF9151DF-8E68-45CE-8709-F66CBF4A14F3}" destId="{9C6E436F-8C57-48E0-A6C1-34E94CA2006A}" srcOrd="0" destOrd="0" parTransId="{96350874-2582-41C3-959F-417527CAF721}" sibTransId="{F5B91ED2-D059-4518-B7FE-2742441A4ED1}"/>
    <dgm:cxn modelId="{DD9E4EF8-53CB-4A8A-AD02-A3B4F5D8F99B}" type="presParOf" srcId="{7DC3CB26-D9A3-463D-8AA1-C360B7C64EC2}" destId="{6A85D8E0-0A5C-4449-A4A4-C144B7E68C33}" srcOrd="0" destOrd="0" presId="urn:microsoft.com/office/officeart/2008/layout/NameandTitleOrganizationalChart"/>
    <dgm:cxn modelId="{660E2D18-CF82-48A1-9958-2F9367E2DB3C}" type="presParOf" srcId="{6A85D8E0-0A5C-4449-A4A4-C144B7E68C33}" destId="{8B544AD2-F049-490E-99B1-95265FCB664F}" srcOrd="0" destOrd="0" presId="urn:microsoft.com/office/officeart/2008/layout/NameandTitleOrganizationalChart"/>
    <dgm:cxn modelId="{3115487F-9C92-4458-9D7B-D854EE72CC6A}" type="presParOf" srcId="{8B544AD2-F049-490E-99B1-95265FCB664F}" destId="{F8E80C87-B587-4945-90F5-54BDEE3A2ED0}" srcOrd="0" destOrd="0" presId="urn:microsoft.com/office/officeart/2008/layout/NameandTitleOrganizationalChart"/>
    <dgm:cxn modelId="{0827DAC0-E05E-4001-A206-EE23E5B930BA}" type="presParOf" srcId="{8B544AD2-F049-490E-99B1-95265FCB664F}" destId="{B29DDD51-B659-4BE9-99A8-CBB05A1F8D80}" srcOrd="1" destOrd="0" presId="urn:microsoft.com/office/officeart/2008/layout/NameandTitleOrganizationalChart"/>
    <dgm:cxn modelId="{80CE7331-EEC5-4700-9709-A222527B73C2}" type="presParOf" srcId="{8B544AD2-F049-490E-99B1-95265FCB664F}" destId="{61059183-8E68-4DC1-BD28-C60A6E0653C8}" srcOrd="2" destOrd="0" presId="urn:microsoft.com/office/officeart/2008/layout/NameandTitleOrganizationalChart"/>
    <dgm:cxn modelId="{F1CC3380-21FD-45FF-A3CC-9846810F0660}" type="presParOf" srcId="{6A85D8E0-0A5C-4449-A4A4-C144B7E68C33}" destId="{E27D97E4-8B6C-45CC-863B-5ED99D4D743D}" srcOrd="1" destOrd="0" presId="urn:microsoft.com/office/officeart/2008/layout/NameandTitleOrganizationalChart"/>
    <dgm:cxn modelId="{38F1807E-8650-40BB-AD7F-774BB46BD73B}" type="presParOf" srcId="{E27D97E4-8B6C-45CC-863B-5ED99D4D743D}" destId="{E34000ED-D460-4079-9F65-60CEF9E62195}" srcOrd="0" destOrd="0" presId="urn:microsoft.com/office/officeart/2008/layout/NameandTitleOrganizationalChart"/>
    <dgm:cxn modelId="{0927682B-E1A8-4F0C-8D00-FB25C4B1666B}" type="presParOf" srcId="{E27D97E4-8B6C-45CC-863B-5ED99D4D743D}" destId="{04FD5085-446D-4F20-BC80-6A03F4FF12A2}" srcOrd="1" destOrd="0" presId="urn:microsoft.com/office/officeart/2008/layout/NameandTitleOrganizationalChart"/>
    <dgm:cxn modelId="{A0F67E66-AFCF-4B7F-B9FF-E4B04E1C6CDD}" type="presParOf" srcId="{04FD5085-446D-4F20-BC80-6A03F4FF12A2}" destId="{AD7756AB-F002-4151-88A8-29CE585D7ABF}" srcOrd="0" destOrd="0" presId="urn:microsoft.com/office/officeart/2008/layout/NameandTitleOrganizationalChart"/>
    <dgm:cxn modelId="{E0E0F327-7D77-4AF7-A4FC-77DE3A16CB5A}" type="presParOf" srcId="{AD7756AB-F002-4151-88A8-29CE585D7ABF}" destId="{C016EC25-8CE6-4EF5-BF3C-4E985C7291E0}" srcOrd="0" destOrd="0" presId="urn:microsoft.com/office/officeart/2008/layout/NameandTitleOrganizationalChart"/>
    <dgm:cxn modelId="{BF945EDC-E717-4F0C-BF7F-ED08D9EC33D3}" type="presParOf" srcId="{AD7756AB-F002-4151-88A8-29CE585D7ABF}" destId="{B2F976C0-E10F-437A-8C5F-2EE4931EDBD1}" srcOrd="1" destOrd="0" presId="urn:microsoft.com/office/officeart/2008/layout/NameandTitleOrganizationalChart"/>
    <dgm:cxn modelId="{C06978BD-A05A-49B6-8352-D748348B5D99}" type="presParOf" srcId="{AD7756AB-F002-4151-88A8-29CE585D7ABF}" destId="{0891FF29-ECFF-4090-99A7-79FE82938583}" srcOrd="2" destOrd="0" presId="urn:microsoft.com/office/officeart/2008/layout/NameandTitleOrganizationalChart"/>
    <dgm:cxn modelId="{B77C1334-ADE0-40DA-ABCE-30BAEA64507D}" type="presParOf" srcId="{04FD5085-446D-4F20-BC80-6A03F4FF12A2}" destId="{EC684297-1344-4AAC-AA50-2A6574773ECE}" srcOrd="1" destOrd="0" presId="urn:microsoft.com/office/officeart/2008/layout/NameandTitleOrganizationalChart"/>
    <dgm:cxn modelId="{E54E56A2-78C3-4046-840E-05762F21E900}" type="presParOf" srcId="{EC684297-1344-4AAC-AA50-2A6574773ECE}" destId="{A7B1708E-720F-4681-AD8D-AC1DBDE00967}" srcOrd="0" destOrd="0" presId="urn:microsoft.com/office/officeart/2008/layout/NameandTitleOrganizationalChart"/>
    <dgm:cxn modelId="{F78EBA2D-07E7-4F3A-A89F-20611B59BC6C}" type="presParOf" srcId="{EC684297-1344-4AAC-AA50-2A6574773ECE}" destId="{4B119883-F9B5-43E7-90E4-8119A12B3D37}" srcOrd="1" destOrd="0" presId="urn:microsoft.com/office/officeart/2008/layout/NameandTitleOrganizationalChart"/>
    <dgm:cxn modelId="{BFB9CAF1-E4F3-4969-BA0E-62EAC65177B5}" type="presParOf" srcId="{4B119883-F9B5-43E7-90E4-8119A12B3D37}" destId="{472459CA-D56D-4B2B-881A-FD3D77FD6D90}" srcOrd="0" destOrd="0" presId="urn:microsoft.com/office/officeart/2008/layout/NameandTitleOrganizationalChart"/>
    <dgm:cxn modelId="{481B155C-F986-43A9-BC5E-0C334093A290}" type="presParOf" srcId="{472459CA-D56D-4B2B-881A-FD3D77FD6D90}" destId="{B2C6C085-2F3A-41AE-BE3F-18330F4D9149}" srcOrd="0" destOrd="0" presId="urn:microsoft.com/office/officeart/2008/layout/NameandTitleOrganizationalChart"/>
    <dgm:cxn modelId="{4382AE15-8A6D-49EA-A17E-B2ECA6AA9D38}" type="presParOf" srcId="{472459CA-D56D-4B2B-881A-FD3D77FD6D90}" destId="{7555F55C-8503-471D-A755-313B3E6D11D5}" srcOrd="1" destOrd="0" presId="urn:microsoft.com/office/officeart/2008/layout/NameandTitleOrganizationalChart"/>
    <dgm:cxn modelId="{0777F822-7D00-4085-A1E5-1C9C20B14D8C}" type="presParOf" srcId="{472459CA-D56D-4B2B-881A-FD3D77FD6D90}" destId="{46DB3AAC-02F6-445D-B21F-FA25B4D2ED8D}" srcOrd="2" destOrd="0" presId="urn:microsoft.com/office/officeart/2008/layout/NameandTitleOrganizationalChart"/>
    <dgm:cxn modelId="{42B30445-20CF-4FAA-B5AF-EBC80EF5C14C}" type="presParOf" srcId="{4B119883-F9B5-43E7-90E4-8119A12B3D37}" destId="{BA624221-0CB8-4CF6-956F-619DC66735EF}" srcOrd="1" destOrd="0" presId="urn:microsoft.com/office/officeart/2008/layout/NameandTitleOrganizationalChart"/>
    <dgm:cxn modelId="{6DDF3D06-52DE-4A04-91D2-59A3EE8270BE}" type="presParOf" srcId="{BA624221-0CB8-4CF6-956F-619DC66735EF}" destId="{08837460-5941-45DE-A59E-3B6370EE7CC1}" srcOrd="0" destOrd="0" presId="urn:microsoft.com/office/officeart/2008/layout/NameandTitleOrganizationalChart"/>
    <dgm:cxn modelId="{DB4C97AA-A859-4A77-AC2D-61B13405C174}" type="presParOf" srcId="{BA624221-0CB8-4CF6-956F-619DC66735EF}" destId="{97A0F0DC-ACA7-43D2-A73E-8C4E6C18EAA6}" srcOrd="1" destOrd="0" presId="urn:microsoft.com/office/officeart/2008/layout/NameandTitleOrganizationalChart"/>
    <dgm:cxn modelId="{88FE51AC-8C0D-4905-BE04-32F606FE7729}" type="presParOf" srcId="{97A0F0DC-ACA7-43D2-A73E-8C4E6C18EAA6}" destId="{71A12B8F-BE1F-4A02-AEFA-BCA1B28E0F33}" srcOrd="0" destOrd="0" presId="urn:microsoft.com/office/officeart/2008/layout/NameandTitleOrganizationalChart"/>
    <dgm:cxn modelId="{4E18E7D8-E3D9-4528-9D9B-010BB090CBBD}" type="presParOf" srcId="{71A12B8F-BE1F-4A02-AEFA-BCA1B28E0F33}" destId="{B59F945D-94BA-4F1D-A9E7-13F0DDE39DF2}" srcOrd="0" destOrd="0" presId="urn:microsoft.com/office/officeart/2008/layout/NameandTitleOrganizationalChart"/>
    <dgm:cxn modelId="{3B30B5D2-C618-42E8-ACC5-6C2A047AE0E7}" type="presParOf" srcId="{71A12B8F-BE1F-4A02-AEFA-BCA1B28E0F33}" destId="{ABC9422A-3D59-4EE2-B877-2B7C3EE4CA28}" srcOrd="1" destOrd="0" presId="urn:microsoft.com/office/officeart/2008/layout/NameandTitleOrganizationalChart"/>
    <dgm:cxn modelId="{01B142CB-4473-463F-BD31-E4AF981D613D}" type="presParOf" srcId="{71A12B8F-BE1F-4A02-AEFA-BCA1B28E0F33}" destId="{3273B7E3-2DCF-4023-A2F1-0536F8015AFC}" srcOrd="2" destOrd="0" presId="urn:microsoft.com/office/officeart/2008/layout/NameandTitleOrganizationalChart"/>
    <dgm:cxn modelId="{DF2632DC-1938-4749-8464-7A09D851D8D8}" type="presParOf" srcId="{97A0F0DC-ACA7-43D2-A73E-8C4E6C18EAA6}" destId="{0643B45F-B83E-4576-BB92-5BBD091066F2}" srcOrd="1" destOrd="0" presId="urn:microsoft.com/office/officeart/2008/layout/NameandTitleOrganizationalChart"/>
    <dgm:cxn modelId="{6A458842-633F-495C-B704-3D6B2BA3E476}" type="presParOf" srcId="{97A0F0DC-ACA7-43D2-A73E-8C4E6C18EAA6}" destId="{759FFF9B-FA63-4C2C-BD8B-B23709D1E277}" srcOrd="2" destOrd="0" presId="urn:microsoft.com/office/officeart/2008/layout/NameandTitleOrganizationalChart"/>
    <dgm:cxn modelId="{2ECFBB1B-60EE-4501-A6CF-AF5CE9FBF522}" type="presParOf" srcId="{BA624221-0CB8-4CF6-956F-619DC66735EF}" destId="{C5ED8C6B-982A-47AA-BD1D-94715112ED0E}" srcOrd="2" destOrd="0" presId="urn:microsoft.com/office/officeart/2008/layout/NameandTitleOrganizationalChart"/>
    <dgm:cxn modelId="{0C66B48C-0E0B-4402-8E62-4CCE3AB8502D}" type="presParOf" srcId="{BA624221-0CB8-4CF6-956F-619DC66735EF}" destId="{D17A333E-7D20-46A4-8505-897B7E909239}" srcOrd="3" destOrd="0" presId="urn:microsoft.com/office/officeart/2008/layout/NameandTitleOrganizationalChart"/>
    <dgm:cxn modelId="{18112703-251C-4C54-89C6-BA1D81D6FBEC}" type="presParOf" srcId="{D17A333E-7D20-46A4-8505-897B7E909239}" destId="{CCD296EA-01BD-4E08-BF34-5FCF92092085}" srcOrd="0" destOrd="0" presId="urn:microsoft.com/office/officeart/2008/layout/NameandTitleOrganizationalChart"/>
    <dgm:cxn modelId="{EABD8B8F-A8E8-4D57-8723-8D78518D250C}" type="presParOf" srcId="{CCD296EA-01BD-4E08-BF34-5FCF92092085}" destId="{979E3BB5-57F6-4260-9024-FE6197C64353}" srcOrd="0" destOrd="0" presId="urn:microsoft.com/office/officeart/2008/layout/NameandTitleOrganizationalChart"/>
    <dgm:cxn modelId="{EF769D08-303D-458A-B626-BFB5F9679BE3}" type="presParOf" srcId="{CCD296EA-01BD-4E08-BF34-5FCF92092085}" destId="{82F3A217-4B30-453A-9640-ADD72F257BB6}" srcOrd="1" destOrd="0" presId="urn:microsoft.com/office/officeart/2008/layout/NameandTitleOrganizationalChart"/>
    <dgm:cxn modelId="{C0432A67-B545-4EA7-B420-4F3DD76E4A84}" type="presParOf" srcId="{CCD296EA-01BD-4E08-BF34-5FCF92092085}" destId="{638038E5-2A52-427C-BE89-88412541962E}" srcOrd="2" destOrd="0" presId="urn:microsoft.com/office/officeart/2008/layout/NameandTitleOrganizationalChart"/>
    <dgm:cxn modelId="{761E5400-C50F-40AE-B632-E103127F7D50}" type="presParOf" srcId="{D17A333E-7D20-46A4-8505-897B7E909239}" destId="{3FA3B1FC-48E5-4223-99EA-DE3D16D511BD}" srcOrd="1" destOrd="0" presId="urn:microsoft.com/office/officeart/2008/layout/NameandTitleOrganizationalChart"/>
    <dgm:cxn modelId="{65217857-1FC8-4E55-9D48-BF4149AF3EBF}" type="presParOf" srcId="{D17A333E-7D20-46A4-8505-897B7E909239}" destId="{FBD632B5-6885-44B8-9050-831B5E49D60C}" srcOrd="2" destOrd="0" presId="urn:microsoft.com/office/officeart/2008/layout/NameandTitleOrganizationalChart"/>
    <dgm:cxn modelId="{871D9E4D-6852-4624-B928-415D3D53FD35}" type="presParOf" srcId="{BA624221-0CB8-4CF6-956F-619DC66735EF}" destId="{EEC08FA4-7B42-4BF7-9232-AA3BF4535415}" srcOrd="4" destOrd="0" presId="urn:microsoft.com/office/officeart/2008/layout/NameandTitleOrganizationalChart"/>
    <dgm:cxn modelId="{A3C5CB8D-5D18-46D9-A86A-B840BBAC3FEF}" type="presParOf" srcId="{BA624221-0CB8-4CF6-956F-619DC66735EF}" destId="{05B40A5B-B2FA-4071-A2C6-404895374ED9}" srcOrd="5" destOrd="0" presId="urn:microsoft.com/office/officeart/2008/layout/NameandTitleOrganizationalChart"/>
    <dgm:cxn modelId="{94CE8F73-4681-458B-9CD5-BB6220937C2C}" type="presParOf" srcId="{05B40A5B-B2FA-4071-A2C6-404895374ED9}" destId="{9907E3CE-2476-47EE-A1A9-54707F3A5ABF}" srcOrd="0" destOrd="0" presId="urn:microsoft.com/office/officeart/2008/layout/NameandTitleOrganizationalChart"/>
    <dgm:cxn modelId="{FB22CD88-9C21-4776-9195-884A62BC5FEB}" type="presParOf" srcId="{9907E3CE-2476-47EE-A1A9-54707F3A5ABF}" destId="{A9902D14-3D05-4B0B-878C-04DD8588E0BA}" srcOrd="0" destOrd="0" presId="urn:microsoft.com/office/officeart/2008/layout/NameandTitleOrganizationalChart"/>
    <dgm:cxn modelId="{4EBF4CB6-AC25-47A2-8E86-359618A46D96}" type="presParOf" srcId="{9907E3CE-2476-47EE-A1A9-54707F3A5ABF}" destId="{E5F1844F-A3B4-4BCF-8857-4E9200700C2A}" srcOrd="1" destOrd="0" presId="urn:microsoft.com/office/officeart/2008/layout/NameandTitleOrganizationalChart"/>
    <dgm:cxn modelId="{8937D9D8-8A7D-46CE-8ADD-E841F6D4D1BB}" type="presParOf" srcId="{9907E3CE-2476-47EE-A1A9-54707F3A5ABF}" destId="{457791D0-81B7-4E81-93AE-EF87FFB62F44}" srcOrd="2" destOrd="0" presId="urn:microsoft.com/office/officeart/2008/layout/NameandTitleOrganizationalChart"/>
    <dgm:cxn modelId="{FAC34AF2-CE45-4E85-B5D6-76598919D14D}" type="presParOf" srcId="{05B40A5B-B2FA-4071-A2C6-404895374ED9}" destId="{169DA37D-EF96-4447-B6F9-2CF92CD5C828}" srcOrd="1" destOrd="0" presId="urn:microsoft.com/office/officeart/2008/layout/NameandTitleOrganizationalChart"/>
    <dgm:cxn modelId="{50581A5E-BE25-405A-8C58-8AD79E4F5CDC}" type="presParOf" srcId="{05B40A5B-B2FA-4071-A2C6-404895374ED9}" destId="{61D828C1-EE0B-49B7-A938-C245318C6BA2}" srcOrd="2" destOrd="0" presId="urn:microsoft.com/office/officeart/2008/layout/NameandTitleOrganizationalChart"/>
    <dgm:cxn modelId="{5CE614EF-86EB-4F91-865D-63077A74660A}" type="presParOf" srcId="{4B119883-F9B5-43E7-90E4-8119A12B3D37}" destId="{2971309C-A41A-43E6-A4FB-EAFB08F6808E}" srcOrd="2" destOrd="0" presId="urn:microsoft.com/office/officeart/2008/layout/NameandTitleOrganizationalChart"/>
    <dgm:cxn modelId="{089185DF-B458-47CD-91C0-CF46CFB99EED}" type="presParOf" srcId="{EC684297-1344-4AAC-AA50-2A6574773ECE}" destId="{FA0B615D-7ECD-4200-8585-C7A1F09D16D5}" srcOrd="2" destOrd="0" presId="urn:microsoft.com/office/officeart/2008/layout/NameandTitleOrganizationalChart"/>
    <dgm:cxn modelId="{06C1350B-5A1A-4A1D-9514-FF8EA0343487}" type="presParOf" srcId="{EC684297-1344-4AAC-AA50-2A6574773ECE}" destId="{F438AABC-1B92-46CD-B0D3-95D051D1E3E4}" srcOrd="3" destOrd="0" presId="urn:microsoft.com/office/officeart/2008/layout/NameandTitleOrganizationalChart"/>
    <dgm:cxn modelId="{64B80F11-FD08-4083-B5F4-1F67302FEE64}" type="presParOf" srcId="{F438AABC-1B92-46CD-B0D3-95D051D1E3E4}" destId="{34E6C060-9822-4BE6-971D-CB6003955B57}" srcOrd="0" destOrd="0" presId="urn:microsoft.com/office/officeart/2008/layout/NameandTitleOrganizationalChart"/>
    <dgm:cxn modelId="{595ECC95-90A8-4112-B994-AA05D22D8B1D}" type="presParOf" srcId="{34E6C060-9822-4BE6-971D-CB6003955B57}" destId="{E3F7FB76-C4F2-4DF4-A9E4-1F5B1623A36F}" srcOrd="0" destOrd="0" presId="urn:microsoft.com/office/officeart/2008/layout/NameandTitleOrganizationalChart"/>
    <dgm:cxn modelId="{5963CEBC-8B65-49DF-B2FA-E0DCF91F4A17}" type="presParOf" srcId="{34E6C060-9822-4BE6-971D-CB6003955B57}" destId="{693B22F0-7F4B-48E7-92F8-0F06BDEDB7BD}" srcOrd="1" destOrd="0" presId="urn:microsoft.com/office/officeart/2008/layout/NameandTitleOrganizationalChart"/>
    <dgm:cxn modelId="{2B858D6E-F9F7-4ED0-B7FF-16405A6988B0}" type="presParOf" srcId="{34E6C060-9822-4BE6-971D-CB6003955B57}" destId="{FC1341A0-9B3B-49D5-A088-3CBEEB16AC9D}" srcOrd="2" destOrd="0" presId="urn:microsoft.com/office/officeart/2008/layout/NameandTitleOrganizationalChart"/>
    <dgm:cxn modelId="{DC0E6752-02E9-4B57-8284-0A3CC548A445}" type="presParOf" srcId="{F438AABC-1B92-46CD-B0D3-95D051D1E3E4}" destId="{DFDF9926-02A1-4F4A-8A27-D0B62342714F}" srcOrd="1" destOrd="0" presId="urn:microsoft.com/office/officeart/2008/layout/NameandTitleOrganizationalChart"/>
    <dgm:cxn modelId="{DCD93061-4441-4FC8-9BAD-712B40193025}" type="presParOf" srcId="{F438AABC-1B92-46CD-B0D3-95D051D1E3E4}" destId="{E7D24773-3728-4957-9318-E6565D4A8117}" srcOrd="2" destOrd="0" presId="urn:microsoft.com/office/officeart/2008/layout/NameandTitleOrganizationalChart"/>
    <dgm:cxn modelId="{BA928D56-9FE1-48A9-BBE1-0F1CC891CF57}" type="presParOf" srcId="{04FD5085-446D-4F20-BC80-6A03F4FF12A2}" destId="{EFECA96D-E723-4338-816B-D4765C315D65}" srcOrd="2" destOrd="0" presId="urn:microsoft.com/office/officeart/2008/layout/NameandTitleOrganizationalChart"/>
    <dgm:cxn modelId="{63BFD0A7-FB6B-48C8-8C93-93696ED75B18}" type="presParOf" srcId="{E27D97E4-8B6C-45CC-863B-5ED99D4D743D}" destId="{298384AC-A06B-485C-9472-69AAFF3622D3}" srcOrd="2" destOrd="0" presId="urn:microsoft.com/office/officeart/2008/layout/NameandTitleOrganizationalChart"/>
    <dgm:cxn modelId="{77F90710-7B1D-41F5-BFFB-95807BB5F4FE}" type="presParOf" srcId="{E27D97E4-8B6C-45CC-863B-5ED99D4D743D}" destId="{FE248246-35CB-4D1F-AF67-88E86C9012DD}" srcOrd="3" destOrd="0" presId="urn:microsoft.com/office/officeart/2008/layout/NameandTitleOrganizationalChart"/>
    <dgm:cxn modelId="{4488A277-A782-444E-82DA-2F90C4070D56}" type="presParOf" srcId="{FE248246-35CB-4D1F-AF67-88E86C9012DD}" destId="{B10EDC85-3A6E-4B4C-A5E2-D4202681A82B}" srcOrd="0" destOrd="0" presId="urn:microsoft.com/office/officeart/2008/layout/NameandTitleOrganizationalChart"/>
    <dgm:cxn modelId="{9757604B-9A59-4563-A7DB-B34C805C6100}" type="presParOf" srcId="{B10EDC85-3A6E-4B4C-A5E2-D4202681A82B}" destId="{670B8470-EC8E-47DE-8783-6467C76F2F04}" srcOrd="0" destOrd="0" presId="urn:microsoft.com/office/officeart/2008/layout/NameandTitleOrganizationalChart"/>
    <dgm:cxn modelId="{2528DAA2-4873-42B0-8F0B-F06E70A4D82C}" type="presParOf" srcId="{B10EDC85-3A6E-4B4C-A5E2-D4202681A82B}" destId="{A64DA7C4-1E17-419B-B18E-C9A25E8F33D0}" srcOrd="1" destOrd="0" presId="urn:microsoft.com/office/officeart/2008/layout/NameandTitleOrganizationalChart"/>
    <dgm:cxn modelId="{E9B66590-0006-4B00-A8EA-7552F14C54FB}" type="presParOf" srcId="{B10EDC85-3A6E-4B4C-A5E2-D4202681A82B}" destId="{2EAC0D04-6E5C-4B70-9BF4-4ADBAEE68F33}" srcOrd="2" destOrd="0" presId="urn:microsoft.com/office/officeart/2008/layout/NameandTitleOrganizationalChart"/>
    <dgm:cxn modelId="{704C17DE-2EFD-48B0-831F-9E6A3FC3A0E0}" type="presParOf" srcId="{FE248246-35CB-4D1F-AF67-88E86C9012DD}" destId="{8278F59E-6987-4944-806D-B03AE482C9A5}" srcOrd="1" destOrd="0" presId="urn:microsoft.com/office/officeart/2008/layout/NameandTitleOrganizationalChart"/>
    <dgm:cxn modelId="{A51FB274-4E32-4889-84D5-0662D9B75708}" type="presParOf" srcId="{FE248246-35CB-4D1F-AF67-88E86C9012DD}" destId="{6E9D5679-8FD1-4E57-9421-8EDE72BC763C}" srcOrd="2" destOrd="0" presId="urn:microsoft.com/office/officeart/2008/layout/NameandTitleOrganizationalChart"/>
    <dgm:cxn modelId="{F4909669-6B1E-40FB-B51E-C4D169AD54A4}" type="presParOf" srcId="{E27D97E4-8B6C-45CC-863B-5ED99D4D743D}" destId="{F324383E-9B30-47AB-A21B-57BB331FABA7}" srcOrd="4" destOrd="0" presId="urn:microsoft.com/office/officeart/2008/layout/NameandTitleOrganizationalChart"/>
    <dgm:cxn modelId="{58580B1B-520A-4EBE-86E7-B4C8EFFEAFA7}" type="presParOf" srcId="{E27D97E4-8B6C-45CC-863B-5ED99D4D743D}" destId="{82C40255-DC15-4E4C-B352-C5A5F48EF02A}" srcOrd="5" destOrd="0" presId="urn:microsoft.com/office/officeart/2008/layout/NameandTitleOrganizationalChart"/>
    <dgm:cxn modelId="{796B268B-DAC4-4369-8B17-C8156D0EAF58}" type="presParOf" srcId="{82C40255-DC15-4E4C-B352-C5A5F48EF02A}" destId="{A60D3E75-52FB-43FB-AE4F-C8F1E9830193}" srcOrd="0" destOrd="0" presId="urn:microsoft.com/office/officeart/2008/layout/NameandTitleOrganizationalChart"/>
    <dgm:cxn modelId="{9E37A36C-3259-4946-B6DA-690026054267}" type="presParOf" srcId="{A60D3E75-52FB-43FB-AE4F-C8F1E9830193}" destId="{C3C2D08A-4A0F-4489-838A-4EF8E5A4B055}" srcOrd="0" destOrd="0" presId="urn:microsoft.com/office/officeart/2008/layout/NameandTitleOrganizationalChart"/>
    <dgm:cxn modelId="{97B1B415-BF62-46EA-98AE-33D6E38CDFA3}" type="presParOf" srcId="{A60D3E75-52FB-43FB-AE4F-C8F1E9830193}" destId="{2A0ADCB6-DEAB-4D65-910F-AF924ABD6446}" srcOrd="1" destOrd="0" presId="urn:microsoft.com/office/officeart/2008/layout/NameandTitleOrganizationalChart"/>
    <dgm:cxn modelId="{583F08E3-9B04-41C3-8AF5-7D253F864A67}" type="presParOf" srcId="{A60D3E75-52FB-43FB-AE4F-C8F1E9830193}" destId="{5B65C7F6-A7CA-4A0F-9C0D-9BBBD96E51C4}" srcOrd="2" destOrd="0" presId="urn:microsoft.com/office/officeart/2008/layout/NameandTitleOrganizationalChart"/>
    <dgm:cxn modelId="{7D3CBB29-6DC0-4979-8FEE-90950A522385}" type="presParOf" srcId="{82C40255-DC15-4E4C-B352-C5A5F48EF02A}" destId="{07DC1B86-9117-461C-9399-5F0907A6E0C8}" srcOrd="1" destOrd="0" presId="urn:microsoft.com/office/officeart/2008/layout/NameandTitleOrganizationalChart"/>
    <dgm:cxn modelId="{24477F97-AC04-4075-976E-543F486B2987}" type="presParOf" srcId="{82C40255-DC15-4E4C-B352-C5A5F48EF02A}" destId="{5EBCECD0-6AB4-4811-901E-C0B0A1B0F01F}" srcOrd="2" destOrd="0" presId="urn:microsoft.com/office/officeart/2008/layout/NameandTitleOrganizationalChart"/>
    <dgm:cxn modelId="{38F6161A-C1EB-4E54-963E-9EB911A01FE6}" type="presParOf" srcId="{E27D97E4-8B6C-45CC-863B-5ED99D4D743D}" destId="{A363BFF7-342E-4242-89DB-789641DEDD09}" srcOrd="6" destOrd="0" presId="urn:microsoft.com/office/officeart/2008/layout/NameandTitleOrganizationalChart"/>
    <dgm:cxn modelId="{FB341379-5A12-4EA0-99F0-62BDD47E0D8B}" type="presParOf" srcId="{E27D97E4-8B6C-45CC-863B-5ED99D4D743D}" destId="{708D332E-2480-4A6F-909E-AE8E39216B44}" srcOrd="7" destOrd="0" presId="urn:microsoft.com/office/officeart/2008/layout/NameandTitleOrganizationalChart"/>
    <dgm:cxn modelId="{1086F13E-51C6-4956-BAEA-8D14C0877BDA}" type="presParOf" srcId="{708D332E-2480-4A6F-909E-AE8E39216B44}" destId="{88756156-07D7-4202-A72B-13B3AEB2D206}" srcOrd="0" destOrd="0" presId="urn:microsoft.com/office/officeart/2008/layout/NameandTitleOrganizationalChart"/>
    <dgm:cxn modelId="{81F3CD7F-6ACE-4670-BC34-BBCD4946DF1D}" type="presParOf" srcId="{88756156-07D7-4202-A72B-13B3AEB2D206}" destId="{132C60F9-6F1E-4671-BB01-BA2E105BBE45}" srcOrd="0" destOrd="0" presId="urn:microsoft.com/office/officeart/2008/layout/NameandTitleOrganizationalChart"/>
    <dgm:cxn modelId="{5BA9845C-3403-4EC8-B367-B928B9E28D77}" type="presParOf" srcId="{88756156-07D7-4202-A72B-13B3AEB2D206}" destId="{85DF35DE-2DC3-4465-AFF2-D11E19467B79}" srcOrd="1" destOrd="0" presId="urn:microsoft.com/office/officeart/2008/layout/NameandTitleOrganizationalChart"/>
    <dgm:cxn modelId="{ABF55045-2E25-4F13-A255-2A941F0D99C5}" type="presParOf" srcId="{88756156-07D7-4202-A72B-13B3AEB2D206}" destId="{8C4710EE-FCB5-4E0A-8228-7704A48ACDB4}" srcOrd="2" destOrd="0" presId="urn:microsoft.com/office/officeart/2008/layout/NameandTitleOrganizationalChart"/>
    <dgm:cxn modelId="{D321B813-D591-46BA-9F20-0DA7BB80F99C}" type="presParOf" srcId="{708D332E-2480-4A6F-909E-AE8E39216B44}" destId="{7335E4AA-3A7F-4C95-A6ED-BBF885DA96B9}" srcOrd="1" destOrd="0" presId="urn:microsoft.com/office/officeart/2008/layout/NameandTitleOrganizationalChart"/>
    <dgm:cxn modelId="{DCB3CDCE-5FA5-4DBC-AEAE-E2BE65399109}" type="presParOf" srcId="{708D332E-2480-4A6F-909E-AE8E39216B44}" destId="{E04B289C-8352-4EF5-8618-B70BFE9422F8}" srcOrd="2" destOrd="0" presId="urn:microsoft.com/office/officeart/2008/layout/NameandTitleOrganizationalChart"/>
    <dgm:cxn modelId="{8A2DC3C2-5808-4C5A-9B86-D89DD2EC1BED}" type="presParOf" srcId="{6A85D8E0-0A5C-4449-A4A4-C144B7E68C33}" destId="{014881B7-43A7-4B6E-B809-D9B9AF219A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F9151DF-8E68-45CE-8709-F66CBF4A14F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6E436F-8C57-48E0-A6C1-34E94CA2006A}">
      <dgm:prSet phldrT="[Texte]"/>
      <dgm:spPr/>
      <dgm:t>
        <a:bodyPr/>
        <a:lstStyle/>
        <a:p>
          <a:pPr algn="ctr"/>
          <a:r>
            <a:rPr lang="fr-FR"/>
            <a:t>Horaire</a:t>
          </a:r>
        </a:p>
      </dgm:t>
    </dgm:pt>
    <dgm:pt modelId="{96350874-2582-41C3-959F-417527CAF721}" type="par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F5B91ED2-D059-4518-B7FE-2742441A4ED1}" type="sib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DF62ACB2-4F1D-4B13-93AE-7B819FEC7106}">
      <dgm:prSet phldrT="[Texte]"/>
      <dgm:spPr/>
      <dgm:t>
        <a:bodyPr/>
        <a:lstStyle/>
        <a:p>
          <a:pPr algn="ctr"/>
          <a:r>
            <a:rPr lang="fr-FR"/>
            <a:t>Non renseigné(15)</a:t>
          </a:r>
          <a:endParaRPr lang="fr-FR"/>
        </a:p>
      </dgm:t>
    </dgm:pt>
    <dgm:pt modelId="{0EB9D637-F31C-4EED-AC2C-18D1AA541A09}" type="parTrans" cxnId="{FED64C16-AD6A-4F0F-A445-E84C8BCE6650}">
      <dgm:prSet/>
      <dgm:spPr/>
      <dgm:t>
        <a:bodyPr/>
        <a:lstStyle/>
        <a:p>
          <a:pPr algn="ctr"/>
          <a:endParaRPr lang="fr-FR"/>
        </a:p>
      </dgm:t>
    </dgm:pt>
    <dgm:pt modelId="{B95641C8-2A24-4E19-B0C6-156DDE80AECD}" type="sibTrans" cxnId="{FED64C16-AD6A-4F0F-A445-E84C8BCE6650}">
      <dgm:prSet/>
      <dgm:spPr/>
      <dgm:t>
        <a:bodyPr/>
        <a:lstStyle/>
        <a:p>
          <a:pPr algn="ctr"/>
          <a:r>
            <a:rPr lang="fr-FR"/>
            <a:t>  Erreur syntaxe </a:t>
          </a:r>
        </a:p>
      </dgm:t>
    </dgm:pt>
    <dgm:pt modelId="{0583F5A8-70F0-4A90-8E63-72F570F79572}">
      <dgm:prSet phldrT="[Texte]"/>
      <dgm:spPr/>
      <dgm:t>
        <a:bodyPr/>
        <a:lstStyle/>
        <a:p>
          <a:pPr algn="ctr"/>
          <a:r>
            <a:rPr lang="fr-FR"/>
            <a:t>Compris dans [0,23] </a:t>
          </a:r>
          <a:endParaRPr lang="fr-FR"/>
        </a:p>
      </dgm:t>
    </dgm:pt>
    <dgm:pt modelId="{329F04AC-C921-496B-8273-49E1AAE0C40F}" type="par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02C09A83-53B0-4C17-AAD0-E518659864D2}" type="sib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56C14FDC-659A-4C0B-B42D-FE7F236EA6A2}">
      <dgm:prSet phldrT="[Texte]"/>
      <dgm:spPr/>
      <dgm:t>
        <a:bodyPr/>
        <a:lstStyle/>
        <a:p>
          <a:pPr algn="ctr"/>
          <a:r>
            <a:rPr lang="fr-FR"/>
            <a:t>Non Compris dans[0,23](16)</a:t>
          </a:r>
        </a:p>
      </dgm:t>
    </dgm:pt>
    <dgm:pt modelId="{A070FF3C-0B87-4C16-8A24-410424E90AA6}" type="parTrans" cxnId="{03D05187-7776-480D-9817-CDEE60A0A473}">
      <dgm:prSet/>
      <dgm:spPr/>
      <dgm:t>
        <a:bodyPr/>
        <a:lstStyle/>
        <a:p>
          <a:pPr algn="ctr"/>
          <a:endParaRPr lang="fr-FR"/>
        </a:p>
      </dgm:t>
    </dgm:pt>
    <dgm:pt modelId="{9BACC909-0538-47E6-AEB1-F8B32C132419}" type="sibTrans" cxnId="{03D05187-7776-480D-9817-CDEE60A0A473}">
      <dgm:prSet/>
      <dgm:spPr/>
      <dgm:t>
        <a:bodyPr/>
        <a:lstStyle/>
        <a:p>
          <a:pPr algn="ctr"/>
          <a:r>
            <a:rPr lang="fr-FR"/>
            <a:t>Erreur saisie horaire</a:t>
          </a:r>
        </a:p>
      </dgm:t>
    </dgm:pt>
    <dgm:pt modelId="{620EBE2D-7A72-40D9-81AC-4F4325145C4F}">
      <dgm:prSet phldrT="[Texte]"/>
      <dgm:spPr/>
      <dgm:t>
        <a:bodyPr/>
        <a:lstStyle/>
        <a:p>
          <a:pPr algn="ctr"/>
          <a:r>
            <a:rPr lang="fr-FR"/>
            <a:t>Aucune requête à supprimer (17)</a:t>
          </a:r>
        </a:p>
      </dgm:t>
    </dgm:pt>
    <dgm:pt modelId="{52EF9C30-DDAA-4C1B-B36D-D078D99A80C7}" type="parTrans" cxnId="{C5839AD6-0969-4B4D-BFE4-6A3AF3271BC6}">
      <dgm:prSet/>
      <dgm:spPr/>
      <dgm:t>
        <a:bodyPr/>
        <a:lstStyle/>
        <a:p>
          <a:pPr algn="ctr"/>
          <a:endParaRPr lang="fr-FR"/>
        </a:p>
      </dgm:t>
    </dgm:pt>
    <dgm:pt modelId="{3F5F8624-B7A7-4575-82A2-F82988CD4161}" type="sibTrans" cxnId="{C5839AD6-0969-4B4D-BFE4-6A3AF3271BC6}">
      <dgm:prSet/>
      <dgm:spPr/>
      <dgm:t>
        <a:bodyPr/>
        <a:lstStyle/>
        <a:p>
          <a:pPr algn="ctr"/>
          <a:endParaRPr lang="fr-FR"/>
        </a:p>
      </dgm:t>
    </dgm:pt>
    <dgm:pt modelId="{40143951-1386-49E7-B8BE-A07CA3E9A2CD}">
      <dgm:prSet phldrT="[Texte]"/>
      <dgm:spPr/>
      <dgm:t>
        <a:bodyPr/>
        <a:lstStyle/>
        <a:p>
          <a:pPr algn="ctr"/>
          <a:r>
            <a:rPr lang="fr-FR"/>
            <a:t>Toutes les requêtes à supprimer (18)</a:t>
          </a:r>
        </a:p>
      </dgm:t>
    </dgm:pt>
    <dgm:pt modelId="{9218FC7E-007F-4402-A0BC-D70694CF2C44}" type="parTrans" cxnId="{BB0974B9-F362-4C2B-9F8F-E58FD550F60B}">
      <dgm:prSet/>
      <dgm:spPr/>
      <dgm:t>
        <a:bodyPr/>
        <a:lstStyle/>
        <a:p>
          <a:pPr algn="ctr"/>
          <a:endParaRPr lang="fr-FR"/>
        </a:p>
      </dgm:t>
    </dgm:pt>
    <dgm:pt modelId="{EEE6BE3F-903C-4364-A0A1-0A587E33867F}" type="sibTrans" cxnId="{BB0974B9-F362-4C2B-9F8F-E58FD550F60B}">
      <dgm:prSet/>
      <dgm:spPr/>
      <dgm:t>
        <a:bodyPr/>
        <a:lstStyle/>
        <a:p>
          <a:pPr algn="ctr"/>
          <a:endParaRPr lang="fr-FR"/>
        </a:p>
      </dgm:t>
    </dgm:pt>
    <dgm:pt modelId="{296E6797-BBFC-4CBD-BE24-E40B0B02E442}">
      <dgm:prSet phldrT="[Texte]"/>
      <dgm:spPr/>
      <dgm:t>
        <a:bodyPr/>
        <a:lstStyle/>
        <a:p>
          <a:pPr algn="ctr"/>
          <a:r>
            <a:rPr lang="fr-FR"/>
            <a:t>Seuls certaines requêtes à filtrer (19)</a:t>
          </a:r>
        </a:p>
      </dgm:t>
    </dgm:pt>
    <dgm:pt modelId="{850FCFD8-6DC6-430A-8D46-3FD96357767E}" type="parTrans" cxnId="{B2E1D883-AA86-47C0-9565-2B089A5B7EC3}">
      <dgm:prSet/>
      <dgm:spPr/>
      <dgm:t>
        <a:bodyPr/>
        <a:lstStyle/>
        <a:p>
          <a:pPr algn="ctr"/>
          <a:endParaRPr lang="fr-FR"/>
        </a:p>
      </dgm:t>
    </dgm:pt>
    <dgm:pt modelId="{C195666D-E02D-4371-9C2F-E539B75D5C98}" type="sibTrans" cxnId="{B2E1D883-AA86-47C0-9565-2B089A5B7EC3}">
      <dgm:prSet/>
      <dgm:spPr/>
      <dgm:t>
        <a:bodyPr/>
        <a:lstStyle/>
        <a:p>
          <a:pPr algn="ctr"/>
          <a:endParaRPr lang="fr-FR"/>
        </a:p>
      </dgm:t>
    </dgm:pt>
    <dgm:pt modelId="{7DC3CB26-D9A3-463D-8AA1-C360B7C64EC2}" type="pres">
      <dgm:prSet presAssocID="{EF9151DF-8E68-45CE-8709-F66CBF4A1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85D8E0-0A5C-4449-A4A4-C144B7E68C33}" type="pres">
      <dgm:prSet presAssocID="{9C6E436F-8C57-48E0-A6C1-34E94CA2006A}" presName="hierRoot1" presStyleCnt="0">
        <dgm:presLayoutVars>
          <dgm:hierBranch val="init"/>
        </dgm:presLayoutVars>
      </dgm:prSet>
      <dgm:spPr/>
    </dgm:pt>
    <dgm:pt modelId="{8B544AD2-F049-490E-99B1-95265FCB664F}" type="pres">
      <dgm:prSet presAssocID="{9C6E436F-8C57-48E0-A6C1-34E94CA2006A}" presName="rootComposite1" presStyleCnt="0"/>
      <dgm:spPr/>
    </dgm:pt>
    <dgm:pt modelId="{F8E80C87-B587-4945-90F5-54BDEE3A2ED0}" type="pres">
      <dgm:prSet presAssocID="{9C6E436F-8C57-48E0-A6C1-34E94CA2006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9DDD51-B659-4BE9-99A8-CBB05A1F8D80}" type="pres">
      <dgm:prSet presAssocID="{9C6E436F-8C57-48E0-A6C1-34E94CA2006A}" presName="titleText1" presStyleLbl="fgAcc0" presStyleIdx="0" presStyleCnt="1">
        <dgm:presLayoutVars>
          <dgm:chMax val="0"/>
          <dgm:chPref val="0"/>
        </dgm:presLayoutVars>
      </dgm:prSet>
      <dgm:spPr/>
    </dgm:pt>
    <dgm:pt modelId="{61059183-8E68-4DC1-BD28-C60A6E0653C8}" type="pres">
      <dgm:prSet presAssocID="{9C6E436F-8C57-48E0-A6C1-34E94CA2006A}" presName="rootConnector1" presStyleLbl="node1" presStyleIdx="0" presStyleCnt="6"/>
      <dgm:spPr/>
    </dgm:pt>
    <dgm:pt modelId="{E27D97E4-8B6C-45CC-863B-5ED99D4D743D}" type="pres">
      <dgm:prSet presAssocID="{9C6E436F-8C57-48E0-A6C1-34E94CA2006A}" presName="hierChild2" presStyleCnt="0"/>
      <dgm:spPr/>
    </dgm:pt>
    <dgm:pt modelId="{E34000ED-D460-4079-9F65-60CEF9E62195}" type="pres">
      <dgm:prSet presAssocID="{329F04AC-C921-496B-8273-49E1AAE0C40F}" presName="Name37" presStyleLbl="parChTrans1D2" presStyleIdx="0" presStyleCnt="3"/>
      <dgm:spPr/>
    </dgm:pt>
    <dgm:pt modelId="{04FD5085-446D-4F20-BC80-6A03F4FF12A2}" type="pres">
      <dgm:prSet presAssocID="{0583F5A8-70F0-4A90-8E63-72F570F79572}" presName="hierRoot2" presStyleCnt="0">
        <dgm:presLayoutVars>
          <dgm:hierBranch val="init"/>
        </dgm:presLayoutVars>
      </dgm:prSet>
      <dgm:spPr/>
    </dgm:pt>
    <dgm:pt modelId="{AD7756AB-F002-4151-88A8-29CE585D7ABF}" type="pres">
      <dgm:prSet presAssocID="{0583F5A8-70F0-4A90-8E63-72F570F79572}" presName="rootComposite" presStyleCnt="0"/>
      <dgm:spPr/>
    </dgm:pt>
    <dgm:pt modelId="{C016EC25-8CE6-4EF5-BF3C-4E985C7291E0}" type="pres">
      <dgm:prSet presAssocID="{0583F5A8-70F0-4A90-8E63-72F570F79572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F976C0-E10F-437A-8C5F-2EE4931EDBD1}" type="pres">
      <dgm:prSet presAssocID="{0583F5A8-70F0-4A90-8E63-72F570F79572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891FF29-ECFF-4090-99A7-79FE82938583}" type="pres">
      <dgm:prSet presAssocID="{0583F5A8-70F0-4A90-8E63-72F570F79572}" presName="rootConnector" presStyleLbl="node2" presStyleIdx="0" presStyleCnt="0"/>
      <dgm:spPr/>
    </dgm:pt>
    <dgm:pt modelId="{EC684297-1344-4AAC-AA50-2A6574773ECE}" type="pres">
      <dgm:prSet presAssocID="{0583F5A8-70F0-4A90-8E63-72F570F79572}" presName="hierChild4" presStyleCnt="0"/>
      <dgm:spPr/>
    </dgm:pt>
    <dgm:pt modelId="{B95FC1AE-CD58-47D7-B4BA-26555F65153F}" type="pres">
      <dgm:prSet presAssocID="{52EF9C30-DDAA-4C1B-B36D-D078D99A80C7}" presName="Name37" presStyleLbl="parChTrans1D3" presStyleIdx="0" presStyleCnt="3"/>
      <dgm:spPr/>
    </dgm:pt>
    <dgm:pt modelId="{8DBC26AC-B2AC-4050-845C-2A792DAC5F0D}" type="pres">
      <dgm:prSet presAssocID="{620EBE2D-7A72-40D9-81AC-4F4325145C4F}" presName="hierRoot2" presStyleCnt="0">
        <dgm:presLayoutVars>
          <dgm:hierBranch val="init"/>
        </dgm:presLayoutVars>
      </dgm:prSet>
      <dgm:spPr/>
    </dgm:pt>
    <dgm:pt modelId="{4E6B9473-F8F7-4D70-BE5E-CC9950A31050}" type="pres">
      <dgm:prSet presAssocID="{620EBE2D-7A72-40D9-81AC-4F4325145C4F}" presName="rootComposite" presStyleCnt="0"/>
      <dgm:spPr/>
    </dgm:pt>
    <dgm:pt modelId="{F433C74F-055F-44F2-8E2D-F5F23B5FBC26}" type="pres">
      <dgm:prSet presAssocID="{620EBE2D-7A72-40D9-81AC-4F4325145C4F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37F22147-BD9C-4970-94DD-76D2149C60EA}" type="pres">
      <dgm:prSet presAssocID="{620EBE2D-7A72-40D9-81AC-4F4325145C4F}" presName="titleText2" presStyleLbl="fgAcc1" presStyleIdx="1" presStyleCnt="6">
        <dgm:presLayoutVars>
          <dgm:chMax val="0"/>
          <dgm:chPref val="0"/>
        </dgm:presLayoutVars>
      </dgm:prSet>
      <dgm:spPr/>
    </dgm:pt>
    <dgm:pt modelId="{1D639472-5371-419B-927A-10D623C94B1B}" type="pres">
      <dgm:prSet presAssocID="{620EBE2D-7A72-40D9-81AC-4F4325145C4F}" presName="rootConnector" presStyleLbl="node3" presStyleIdx="0" presStyleCnt="0"/>
      <dgm:spPr/>
    </dgm:pt>
    <dgm:pt modelId="{EC63C15E-2DF7-48B0-9444-E4DD311BF62D}" type="pres">
      <dgm:prSet presAssocID="{620EBE2D-7A72-40D9-81AC-4F4325145C4F}" presName="hierChild4" presStyleCnt="0"/>
      <dgm:spPr/>
    </dgm:pt>
    <dgm:pt modelId="{DECEDE3E-8008-4F51-9510-F25A95C2EDAF}" type="pres">
      <dgm:prSet presAssocID="{620EBE2D-7A72-40D9-81AC-4F4325145C4F}" presName="hierChild5" presStyleCnt="0"/>
      <dgm:spPr/>
    </dgm:pt>
    <dgm:pt modelId="{9268AD5D-B42A-404D-A848-B6625A90A366}" type="pres">
      <dgm:prSet presAssocID="{9218FC7E-007F-4402-A0BC-D70694CF2C44}" presName="Name37" presStyleLbl="parChTrans1D3" presStyleIdx="1" presStyleCnt="3"/>
      <dgm:spPr/>
    </dgm:pt>
    <dgm:pt modelId="{F55C8B8D-7810-40C3-ADB2-D7B65D1DBBBC}" type="pres">
      <dgm:prSet presAssocID="{40143951-1386-49E7-B8BE-A07CA3E9A2CD}" presName="hierRoot2" presStyleCnt="0">
        <dgm:presLayoutVars>
          <dgm:hierBranch val="init"/>
        </dgm:presLayoutVars>
      </dgm:prSet>
      <dgm:spPr/>
    </dgm:pt>
    <dgm:pt modelId="{4E8AD605-C7CC-4284-9766-27B4CA864700}" type="pres">
      <dgm:prSet presAssocID="{40143951-1386-49E7-B8BE-A07CA3E9A2CD}" presName="rootComposite" presStyleCnt="0"/>
      <dgm:spPr/>
    </dgm:pt>
    <dgm:pt modelId="{BD9C7CF8-7B59-4970-84C0-F321FA184D45}" type="pres">
      <dgm:prSet presAssocID="{40143951-1386-49E7-B8BE-A07CA3E9A2CD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00D3BE9-6E31-4D7E-BA85-23DAC20FD97E}" type="pres">
      <dgm:prSet presAssocID="{40143951-1386-49E7-B8BE-A07CA3E9A2CD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3F8499-5C13-44D9-9CC7-A3008FDA73F0}" type="pres">
      <dgm:prSet presAssocID="{40143951-1386-49E7-B8BE-A07CA3E9A2CD}" presName="rootConnector" presStyleLbl="node3" presStyleIdx="0" presStyleCnt="0"/>
      <dgm:spPr/>
    </dgm:pt>
    <dgm:pt modelId="{DD97A4B8-00DF-4201-85FF-560CD1B03D3F}" type="pres">
      <dgm:prSet presAssocID="{40143951-1386-49E7-B8BE-A07CA3E9A2CD}" presName="hierChild4" presStyleCnt="0"/>
      <dgm:spPr/>
    </dgm:pt>
    <dgm:pt modelId="{E4E2D09E-72F9-4685-9A8F-4EAB01561FC9}" type="pres">
      <dgm:prSet presAssocID="{40143951-1386-49E7-B8BE-A07CA3E9A2CD}" presName="hierChild5" presStyleCnt="0"/>
      <dgm:spPr/>
    </dgm:pt>
    <dgm:pt modelId="{1AF31436-DE48-4AD1-BEB4-9FFAFFEC76EA}" type="pres">
      <dgm:prSet presAssocID="{850FCFD8-6DC6-430A-8D46-3FD96357767E}" presName="Name37" presStyleLbl="parChTrans1D3" presStyleIdx="2" presStyleCnt="3"/>
      <dgm:spPr/>
    </dgm:pt>
    <dgm:pt modelId="{9CF1BBA4-A49F-427C-81F3-B8768DA70B1B}" type="pres">
      <dgm:prSet presAssocID="{296E6797-BBFC-4CBD-BE24-E40B0B02E442}" presName="hierRoot2" presStyleCnt="0">
        <dgm:presLayoutVars>
          <dgm:hierBranch val="init"/>
        </dgm:presLayoutVars>
      </dgm:prSet>
      <dgm:spPr/>
    </dgm:pt>
    <dgm:pt modelId="{8BB9F8B1-1F8F-4C73-BFBD-CE066A887C32}" type="pres">
      <dgm:prSet presAssocID="{296E6797-BBFC-4CBD-BE24-E40B0B02E442}" presName="rootComposite" presStyleCnt="0"/>
      <dgm:spPr/>
    </dgm:pt>
    <dgm:pt modelId="{AEC1C9E6-308D-4AA9-B694-481DD14F48C4}" type="pres">
      <dgm:prSet presAssocID="{296E6797-BBFC-4CBD-BE24-E40B0B02E442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70478987-EDB8-4C46-815A-BF820DA64F32}" type="pres">
      <dgm:prSet presAssocID="{296E6797-BBFC-4CBD-BE24-E40B0B02E442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8A582BC-0114-4579-B7B7-A0F3E7EF3106}" type="pres">
      <dgm:prSet presAssocID="{296E6797-BBFC-4CBD-BE24-E40B0B02E442}" presName="rootConnector" presStyleLbl="node3" presStyleIdx="0" presStyleCnt="0"/>
      <dgm:spPr/>
    </dgm:pt>
    <dgm:pt modelId="{E7C1001D-CF0F-474B-BFD4-0823D7EFDB4E}" type="pres">
      <dgm:prSet presAssocID="{296E6797-BBFC-4CBD-BE24-E40B0B02E442}" presName="hierChild4" presStyleCnt="0"/>
      <dgm:spPr/>
    </dgm:pt>
    <dgm:pt modelId="{0AE9F59B-E6A9-4BE2-9C3F-669E0D4792AF}" type="pres">
      <dgm:prSet presAssocID="{296E6797-BBFC-4CBD-BE24-E40B0B02E442}" presName="hierChild5" presStyleCnt="0"/>
      <dgm:spPr/>
    </dgm:pt>
    <dgm:pt modelId="{EFECA96D-E723-4338-816B-D4765C315D65}" type="pres">
      <dgm:prSet presAssocID="{0583F5A8-70F0-4A90-8E63-72F570F79572}" presName="hierChild5" presStyleCnt="0"/>
      <dgm:spPr/>
    </dgm:pt>
    <dgm:pt modelId="{298384AC-A06B-485C-9472-69AAFF3622D3}" type="pres">
      <dgm:prSet presAssocID="{0EB9D637-F31C-4EED-AC2C-18D1AA541A09}" presName="Name37" presStyleLbl="parChTrans1D2" presStyleIdx="1" presStyleCnt="3"/>
      <dgm:spPr/>
    </dgm:pt>
    <dgm:pt modelId="{FE248246-35CB-4D1F-AF67-88E86C9012DD}" type="pres">
      <dgm:prSet presAssocID="{DF62ACB2-4F1D-4B13-93AE-7B819FEC7106}" presName="hierRoot2" presStyleCnt="0">
        <dgm:presLayoutVars>
          <dgm:hierBranch val="init"/>
        </dgm:presLayoutVars>
      </dgm:prSet>
      <dgm:spPr/>
    </dgm:pt>
    <dgm:pt modelId="{B10EDC85-3A6E-4B4C-A5E2-D4202681A82B}" type="pres">
      <dgm:prSet presAssocID="{DF62ACB2-4F1D-4B13-93AE-7B819FEC7106}" presName="rootComposite" presStyleCnt="0"/>
      <dgm:spPr/>
    </dgm:pt>
    <dgm:pt modelId="{670B8470-EC8E-47DE-8783-6467C76F2F04}" type="pres">
      <dgm:prSet presAssocID="{DF62ACB2-4F1D-4B13-93AE-7B819FEC7106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64DA7C4-1E17-419B-B18E-C9A25E8F33D0}" type="pres">
      <dgm:prSet presAssocID="{DF62ACB2-4F1D-4B13-93AE-7B819FEC7106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EAC0D04-6E5C-4B70-9BF4-4ADBAEE68F33}" type="pres">
      <dgm:prSet presAssocID="{DF62ACB2-4F1D-4B13-93AE-7B819FEC7106}" presName="rootConnector" presStyleLbl="node2" presStyleIdx="0" presStyleCnt="0"/>
      <dgm:spPr/>
    </dgm:pt>
    <dgm:pt modelId="{8278F59E-6987-4944-806D-B03AE482C9A5}" type="pres">
      <dgm:prSet presAssocID="{DF62ACB2-4F1D-4B13-93AE-7B819FEC7106}" presName="hierChild4" presStyleCnt="0"/>
      <dgm:spPr/>
    </dgm:pt>
    <dgm:pt modelId="{6E9D5679-8FD1-4E57-9421-8EDE72BC763C}" type="pres">
      <dgm:prSet presAssocID="{DF62ACB2-4F1D-4B13-93AE-7B819FEC7106}" presName="hierChild5" presStyleCnt="0"/>
      <dgm:spPr/>
    </dgm:pt>
    <dgm:pt modelId="{F324383E-9B30-47AB-A21B-57BB331FABA7}" type="pres">
      <dgm:prSet presAssocID="{A070FF3C-0B87-4C16-8A24-410424E90AA6}" presName="Name37" presStyleLbl="parChTrans1D2" presStyleIdx="2" presStyleCnt="3"/>
      <dgm:spPr/>
    </dgm:pt>
    <dgm:pt modelId="{82C40255-DC15-4E4C-B352-C5A5F48EF02A}" type="pres">
      <dgm:prSet presAssocID="{56C14FDC-659A-4C0B-B42D-FE7F236EA6A2}" presName="hierRoot2" presStyleCnt="0">
        <dgm:presLayoutVars>
          <dgm:hierBranch val="init"/>
        </dgm:presLayoutVars>
      </dgm:prSet>
      <dgm:spPr/>
    </dgm:pt>
    <dgm:pt modelId="{A60D3E75-52FB-43FB-AE4F-C8F1E9830193}" type="pres">
      <dgm:prSet presAssocID="{56C14FDC-659A-4C0B-B42D-FE7F236EA6A2}" presName="rootComposite" presStyleCnt="0"/>
      <dgm:spPr/>
    </dgm:pt>
    <dgm:pt modelId="{C3C2D08A-4A0F-4489-838A-4EF8E5A4B055}" type="pres">
      <dgm:prSet presAssocID="{56C14FDC-659A-4C0B-B42D-FE7F236EA6A2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A0ADCB6-DEAB-4D65-910F-AF924ABD6446}" type="pres">
      <dgm:prSet presAssocID="{56C14FDC-659A-4C0B-B42D-FE7F236EA6A2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B65C7F6-A7CA-4A0F-9C0D-9BBBD96E51C4}" type="pres">
      <dgm:prSet presAssocID="{56C14FDC-659A-4C0B-B42D-FE7F236EA6A2}" presName="rootConnector" presStyleLbl="node2" presStyleIdx="0" presStyleCnt="0"/>
      <dgm:spPr/>
    </dgm:pt>
    <dgm:pt modelId="{07DC1B86-9117-461C-9399-5F0907A6E0C8}" type="pres">
      <dgm:prSet presAssocID="{56C14FDC-659A-4C0B-B42D-FE7F236EA6A2}" presName="hierChild4" presStyleCnt="0"/>
      <dgm:spPr/>
    </dgm:pt>
    <dgm:pt modelId="{5EBCECD0-6AB4-4811-901E-C0B0A1B0F01F}" type="pres">
      <dgm:prSet presAssocID="{56C14FDC-659A-4C0B-B42D-FE7F236EA6A2}" presName="hierChild5" presStyleCnt="0"/>
      <dgm:spPr/>
    </dgm:pt>
    <dgm:pt modelId="{014881B7-43A7-4B6E-B809-D9B9AF219A79}" type="pres">
      <dgm:prSet presAssocID="{9C6E436F-8C57-48E0-A6C1-34E94CA2006A}" presName="hierChild3" presStyleCnt="0"/>
      <dgm:spPr/>
    </dgm:pt>
  </dgm:ptLst>
  <dgm:cxnLst>
    <dgm:cxn modelId="{A804CD76-9318-478B-A98E-0EC3CD3F0231}" type="presOf" srcId="{C195666D-E02D-4371-9C2F-E539B75D5C98}" destId="{70478987-EDB8-4C46-815A-BF820DA64F32}" srcOrd="0" destOrd="0" presId="urn:microsoft.com/office/officeart/2008/layout/NameandTitleOrganizationalChart"/>
    <dgm:cxn modelId="{7C83EF63-5B07-4439-B594-F373980F9A02}" type="presOf" srcId="{620EBE2D-7A72-40D9-81AC-4F4325145C4F}" destId="{F433C74F-055F-44F2-8E2D-F5F23B5FBC26}" srcOrd="0" destOrd="0" presId="urn:microsoft.com/office/officeart/2008/layout/NameandTitleOrganizationalChart"/>
    <dgm:cxn modelId="{FED64C16-AD6A-4F0F-A445-E84C8BCE6650}" srcId="{9C6E436F-8C57-48E0-A6C1-34E94CA2006A}" destId="{DF62ACB2-4F1D-4B13-93AE-7B819FEC7106}" srcOrd="1" destOrd="0" parTransId="{0EB9D637-F31C-4EED-AC2C-18D1AA541A09}" sibTransId="{B95641C8-2A24-4E19-B0C6-156DDE80AECD}"/>
    <dgm:cxn modelId="{BB0974B9-F362-4C2B-9F8F-E58FD550F60B}" srcId="{0583F5A8-70F0-4A90-8E63-72F570F79572}" destId="{40143951-1386-49E7-B8BE-A07CA3E9A2CD}" srcOrd="1" destOrd="0" parTransId="{9218FC7E-007F-4402-A0BC-D70694CF2C44}" sibTransId="{EEE6BE3F-903C-4364-A0A1-0A587E33867F}"/>
    <dgm:cxn modelId="{03D05187-7776-480D-9817-CDEE60A0A473}" srcId="{9C6E436F-8C57-48E0-A6C1-34E94CA2006A}" destId="{56C14FDC-659A-4C0B-B42D-FE7F236EA6A2}" srcOrd="2" destOrd="0" parTransId="{A070FF3C-0B87-4C16-8A24-410424E90AA6}" sibTransId="{9BACC909-0538-47E6-AEB1-F8B32C132419}"/>
    <dgm:cxn modelId="{8FDDE0F0-BC75-4E14-B8A0-90C822A1D2E4}" type="presOf" srcId="{0583F5A8-70F0-4A90-8E63-72F570F79572}" destId="{C016EC25-8CE6-4EF5-BF3C-4E985C7291E0}" srcOrd="0" destOrd="0" presId="urn:microsoft.com/office/officeart/2008/layout/NameandTitleOrganizationalChart"/>
    <dgm:cxn modelId="{8679CE92-46F5-47FF-A2A8-ECDDD7917569}" type="presOf" srcId="{9218FC7E-007F-4402-A0BC-D70694CF2C44}" destId="{9268AD5D-B42A-404D-A848-B6625A90A366}" srcOrd="0" destOrd="0" presId="urn:microsoft.com/office/officeart/2008/layout/NameandTitleOrganizationalChart"/>
    <dgm:cxn modelId="{C5839AD6-0969-4B4D-BFE4-6A3AF3271BC6}" srcId="{0583F5A8-70F0-4A90-8E63-72F570F79572}" destId="{620EBE2D-7A72-40D9-81AC-4F4325145C4F}" srcOrd="0" destOrd="0" parTransId="{52EF9C30-DDAA-4C1B-B36D-D078D99A80C7}" sibTransId="{3F5F8624-B7A7-4575-82A2-F82988CD4161}"/>
    <dgm:cxn modelId="{EAB4ED5F-6474-49C7-B19C-694373E78B4A}" type="presOf" srcId="{56C14FDC-659A-4C0B-B42D-FE7F236EA6A2}" destId="{C3C2D08A-4A0F-4489-838A-4EF8E5A4B055}" srcOrd="0" destOrd="0" presId="urn:microsoft.com/office/officeart/2008/layout/NameandTitleOrganizationalChart"/>
    <dgm:cxn modelId="{9344A8A8-93BE-4244-820D-7B1BF90D76B2}" type="presOf" srcId="{40143951-1386-49E7-B8BE-A07CA3E9A2CD}" destId="{BD9C7CF8-7B59-4970-84C0-F321FA184D45}" srcOrd="0" destOrd="0" presId="urn:microsoft.com/office/officeart/2008/layout/NameandTitleOrganizationalChart"/>
    <dgm:cxn modelId="{69FC8EB5-BAFA-4092-9D13-A6BBD74013BC}" type="presOf" srcId="{3F5F8624-B7A7-4575-82A2-F82988CD4161}" destId="{37F22147-BD9C-4970-94DD-76D2149C60EA}" srcOrd="0" destOrd="0" presId="urn:microsoft.com/office/officeart/2008/layout/NameandTitleOrganizationalChart"/>
    <dgm:cxn modelId="{93294E0D-74AF-4265-84CE-27C3E88F4CFC}" type="presOf" srcId="{02C09A83-53B0-4C17-AAD0-E518659864D2}" destId="{B2F976C0-E10F-437A-8C5F-2EE4931EDBD1}" srcOrd="0" destOrd="0" presId="urn:microsoft.com/office/officeart/2008/layout/NameandTitleOrganizationalChart"/>
    <dgm:cxn modelId="{79892387-3492-48AE-A528-17872D8B0702}" type="presOf" srcId="{850FCFD8-6DC6-430A-8D46-3FD96357767E}" destId="{1AF31436-DE48-4AD1-BEB4-9FFAFFEC76EA}" srcOrd="0" destOrd="0" presId="urn:microsoft.com/office/officeart/2008/layout/NameandTitleOrganizationalChart"/>
    <dgm:cxn modelId="{61D95381-21FE-406B-9048-049912DFE5FB}" type="presOf" srcId="{56C14FDC-659A-4C0B-B42D-FE7F236EA6A2}" destId="{5B65C7F6-A7CA-4A0F-9C0D-9BBBD96E51C4}" srcOrd="1" destOrd="0" presId="urn:microsoft.com/office/officeart/2008/layout/NameandTitleOrganizationalChart"/>
    <dgm:cxn modelId="{6521AB5F-1B0A-4720-84D4-C2904D0E94B7}" type="presOf" srcId="{9BACC909-0538-47E6-AEB1-F8B32C132419}" destId="{2A0ADCB6-DEAB-4D65-910F-AF924ABD6446}" srcOrd="0" destOrd="0" presId="urn:microsoft.com/office/officeart/2008/layout/NameandTitleOrganizationalChart"/>
    <dgm:cxn modelId="{F1D123B5-D5F3-4B3A-A183-5D82A1102654}" type="presOf" srcId="{40143951-1386-49E7-B8BE-A07CA3E9A2CD}" destId="{013F8499-5C13-44D9-9CC7-A3008FDA73F0}" srcOrd="1" destOrd="0" presId="urn:microsoft.com/office/officeart/2008/layout/NameandTitleOrganizationalChart"/>
    <dgm:cxn modelId="{CB2E7DF6-8CF1-4712-8AB8-51585DD376E7}" srcId="{9C6E436F-8C57-48E0-A6C1-34E94CA2006A}" destId="{0583F5A8-70F0-4A90-8E63-72F570F79572}" srcOrd="0" destOrd="0" parTransId="{329F04AC-C921-496B-8273-49E1AAE0C40F}" sibTransId="{02C09A83-53B0-4C17-AAD0-E518659864D2}"/>
    <dgm:cxn modelId="{05560ADC-3FA9-4069-B087-0FDA06DF75A8}" type="presOf" srcId="{B95641C8-2A24-4E19-B0C6-156DDE80AECD}" destId="{A64DA7C4-1E17-419B-B18E-C9A25E8F33D0}" srcOrd="0" destOrd="0" presId="urn:microsoft.com/office/officeart/2008/layout/NameandTitleOrganizationalChart"/>
    <dgm:cxn modelId="{1ACE133D-F72E-4913-9011-27C46FD76DE6}" type="presOf" srcId="{52EF9C30-DDAA-4C1B-B36D-D078D99A80C7}" destId="{B95FC1AE-CD58-47D7-B4BA-26555F65153F}" srcOrd="0" destOrd="0" presId="urn:microsoft.com/office/officeart/2008/layout/NameandTitleOrganizationalChart"/>
    <dgm:cxn modelId="{3746CCBB-0D1F-4D84-A8B1-61F3477111A4}" type="presOf" srcId="{296E6797-BBFC-4CBD-BE24-E40B0B02E442}" destId="{58A582BC-0114-4579-B7B7-A0F3E7EF3106}" srcOrd="1" destOrd="0" presId="urn:microsoft.com/office/officeart/2008/layout/NameandTitleOrganizationalChart"/>
    <dgm:cxn modelId="{F70F7A98-8805-48A0-B567-EBD7BEEB7CAE}" type="presOf" srcId="{F5B91ED2-D059-4518-B7FE-2742441A4ED1}" destId="{B29DDD51-B659-4BE9-99A8-CBB05A1F8D80}" srcOrd="0" destOrd="0" presId="urn:microsoft.com/office/officeart/2008/layout/NameandTitleOrganizationalChart"/>
    <dgm:cxn modelId="{B2E1D883-AA86-47C0-9565-2B089A5B7EC3}" srcId="{0583F5A8-70F0-4A90-8E63-72F570F79572}" destId="{296E6797-BBFC-4CBD-BE24-E40B0B02E442}" srcOrd="2" destOrd="0" parTransId="{850FCFD8-6DC6-430A-8D46-3FD96357767E}" sibTransId="{C195666D-E02D-4371-9C2F-E539B75D5C98}"/>
    <dgm:cxn modelId="{64DF3B57-FA45-4DF7-B055-E25C5D563D00}" type="presOf" srcId="{9C6E436F-8C57-48E0-A6C1-34E94CA2006A}" destId="{F8E80C87-B587-4945-90F5-54BDEE3A2ED0}" srcOrd="0" destOrd="0" presId="urn:microsoft.com/office/officeart/2008/layout/NameandTitleOrganizationalChart"/>
    <dgm:cxn modelId="{2B6CCFDF-5EA3-442C-AFCA-61FA0FD380D7}" type="presOf" srcId="{DF62ACB2-4F1D-4B13-93AE-7B819FEC7106}" destId="{670B8470-EC8E-47DE-8783-6467C76F2F04}" srcOrd="0" destOrd="0" presId="urn:microsoft.com/office/officeart/2008/layout/NameandTitleOrganizationalChart"/>
    <dgm:cxn modelId="{6EE0CBEF-E44D-4AEA-ACD8-FDBFF7EC24F2}" type="presOf" srcId="{0EB9D637-F31C-4EED-AC2C-18D1AA541A09}" destId="{298384AC-A06B-485C-9472-69AAFF3622D3}" srcOrd="0" destOrd="0" presId="urn:microsoft.com/office/officeart/2008/layout/NameandTitleOrganizationalChart"/>
    <dgm:cxn modelId="{E9809115-50E6-43B4-8971-745487C567AC}" type="presOf" srcId="{EEE6BE3F-903C-4364-A0A1-0A587E33867F}" destId="{F00D3BE9-6E31-4D7E-BA85-23DAC20FD97E}" srcOrd="0" destOrd="0" presId="urn:microsoft.com/office/officeart/2008/layout/NameandTitleOrganizationalChart"/>
    <dgm:cxn modelId="{71B27580-110A-4E82-8F00-509E378146D5}" type="presOf" srcId="{9C6E436F-8C57-48E0-A6C1-34E94CA2006A}" destId="{61059183-8E68-4DC1-BD28-C60A6E0653C8}" srcOrd="1" destOrd="0" presId="urn:microsoft.com/office/officeart/2008/layout/NameandTitleOrganizationalChart"/>
    <dgm:cxn modelId="{1534D609-FA32-4346-A2E0-203B83985AF1}" type="presOf" srcId="{EF9151DF-8E68-45CE-8709-F66CBF4A14F3}" destId="{7DC3CB26-D9A3-463D-8AA1-C360B7C64EC2}" srcOrd="0" destOrd="0" presId="urn:microsoft.com/office/officeart/2008/layout/NameandTitleOrganizationalChart"/>
    <dgm:cxn modelId="{CD7AAA82-DCBE-4F0E-BC2F-689C2497807B}" type="presOf" srcId="{296E6797-BBFC-4CBD-BE24-E40B0B02E442}" destId="{AEC1C9E6-308D-4AA9-B694-481DD14F48C4}" srcOrd="0" destOrd="0" presId="urn:microsoft.com/office/officeart/2008/layout/NameandTitleOrganizationalChart"/>
    <dgm:cxn modelId="{7C6CCD38-3913-4C2D-84E1-D2908EDDB551}" type="presOf" srcId="{620EBE2D-7A72-40D9-81AC-4F4325145C4F}" destId="{1D639472-5371-419B-927A-10D623C94B1B}" srcOrd="1" destOrd="0" presId="urn:microsoft.com/office/officeart/2008/layout/NameandTitleOrganizationalChart"/>
    <dgm:cxn modelId="{DE281ADB-A918-4E7C-B58E-5D79DFED603F}" type="presOf" srcId="{DF62ACB2-4F1D-4B13-93AE-7B819FEC7106}" destId="{2EAC0D04-6E5C-4B70-9BF4-4ADBAEE68F33}" srcOrd="1" destOrd="0" presId="urn:microsoft.com/office/officeart/2008/layout/NameandTitleOrganizationalChart"/>
    <dgm:cxn modelId="{DCBA7055-1D27-4DF9-A9AE-187C5EEF8A7E}" type="presOf" srcId="{A070FF3C-0B87-4C16-8A24-410424E90AA6}" destId="{F324383E-9B30-47AB-A21B-57BB331FABA7}" srcOrd="0" destOrd="0" presId="urn:microsoft.com/office/officeart/2008/layout/NameandTitleOrganizationalChart"/>
    <dgm:cxn modelId="{AC7C2F41-59F0-42DD-A3B7-55948C3F85A6}" type="presOf" srcId="{0583F5A8-70F0-4A90-8E63-72F570F79572}" destId="{0891FF29-ECFF-4090-99A7-79FE82938583}" srcOrd="1" destOrd="0" presId="urn:microsoft.com/office/officeart/2008/layout/NameandTitleOrganizationalChart"/>
    <dgm:cxn modelId="{A8220797-A9F8-42FA-8FBC-DF9A0234AF7A}" type="presOf" srcId="{329F04AC-C921-496B-8273-49E1AAE0C40F}" destId="{E34000ED-D460-4079-9F65-60CEF9E62195}" srcOrd="0" destOrd="0" presId="urn:microsoft.com/office/officeart/2008/layout/NameandTitleOrganizationalChart"/>
    <dgm:cxn modelId="{E038FB1B-A468-4EFF-9263-61B283297B2E}" srcId="{EF9151DF-8E68-45CE-8709-F66CBF4A14F3}" destId="{9C6E436F-8C57-48E0-A6C1-34E94CA2006A}" srcOrd="0" destOrd="0" parTransId="{96350874-2582-41C3-959F-417527CAF721}" sibTransId="{F5B91ED2-D059-4518-B7FE-2742441A4ED1}"/>
    <dgm:cxn modelId="{04FF2599-5821-4865-A09D-FFD2D38651EE}" type="presParOf" srcId="{7DC3CB26-D9A3-463D-8AA1-C360B7C64EC2}" destId="{6A85D8E0-0A5C-4449-A4A4-C144B7E68C33}" srcOrd="0" destOrd="0" presId="urn:microsoft.com/office/officeart/2008/layout/NameandTitleOrganizationalChart"/>
    <dgm:cxn modelId="{3D151B3D-9673-434C-BA7D-498432312AE1}" type="presParOf" srcId="{6A85D8E0-0A5C-4449-A4A4-C144B7E68C33}" destId="{8B544AD2-F049-490E-99B1-95265FCB664F}" srcOrd="0" destOrd="0" presId="urn:microsoft.com/office/officeart/2008/layout/NameandTitleOrganizationalChart"/>
    <dgm:cxn modelId="{42B1C509-6F89-4EF6-AB51-74E24814B748}" type="presParOf" srcId="{8B544AD2-F049-490E-99B1-95265FCB664F}" destId="{F8E80C87-B587-4945-90F5-54BDEE3A2ED0}" srcOrd="0" destOrd="0" presId="urn:microsoft.com/office/officeart/2008/layout/NameandTitleOrganizationalChart"/>
    <dgm:cxn modelId="{7AED8F24-1C09-4FC7-963A-6CD1D775DD9D}" type="presParOf" srcId="{8B544AD2-F049-490E-99B1-95265FCB664F}" destId="{B29DDD51-B659-4BE9-99A8-CBB05A1F8D80}" srcOrd="1" destOrd="0" presId="urn:microsoft.com/office/officeart/2008/layout/NameandTitleOrganizationalChart"/>
    <dgm:cxn modelId="{7AC4ABFC-E3F9-48D1-AF60-187B555B0771}" type="presParOf" srcId="{8B544AD2-F049-490E-99B1-95265FCB664F}" destId="{61059183-8E68-4DC1-BD28-C60A6E0653C8}" srcOrd="2" destOrd="0" presId="urn:microsoft.com/office/officeart/2008/layout/NameandTitleOrganizationalChart"/>
    <dgm:cxn modelId="{24117457-9BD6-40E1-B425-EBF71BA3B280}" type="presParOf" srcId="{6A85D8E0-0A5C-4449-A4A4-C144B7E68C33}" destId="{E27D97E4-8B6C-45CC-863B-5ED99D4D743D}" srcOrd="1" destOrd="0" presId="urn:microsoft.com/office/officeart/2008/layout/NameandTitleOrganizationalChart"/>
    <dgm:cxn modelId="{9ED7B20E-35A8-47A9-B02E-ED51E508B31B}" type="presParOf" srcId="{E27D97E4-8B6C-45CC-863B-5ED99D4D743D}" destId="{E34000ED-D460-4079-9F65-60CEF9E62195}" srcOrd="0" destOrd="0" presId="urn:microsoft.com/office/officeart/2008/layout/NameandTitleOrganizationalChart"/>
    <dgm:cxn modelId="{A0BB5363-4FCF-4C54-AFD0-313D926EC1E7}" type="presParOf" srcId="{E27D97E4-8B6C-45CC-863B-5ED99D4D743D}" destId="{04FD5085-446D-4F20-BC80-6A03F4FF12A2}" srcOrd="1" destOrd="0" presId="urn:microsoft.com/office/officeart/2008/layout/NameandTitleOrganizationalChart"/>
    <dgm:cxn modelId="{506FCE95-7389-4F62-A01D-C330794CA4EA}" type="presParOf" srcId="{04FD5085-446D-4F20-BC80-6A03F4FF12A2}" destId="{AD7756AB-F002-4151-88A8-29CE585D7ABF}" srcOrd="0" destOrd="0" presId="urn:microsoft.com/office/officeart/2008/layout/NameandTitleOrganizationalChart"/>
    <dgm:cxn modelId="{7A0DC47C-4E23-40D8-B695-0B619D774BF2}" type="presParOf" srcId="{AD7756AB-F002-4151-88A8-29CE585D7ABF}" destId="{C016EC25-8CE6-4EF5-BF3C-4E985C7291E0}" srcOrd="0" destOrd="0" presId="urn:microsoft.com/office/officeart/2008/layout/NameandTitleOrganizationalChart"/>
    <dgm:cxn modelId="{103C8B95-AE34-457F-9BD6-4CB03167B1D7}" type="presParOf" srcId="{AD7756AB-F002-4151-88A8-29CE585D7ABF}" destId="{B2F976C0-E10F-437A-8C5F-2EE4931EDBD1}" srcOrd="1" destOrd="0" presId="urn:microsoft.com/office/officeart/2008/layout/NameandTitleOrganizationalChart"/>
    <dgm:cxn modelId="{63482AB4-F4B1-4E41-A5E9-4C3EC65DE7B7}" type="presParOf" srcId="{AD7756AB-F002-4151-88A8-29CE585D7ABF}" destId="{0891FF29-ECFF-4090-99A7-79FE82938583}" srcOrd="2" destOrd="0" presId="urn:microsoft.com/office/officeart/2008/layout/NameandTitleOrganizationalChart"/>
    <dgm:cxn modelId="{5D8D9701-76F5-48F8-80AF-72409162550A}" type="presParOf" srcId="{04FD5085-446D-4F20-BC80-6A03F4FF12A2}" destId="{EC684297-1344-4AAC-AA50-2A6574773ECE}" srcOrd="1" destOrd="0" presId="urn:microsoft.com/office/officeart/2008/layout/NameandTitleOrganizationalChart"/>
    <dgm:cxn modelId="{FAEEC084-A76C-4080-AA1D-235DD3E37ADA}" type="presParOf" srcId="{EC684297-1344-4AAC-AA50-2A6574773ECE}" destId="{B95FC1AE-CD58-47D7-B4BA-26555F65153F}" srcOrd="0" destOrd="0" presId="urn:microsoft.com/office/officeart/2008/layout/NameandTitleOrganizationalChart"/>
    <dgm:cxn modelId="{01FC329D-81EA-42BA-893A-C9ABC5B58C8C}" type="presParOf" srcId="{EC684297-1344-4AAC-AA50-2A6574773ECE}" destId="{8DBC26AC-B2AC-4050-845C-2A792DAC5F0D}" srcOrd="1" destOrd="0" presId="urn:microsoft.com/office/officeart/2008/layout/NameandTitleOrganizationalChart"/>
    <dgm:cxn modelId="{19F7AF67-5997-48CF-AFA4-C77646B7370C}" type="presParOf" srcId="{8DBC26AC-B2AC-4050-845C-2A792DAC5F0D}" destId="{4E6B9473-F8F7-4D70-BE5E-CC9950A31050}" srcOrd="0" destOrd="0" presId="urn:microsoft.com/office/officeart/2008/layout/NameandTitleOrganizationalChart"/>
    <dgm:cxn modelId="{7C710A27-30D8-464E-9B3A-9E313037B5FC}" type="presParOf" srcId="{4E6B9473-F8F7-4D70-BE5E-CC9950A31050}" destId="{F433C74F-055F-44F2-8E2D-F5F23B5FBC26}" srcOrd="0" destOrd="0" presId="urn:microsoft.com/office/officeart/2008/layout/NameandTitleOrganizationalChart"/>
    <dgm:cxn modelId="{553EE5EF-7B1F-453E-BDD9-A2FF610DE314}" type="presParOf" srcId="{4E6B9473-F8F7-4D70-BE5E-CC9950A31050}" destId="{37F22147-BD9C-4970-94DD-76D2149C60EA}" srcOrd="1" destOrd="0" presId="urn:microsoft.com/office/officeart/2008/layout/NameandTitleOrganizationalChart"/>
    <dgm:cxn modelId="{8B6929E9-92F1-4E4E-B552-14BC3053ABC4}" type="presParOf" srcId="{4E6B9473-F8F7-4D70-BE5E-CC9950A31050}" destId="{1D639472-5371-419B-927A-10D623C94B1B}" srcOrd="2" destOrd="0" presId="urn:microsoft.com/office/officeart/2008/layout/NameandTitleOrganizationalChart"/>
    <dgm:cxn modelId="{25F21817-A3BE-410A-94BC-B79D74D8DC2E}" type="presParOf" srcId="{8DBC26AC-B2AC-4050-845C-2A792DAC5F0D}" destId="{EC63C15E-2DF7-48B0-9444-E4DD311BF62D}" srcOrd="1" destOrd="0" presId="urn:microsoft.com/office/officeart/2008/layout/NameandTitleOrganizationalChart"/>
    <dgm:cxn modelId="{1FB7D10D-77E6-449E-94E6-545D6BEA17BE}" type="presParOf" srcId="{8DBC26AC-B2AC-4050-845C-2A792DAC5F0D}" destId="{DECEDE3E-8008-4F51-9510-F25A95C2EDAF}" srcOrd="2" destOrd="0" presId="urn:microsoft.com/office/officeart/2008/layout/NameandTitleOrganizationalChart"/>
    <dgm:cxn modelId="{42FDF486-F7F6-4650-BEF1-7A70F0704848}" type="presParOf" srcId="{EC684297-1344-4AAC-AA50-2A6574773ECE}" destId="{9268AD5D-B42A-404D-A848-B6625A90A366}" srcOrd="2" destOrd="0" presId="urn:microsoft.com/office/officeart/2008/layout/NameandTitleOrganizationalChart"/>
    <dgm:cxn modelId="{1B3F9204-3460-4D1E-ABEA-EF4A269DA4B2}" type="presParOf" srcId="{EC684297-1344-4AAC-AA50-2A6574773ECE}" destId="{F55C8B8D-7810-40C3-ADB2-D7B65D1DBBBC}" srcOrd="3" destOrd="0" presId="urn:microsoft.com/office/officeart/2008/layout/NameandTitleOrganizationalChart"/>
    <dgm:cxn modelId="{B400B152-7E01-4027-9208-AEE4951F203D}" type="presParOf" srcId="{F55C8B8D-7810-40C3-ADB2-D7B65D1DBBBC}" destId="{4E8AD605-C7CC-4284-9766-27B4CA864700}" srcOrd="0" destOrd="0" presId="urn:microsoft.com/office/officeart/2008/layout/NameandTitleOrganizationalChart"/>
    <dgm:cxn modelId="{7170D2E8-A7BD-453E-A347-6A8B7B5FB45C}" type="presParOf" srcId="{4E8AD605-C7CC-4284-9766-27B4CA864700}" destId="{BD9C7CF8-7B59-4970-84C0-F321FA184D45}" srcOrd="0" destOrd="0" presId="urn:microsoft.com/office/officeart/2008/layout/NameandTitleOrganizationalChart"/>
    <dgm:cxn modelId="{3C0ECE0D-A6C8-4DCD-AD0F-A93B28CF29C3}" type="presParOf" srcId="{4E8AD605-C7CC-4284-9766-27B4CA864700}" destId="{F00D3BE9-6E31-4D7E-BA85-23DAC20FD97E}" srcOrd="1" destOrd="0" presId="urn:microsoft.com/office/officeart/2008/layout/NameandTitleOrganizationalChart"/>
    <dgm:cxn modelId="{60753EEF-0683-4503-A7CA-C7F0EA245337}" type="presParOf" srcId="{4E8AD605-C7CC-4284-9766-27B4CA864700}" destId="{013F8499-5C13-44D9-9CC7-A3008FDA73F0}" srcOrd="2" destOrd="0" presId="urn:microsoft.com/office/officeart/2008/layout/NameandTitleOrganizationalChart"/>
    <dgm:cxn modelId="{0400C723-3ECF-42AC-9B9C-D364499C4566}" type="presParOf" srcId="{F55C8B8D-7810-40C3-ADB2-D7B65D1DBBBC}" destId="{DD97A4B8-00DF-4201-85FF-560CD1B03D3F}" srcOrd="1" destOrd="0" presId="urn:microsoft.com/office/officeart/2008/layout/NameandTitleOrganizationalChart"/>
    <dgm:cxn modelId="{161C4741-6993-46DC-8702-F19EA9B73E72}" type="presParOf" srcId="{F55C8B8D-7810-40C3-ADB2-D7B65D1DBBBC}" destId="{E4E2D09E-72F9-4685-9A8F-4EAB01561FC9}" srcOrd="2" destOrd="0" presId="urn:microsoft.com/office/officeart/2008/layout/NameandTitleOrganizationalChart"/>
    <dgm:cxn modelId="{4FAE82E9-6B7D-4C87-A371-75A146EB52E2}" type="presParOf" srcId="{EC684297-1344-4AAC-AA50-2A6574773ECE}" destId="{1AF31436-DE48-4AD1-BEB4-9FFAFFEC76EA}" srcOrd="4" destOrd="0" presId="urn:microsoft.com/office/officeart/2008/layout/NameandTitleOrganizationalChart"/>
    <dgm:cxn modelId="{D9985FEF-CE97-4E32-871F-6564EEF2A030}" type="presParOf" srcId="{EC684297-1344-4AAC-AA50-2A6574773ECE}" destId="{9CF1BBA4-A49F-427C-81F3-B8768DA70B1B}" srcOrd="5" destOrd="0" presId="urn:microsoft.com/office/officeart/2008/layout/NameandTitleOrganizationalChart"/>
    <dgm:cxn modelId="{0FF49327-6A21-46F5-A0F8-3E1528471872}" type="presParOf" srcId="{9CF1BBA4-A49F-427C-81F3-B8768DA70B1B}" destId="{8BB9F8B1-1F8F-4C73-BFBD-CE066A887C32}" srcOrd="0" destOrd="0" presId="urn:microsoft.com/office/officeart/2008/layout/NameandTitleOrganizationalChart"/>
    <dgm:cxn modelId="{C8A89850-4E16-486E-B3BF-A41C35CA6E2A}" type="presParOf" srcId="{8BB9F8B1-1F8F-4C73-BFBD-CE066A887C32}" destId="{AEC1C9E6-308D-4AA9-B694-481DD14F48C4}" srcOrd="0" destOrd="0" presId="urn:microsoft.com/office/officeart/2008/layout/NameandTitleOrganizationalChart"/>
    <dgm:cxn modelId="{6F28ACE8-F40A-475B-AAC0-598EB57F7453}" type="presParOf" srcId="{8BB9F8B1-1F8F-4C73-BFBD-CE066A887C32}" destId="{70478987-EDB8-4C46-815A-BF820DA64F32}" srcOrd="1" destOrd="0" presId="urn:microsoft.com/office/officeart/2008/layout/NameandTitleOrganizationalChart"/>
    <dgm:cxn modelId="{15A91354-46F4-411C-92AE-2F97F6DEBAB6}" type="presParOf" srcId="{8BB9F8B1-1F8F-4C73-BFBD-CE066A887C32}" destId="{58A582BC-0114-4579-B7B7-A0F3E7EF3106}" srcOrd="2" destOrd="0" presId="urn:microsoft.com/office/officeart/2008/layout/NameandTitleOrganizationalChart"/>
    <dgm:cxn modelId="{559BD9E5-3624-44E3-B426-F6A3C00FEE48}" type="presParOf" srcId="{9CF1BBA4-A49F-427C-81F3-B8768DA70B1B}" destId="{E7C1001D-CF0F-474B-BFD4-0823D7EFDB4E}" srcOrd="1" destOrd="0" presId="urn:microsoft.com/office/officeart/2008/layout/NameandTitleOrganizationalChart"/>
    <dgm:cxn modelId="{CB39866C-C2F1-4B44-9BB7-D55BADB9226B}" type="presParOf" srcId="{9CF1BBA4-A49F-427C-81F3-B8768DA70B1B}" destId="{0AE9F59B-E6A9-4BE2-9C3F-669E0D4792AF}" srcOrd="2" destOrd="0" presId="urn:microsoft.com/office/officeart/2008/layout/NameandTitleOrganizationalChart"/>
    <dgm:cxn modelId="{3FECD1E8-1FED-444A-B661-4EE830610003}" type="presParOf" srcId="{04FD5085-446D-4F20-BC80-6A03F4FF12A2}" destId="{EFECA96D-E723-4338-816B-D4765C315D65}" srcOrd="2" destOrd="0" presId="urn:microsoft.com/office/officeart/2008/layout/NameandTitleOrganizationalChart"/>
    <dgm:cxn modelId="{8DD431EB-3227-4915-BCC8-0E6C58A7FF9F}" type="presParOf" srcId="{E27D97E4-8B6C-45CC-863B-5ED99D4D743D}" destId="{298384AC-A06B-485C-9472-69AAFF3622D3}" srcOrd="2" destOrd="0" presId="urn:microsoft.com/office/officeart/2008/layout/NameandTitleOrganizationalChart"/>
    <dgm:cxn modelId="{E6320404-3EA4-4A79-8D4B-0BAE6F1E13D3}" type="presParOf" srcId="{E27D97E4-8B6C-45CC-863B-5ED99D4D743D}" destId="{FE248246-35CB-4D1F-AF67-88E86C9012DD}" srcOrd="3" destOrd="0" presId="urn:microsoft.com/office/officeart/2008/layout/NameandTitleOrganizationalChart"/>
    <dgm:cxn modelId="{DCE8ADFE-7D12-4708-892E-284DC9D8C2E1}" type="presParOf" srcId="{FE248246-35CB-4D1F-AF67-88E86C9012DD}" destId="{B10EDC85-3A6E-4B4C-A5E2-D4202681A82B}" srcOrd="0" destOrd="0" presId="urn:microsoft.com/office/officeart/2008/layout/NameandTitleOrganizationalChart"/>
    <dgm:cxn modelId="{88974894-AE9A-4D9C-AA5A-F855F6410285}" type="presParOf" srcId="{B10EDC85-3A6E-4B4C-A5E2-D4202681A82B}" destId="{670B8470-EC8E-47DE-8783-6467C76F2F04}" srcOrd="0" destOrd="0" presId="urn:microsoft.com/office/officeart/2008/layout/NameandTitleOrganizationalChart"/>
    <dgm:cxn modelId="{1A6672D9-98B3-417E-A69F-4D9C05B8EB2F}" type="presParOf" srcId="{B10EDC85-3A6E-4B4C-A5E2-D4202681A82B}" destId="{A64DA7C4-1E17-419B-B18E-C9A25E8F33D0}" srcOrd="1" destOrd="0" presId="urn:microsoft.com/office/officeart/2008/layout/NameandTitleOrganizationalChart"/>
    <dgm:cxn modelId="{C7FB078B-0508-4AD9-8D32-130BD81A8F52}" type="presParOf" srcId="{B10EDC85-3A6E-4B4C-A5E2-D4202681A82B}" destId="{2EAC0D04-6E5C-4B70-9BF4-4ADBAEE68F33}" srcOrd="2" destOrd="0" presId="urn:microsoft.com/office/officeart/2008/layout/NameandTitleOrganizationalChart"/>
    <dgm:cxn modelId="{667A9D6C-CF43-454E-9FE8-05EFF4D585CC}" type="presParOf" srcId="{FE248246-35CB-4D1F-AF67-88E86C9012DD}" destId="{8278F59E-6987-4944-806D-B03AE482C9A5}" srcOrd="1" destOrd="0" presId="urn:microsoft.com/office/officeart/2008/layout/NameandTitleOrganizationalChart"/>
    <dgm:cxn modelId="{CCD3B161-2E13-4124-9091-D329D7CA31A9}" type="presParOf" srcId="{FE248246-35CB-4D1F-AF67-88E86C9012DD}" destId="{6E9D5679-8FD1-4E57-9421-8EDE72BC763C}" srcOrd="2" destOrd="0" presId="urn:microsoft.com/office/officeart/2008/layout/NameandTitleOrganizationalChart"/>
    <dgm:cxn modelId="{5AEC5BE2-6998-4279-BDC0-20F9014B3320}" type="presParOf" srcId="{E27D97E4-8B6C-45CC-863B-5ED99D4D743D}" destId="{F324383E-9B30-47AB-A21B-57BB331FABA7}" srcOrd="4" destOrd="0" presId="urn:microsoft.com/office/officeart/2008/layout/NameandTitleOrganizationalChart"/>
    <dgm:cxn modelId="{7585D767-8CC8-405E-B67D-052C738690A3}" type="presParOf" srcId="{E27D97E4-8B6C-45CC-863B-5ED99D4D743D}" destId="{82C40255-DC15-4E4C-B352-C5A5F48EF02A}" srcOrd="5" destOrd="0" presId="urn:microsoft.com/office/officeart/2008/layout/NameandTitleOrganizationalChart"/>
    <dgm:cxn modelId="{29C28496-C861-4DFF-A76B-5AF9EC91B365}" type="presParOf" srcId="{82C40255-DC15-4E4C-B352-C5A5F48EF02A}" destId="{A60D3E75-52FB-43FB-AE4F-C8F1E9830193}" srcOrd="0" destOrd="0" presId="urn:microsoft.com/office/officeart/2008/layout/NameandTitleOrganizationalChart"/>
    <dgm:cxn modelId="{17F8B0AE-E795-46A9-B285-813B04ED7366}" type="presParOf" srcId="{A60D3E75-52FB-43FB-AE4F-C8F1E9830193}" destId="{C3C2D08A-4A0F-4489-838A-4EF8E5A4B055}" srcOrd="0" destOrd="0" presId="urn:microsoft.com/office/officeart/2008/layout/NameandTitleOrganizationalChart"/>
    <dgm:cxn modelId="{1320D9B5-4D16-4A56-83CE-8C3D977841F4}" type="presParOf" srcId="{A60D3E75-52FB-43FB-AE4F-C8F1E9830193}" destId="{2A0ADCB6-DEAB-4D65-910F-AF924ABD6446}" srcOrd="1" destOrd="0" presId="urn:microsoft.com/office/officeart/2008/layout/NameandTitleOrganizationalChart"/>
    <dgm:cxn modelId="{0BFD65ED-7279-4917-8BDE-8A7D6842C60E}" type="presParOf" srcId="{A60D3E75-52FB-43FB-AE4F-C8F1E9830193}" destId="{5B65C7F6-A7CA-4A0F-9C0D-9BBBD96E51C4}" srcOrd="2" destOrd="0" presId="urn:microsoft.com/office/officeart/2008/layout/NameandTitleOrganizationalChart"/>
    <dgm:cxn modelId="{0F460F86-CCAC-4251-8B42-993CE31A5144}" type="presParOf" srcId="{82C40255-DC15-4E4C-B352-C5A5F48EF02A}" destId="{07DC1B86-9117-461C-9399-5F0907A6E0C8}" srcOrd="1" destOrd="0" presId="urn:microsoft.com/office/officeart/2008/layout/NameandTitleOrganizationalChart"/>
    <dgm:cxn modelId="{2D65F335-6FF9-4D39-9E37-913D09FE01A5}" type="presParOf" srcId="{82C40255-DC15-4E4C-B352-C5A5F48EF02A}" destId="{5EBCECD0-6AB4-4811-901E-C0B0A1B0F01F}" srcOrd="2" destOrd="0" presId="urn:microsoft.com/office/officeart/2008/layout/NameandTitleOrganizationalChart"/>
    <dgm:cxn modelId="{45895428-A316-48C5-918B-B076E37B6D5C}" type="presParOf" srcId="{6A85D8E0-0A5C-4449-A4A4-C144B7E68C33}" destId="{014881B7-43A7-4B6E-B809-D9B9AF219A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F9151DF-8E68-45CE-8709-F66CBF4A14F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6E436F-8C57-48E0-A6C1-34E94CA2006A}">
      <dgm:prSet phldrT="[Texte]"/>
      <dgm:spPr/>
      <dgm:t>
        <a:bodyPr/>
        <a:lstStyle/>
        <a:p>
          <a:pPr algn="ctr"/>
          <a:r>
            <a:rPr lang="fr-FR"/>
            <a:t>Exclure</a:t>
          </a:r>
        </a:p>
      </dgm:t>
    </dgm:pt>
    <dgm:pt modelId="{96350874-2582-41C3-959F-417527CAF721}" type="par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F5B91ED2-D059-4518-B7FE-2742441A4ED1}" type="sibTrans" cxnId="{E038FB1B-A468-4EFF-9263-61B283297B2E}">
      <dgm:prSet/>
      <dgm:spPr/>
      <dgm:t>
        <a:bodyPr/>
        <a:lstStyle/>
        <a:p>
          <a:pPr algn="ctr"/>
          <a:endParaRPr lang="fr-FR"/>
        </a:p>
      </dgm:t>
    </dgm:pt>
    <dgm:pt modelId="{DF62ACB2-4F1D-4B13-93AE-7B819FEC7106}">
      <dgm:prSet phldrT="[Texte]"/>
      <dgm:spPr/>
      <dgm:t>
        <a:bodyPr/>
        <a:lstStyle/>
        <a:p>
          <a:pPr algn="ctr"/>
          <a:r>
            <a:rPr lang="fr-FR"/>
            <a:t>Aucun document à exclure(21)</a:t>
          </a:r>
        </a:p>
      </dgm:t>
    </dgm:pt>
    <dgm:pt modelId="{0EB9D637-F31C-4EED-AC2C-18D1AA541A09}" type="parTrans" cxnId="{FED64C16-AD6A-4F0F-A445-E84C8BCE6650}">
      <dgm:prSet/>
      <dgm:spPr/>
      <dgm:t>
        <a:bodyPr/>
        <a:lstStyle/>
        <a:p>
          <a:pPr algn="ctr"/>
          <a:endParaRPr lang="fr-FR"/>
        </a:p>
      </dgm:t>
    </dgm:pt>
    <dgm:pt modelId="{B95641C8-2A24-4E19-B0C6-156DDE80AECD}" type="sibTrans" cxnId="{FED64C16-AD6A-4F0F-A445-E84C8BCE6650}">
      <dgm:prSet/>
      <dgm:spPr/>
      <dgm:t>
        <a:bodyPr/>
        <a:lstStyle/>
        <a:p>
          <a:pPr algn="ctr"/>
          <a:r>
            <a:rPr lang="fr-FR"/>
            <a:t>  </a:t>
          </a:r>
        </a:p>
      </dgm:t>
    </dgm:pt>
    <dgm:pt modelId="{0583F5A8-70F0-4A90-8E63-72F570F79572}">
      <dgm:prSet phldrT="[Texte]"/>
      <dgm:spPr/>
      <dgm:t>
        <a:bodyPr/>
        <a:lstStyle/>
        <a:p>
          <a:pPr algn="ctr"/>
          <a:r>
            <a:rPr lang="fr-FR"/>
            <a:t>Tous les documents à exclure (20)</a:t>
          </a:r>
          <a:endParaRPr lang="fr-FR"/>
        </a:p>
      </dgm:t>
    </dgm:pt>
    <dgm:pt modelId="{329F04AC-C921-496B-8273-49E1AAE0C40F}" type="par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02C09A83-53B0-4C17-AAD0-E518659864D2}" type="sibTrans" cxnId="{CB2E7DF6-8CF1-4712-8AB8-51585DD376E7}">
      <dgm:prSet/>
      <dgm:spPr/>
      <dgm:t>
        <a:bodyPr/>
        <a:lstStyle/>
        <a:p>
          <a:pPr algn="ctr"/>
          <a:endParaRPr lang="fr-FR"/>
        </a:p>
      </dgm:t>
    </dgm:pt>
    <dgm:pt modelId="{56C14FDC-659A-4C0B-B42D-FE7F236EA6A2}">
      <dgm:prSet phldrT="[Texte]"/>
      <dgm:spPr/>
      <dgm:t>
        <a:bodyPr/>
        <a:lstStyle/>
        <a:p>
          <a:pPr algn="ctr"/>
          <a:r>
            <a:rPr lang="fr-FR"/>
            <a:t>Certains à exclure(22)</a:t>
          </a:r>
        </a:p>
      </dgm:t>
    </dgm:pt>
    <dgm:pt modelId="{A070FF3C-0B87-4C16-8A24-410424E90AA6}" type="parTrans" cxnId="{03D05187-7776-480D-9817-CDEE60A0A473}">
      <dgm:prSet/>
      <dgm:spPr/>
      <dgm:t>
        <a:bodyPr/>
        <a:lstStyle/>
        <a:p>
          <a:pPr algn="ctr"/>
          <a:endParaRPr lang="fr-FR"/>
        </a:p>
      </dgm:t>
    </dgm:pt>
    <dgm:pt modelId="{9BACC909-0538-47E6-AEB1-F8B32C132419}" type="sibTrans" cxnId="{03D05187-7776-480D-9817-CDEE60A0A473}">
      <dgm:prSet/>
      <dgm:spPr/>
      <dgm:t>
        <a:bodyPr/>
        <a:lstStyle/>
        <a:p>
          <a:pPr algn="ctr"/>
          <a:endParaRPr lang="fr-FR"/>
        </a:p>
      </dgm:t>
    </dgm:pt>
    <dgm:pt modelId="{7DC3CB26-D9A3-463D-8AA1-C360B7C64EC2}" type="pres">
      <dgm:prSet presAssocID="{EF9151DF-8E68-45CE-8709-F66CBF4A1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85D8E0-0A5C-4449-A4A4-C144B7E68C33}" type="pres">
      <dgm:prSet presAssocID="{9C6E436F-8C57-48E0-A6C1-34E94CA2006A}" presName="hierRoot1" presStyleCnt="0">
        <dgm:presLayoutVars>
          <dgm:hierBranch val="init"/>
        </dgm:presLayoutVars>
      </dgm:prSet>
      <dgm:spPr/>
    </dgm:pt>
    <dgm:pt modelId="{8B544AD2-F049-490E-99B1-95265FCB664F}" type="pres">
      <dgm:prSet presAssocID="{9C6E436F-8C57-48E0-A6C1-34E94CA2006A}" presName="rootComposite1" presStyleCnt="0"/>
      <dgm:spPr/>
    </dgm:pt>
    <dgm:pt modelId="{F8E80C87-B587-4945-90F5-54BDEE3A2ED0}" type="pres">
      <dgm:prSet presAssocID="{9C6E436F-8C57-48E0-A6C1-34E94CA2006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9DDD51-B659-4BE9-99A8-CBB05A1F8D80}" type="pres">
      <dgm:prSet presAssocID="{9C6E436F-8C57-48E0-A6C1-34E94CA2006A}" presName="titleText1" presStyleLbl="fgAcc0" presStyleIdx="0" presStyleCnt="1">
        <dgm:presLayoutVars>
          <dgm:chMax val="0"/>
          <dgm:chPref val="0"/>
        </dgm:presLayoutVars>
      </dgm:prSet>
      <dgm:spPr/>
    </dgm:pt>
    <dgm:pt modelId="{61059183-8E68-4DC1-BD28-C60A6E0653C8}" type="pres">
      <dgm:prSet presAssocID="{9C6E436F-8C57-48E0-A6C1-34E94CA2006A}" presName="rootConnector1" presStyleLbl="node1" presStyleIdx="0" presStyleCnt="3"/>
      <dgm:spPr/>
    </dgm:pt>
    <dgm:pt modelId="{E27D97E4-8B6C-45CC-863B-5ED99D4D743D}" type="pres">
      <dgm:prSet presAssocID="{9C6E436F-8C57-48E0-A6C1-34E94CA2006A}" presName="hierChild2" presStyleCnt="0"/>
      <dgm:spPr/>
    </dgm:pt>
    <dgm:pt modelId="{E34000ED-D460-4079-9F65-60CEF9E62195}" type="pres">
      <dgm:prSet presAssocID="{329F04AC-C921-496B-8273-49E1AAE0C40F}" presName="Name37" presStyleLbl="parChTrans1D2" presStyleIdx="0" presStyleCnt="3"/>
      <dgm:spPr/>
    </dgm:pt>
    <dgm:pt modelId="{04FD5085-446D-4F20-BC80-6A03F4FF12A2}" type="pres">
      <dgm:prSet presAssocID="{0583F5A8-70F0-4A90-8E63-72F570F79572}" presName="hierRoot2" presStyleCnt="0">
        <dgm:presLayoutVars>
          <dgm:hierBranch val="init"/>
        </dgm:presLayoutVars>
      </dgm:prSet>
      <dgm:spPr/>
    </dgm:pt>
    <dgm:pt modelId="{AD7756AB-F002-4151-88A8-29CE585D7ABF}" type="pres">
      <dgm:prSet presAssocID="{0583F5A8-70F0-4A90-8E63-72F570F79572}" presName="rootComposite" presStyleCnt="0"/>
      <dgm:spPr/>
    </dgm:pt>
    <dgm:pt modelId="{C016EC25-8CE6-4EF5-BF3C-4E985C7291E0}" type="pres">
      <dgm:prSet presAssocID="{0583F5A8-70F0-4A90-8E63-72F570F79572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2F976C0-E10F-437A-8C5F-2EE4931EDBD1}" type="pres">
      <dgm:prSet presAssocID="{0583F5A8-70F0-4A90-8E63-72F570F79572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891FF29-ECFF-4090-99A7-79FE82938583}" type="pres">
      <dgm:prSet presAssocID="{0583F5A8-70F0-4A90-8E63-72F570F79572}" presName="rootConnector" presStyleLbl="node2" presStyleIdx="0" presStyleCnt="0"/>
      <dgm:spPr/>
    </dgm:pt>
    <dgm:pt modelId="{EC684297-1344-4AAC-AA50-2A6574773ECE}" type="pres">
      <dgm:prSet presAssocID="{0583F5A8-70F0-4A90-8E63-72F570F79572}" presName="hierChild4" presStyleCnt="0"/>
      <dgm:spPr/>
    </dgm:pt>
    <dgm:pt modelId="{EFECA96D-E723-4338-816B-D4765C315D65}" type="pres">
      <dgm:prSet presAssocID="{0583F5A8-70F0-4A90-8E63-72F570F79572}" presName="hierChild5" presStyleCnt="0"/>
      <dgm:spPr/>
    </dgm:pt>
    <dgm:pt modelId="{298384AC-A06B-485C-9472-69AAFF3622D3}" type="pres">
      <dgm:prSet presAssocID="{0EB9D637-F31C-4EED-AC2C-18D1AA541A09}" presName="Name37" presStyleLbl="parChTrans1D2" presStyleIdx="1" presStyleCnt="3"/>
      <dgm:spPr/>
    </dgm:pt>
    <dgm:pt modelId="{FE248246-35CB-4D1F-AF67-88E86C9012DD}" type="pres">
      <dgm:prSet presAssocID="{DF62ACB2-4F1D-4B13-93AE-7B819FEC7106}" presName="hierRoot2" presStyleCnt="0">
        <dgm:presLayoutVars>
          <dgm:hierBranch val="init"/>
        </dgm:presLayoutVars>
      </dgm:prSet>
      <dgm:spPr/>
    </dgm:pt>
    <dgm:pt modelId="{B10EDC85-3A6E-4B4C-A5E2-D4202681A82B}" type="pres">
      <dgm:prSet presAssocID="{DF62ACB2-4F1D-4B13-93AE-7B819FEC7106}" presName="rootComposite" presStyleCnt="0"/>
      <dgm:spPr/>
    </dgm:pt>
    <dgm:pt modelId="{670B8470-EC8E-47DE-8783-6467C76F2F04}" type="pres">
      <dgm:prSet presAssocID="{DF62ACB2-4F1D-4B13-93AE-7B819FEC7106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64DA7C4-1E17-419B-B18E-C9A25E8F33D0}" type="pres">
      <dgm:prSet presAssocID="{DF62ACB2-4F1D-4B13-93AE-7B819FEC7106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EAC0D04-6E5C-4B70-9BF4-4ADBAEE68F33}" type="pres">
      <dgm:prSet presAssocID="{DF62ACB2-4F1D-4B13-93AE-7B819FEC7106}" presName="rootConnector" presStyleLbl="node2" presStyleIdx="0" presStyleCnt="0"/>
      <dgm:spPr/>
    </dgm:pt>
    <dgm:pt modelId="{8278F59E-6987-4944-806D-B03AE482C9A5}" type="pres">
      <dgm:prSet presAssocID="{DF62ACB2-4F1D-4B13-93AE-7B819FEC7106}" presName="hierChild4" presStyleCnt="0"/>
      <dgm:spPr/>
    </dgm:pt>
    <dgm:pt modelId="{6E9D5679-8FD1-4E57-9421-8EDE72BC763C}" type="pres">
      <dgm:prSet presAssocID="{DF62ACB2-4F1D-4B13-93AE-7B819FEC7106}" presName="hierChild5" presStyleCnt="0"/>
      <dgm:spPr/>
    </dgm:pt>
    <dgm:pt modelId="{F324383E-9B30-47AB-A21B-57BB331FABA7}" type="pres">
      <dgm:prSet presAssocID="{A070FF3C-0B87-4C16-8A24-410424E90AA6}" presName="Name37" presStyleLbl="parChTrans1D2" presStyleIdx="2" presStyleCnt="3"/>
      <dgm:spPr/>
    </dgm:pt>
    <dgm:pt modelId="{82C40255-DC15-4E4C-B352-C5A5F48EF02A}" type="pres">
      <dgm:prSet presAssocID="{56C14FDC-659A-4C0B-B42D-FE7F236EA6A2}" presName="hierRoot2" presStyleCnt="0">
        <dgm:presLayoutVars>
          <dgm:hierBranch val="init"/>
        </dgm:presLayoutVars>
      </dgm:prSet>
      <dgm:spPr/>
    </dgm:pt>
    <dgm:pt modelId="{A60D3E75-52FB-43FB-AE4F-C8F1E9830193}" type="pres">
      <dgm:prSet presAssocID="{56C14FDC-659A-4C0B-B42D-FE7F236EA6A2}" presName="rootComposite" presStyleCnt="0"/>
      <dgm:spPr/>
    </dgm:pt>
    <dgm:pt modelId="{C3C2D08A-4A0F-4489-838A-4EF8E5A4B055}" type="pres">
      <dgm:prSet presAssocID="{56C14FDC-659A-4C0B-B42D-FE7F236EA6A2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A0ADCB6-DEAB-4D65-910F-AF924ABD6446}" type="pres">
      <dgm:prSet presAssocID="{56C14FDC-659A-4C0B-B42D-FE7F236EA6A2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B65C7F6-A7CA-4A0F-9C0D-9BBBD96E51C4}" type="pres">
      <dgm:prSet presAssocID="{56C14FDC-659A-4C0B-B42D-FE7F236EA6A2}" presName="rootConnector" presStyleLbl="node2" presStyleIdx="0" presStyleCnt="0"/>
      <dgm:spPr/>
    </dgm:pt>
    <dgm:pt modelId="{07DC1B86-9117-461C-9399-5F0907A6E0C8}" type="pres">
      <dgm:prSet presAssocID="{56C14FDC-659A-4C0B-B42D-FE7F236EA6A2}" presName="hierChild4" presStyleCnt="0"/>
      <dgm:spPr/>
    </dgm:pt>
    <dgm:pt modelId="{5EBCECD0-6AB4-4811-901E-C0B0A1B0F01F}" type="pres">
      <dgm:prSet presAssocID="{56C14FDC-659A-4C0B-B42D-FE7F236EA6A2}" presName="hierChild5" presStyleCnt="0"/>
      <dgm:spPr/>
    </dgm:pt>
    <dgm:pt modelId="{014881B7-43A7-4B6E-B809-D9B9AF219A79}" type="pres">
      <dgm:prSet presAssocID="{9C6E436F-8C57-48E0-A6C1-34E94CA2006A}" presName="hierChild3" presStyleCnt="0"/>
      <dgm:spPr/>
    </dgm:pt>
  </dgm:ptLst>
  <dgm:cxnLst>
    <dgm:cxn modelId="{75F6FCB5-9B52-43F0-8A54-D08C4C115439}" type="presOf" srcId="{329F04AC-C921-496B-8273-49E1AAE0C40F}" destId="{E34000ED-D460-4079-9F65-60CEF9E62195}" srcOrd="0" destOrd="0" presId="urn:microsoft.com/office/officeart/2008/layout/NameandTitleOrganizationalChart"/>
    <dgm:cxn modelId="{03D05187-7776-480D-9817-CDEE60A0A473}" srcId="{9C6E436F-8C57-48E0-A6C1-34E94CA2006A}" destId="{56C14FDC-659A-4C0B-B42D-FE7F236EA6A2}" srcOrd="2" destOrd="0" parTransId="{A070FF3C-0B87-4C16-8A24-410424E90AA6}" sibTransId="{9BACC909-0538-47E6-AEB1-F8B32C132419}"/>
    <dgm:cxn modelId="{481F27AE-AF9B-4A5D-9351-7B13B79F2FCC}" type="presOf" srcId="{DF62ACB2-4F1D-4B13-93AE-7B819FEC7106}" destId="{2EAC0D04-6E5C-4B70-9BF4-4ADBAEE68F33}" srcOrd="1" destOrd="0" presId="urn:microsoft.com/office/officeart/2008/layout/NameandTitleOrganizationalChart"/>
    <dgm:cxn modelId="{F3C9EBCE-18B6-4B20-AB27-FB48283932CA}" type="presOf" srcId="{0583F5A8-70F0-4A90-8E63-72F570F79572}" destId="{C016EC25-8CE6-4EF5-BF3C-4E985C7291E0}" srcOrd="0" destOrd="0" presId="urn:microsoft.com/office/officeart/2008/layout/NameandTitleOrganizationalChart"/>
    <dgm:cxn modelId="{7C853705-26C8-49B1-8645-C64860E7F615}" type="presOf" srcId="{F5B91ED2-D059-4518-B7FE-2742441A4ED1}" destId="{B29DDD51-B659-4BE9-99A8-CBB05A1F8D80}" srcOrd="0" destOrd="0" presId="urn:microsoft.com/office/officeart/2008/layout/NameandTitleOrganizationalChart"/>
    <dgm:cxn modelId="{B83495B9-C707-4887-8E45-F698D2A7A952}" type="presOf" srcId="{56C14FDC-659A-4C0B-B42D-FE7F236EA6A2}" destId="{5B65C7F6-A7CA-4A0F-9C0D-9BBBD96E51C4}" srcOrd="1" destOrd="0" presId="urn:microsoft.com/office/officeart/2008/layout/NameandTitleOrganizationalChart"/>
    <dgm:cxn modelId="{2FD6E6BB-742F-4FCE-A205-4330852709E8}" type="presOf" srcId="{DF62ACB2-4F1D-4B13-93AE-7B819FEC7106}" destId="{670B8470-EC8E-47DE-8783-6467C76F2F04}" srcOrd="0" destOrd="0" presId="urn:microsoft.com/office/officeart/2008/layout/NameandTitleOrganizationalChart"/>
    <dgm:cxn modelId="{F5A418C8-FC47-420A-A1FB-53000CDB97CA}" type="presOf" srcId="{9C6E436F-8C57-48E0-A6C1-34E94CA2006A}" destId="{F8E80C87-B587-4945-90F5-54BDEE3A2ED0}" srcOrd="0" destOrd="0" presId="urn:microsoft.com/office/officeart/2008/layout/NameandTitleOrganizationalChart"/>
    <dgm:cxn modelId="{A4A66298-55C1-4C58-88FE-590C7C4460FB}" type="presOf" srcId="{0EB9D637-F31C-4EED-AC2C-18D1AA541A09}" destId="{298384AC-A06B-485C-9472-69AAFF3622D3}" srcOrd="0" destOrd="0" presId="urn:microsoft.com/office/officeart/2008/layout/NameandTitleOrganizationalChart"/>
    <dgm:cxn modelId="{CFA380D4-33EB-44EA-9F50-EFB062C7CC1B}" type="presOf" srcId="{B95641C8-2A24-4E19-B0C6-156DDE80AECD}" destId="{A64DA7C4-1E17-419B-B18E-C9A25E8F33D0}" srcOrd="0" destOrd="0" presId="urn:microsoft.com/office/officeart/2008/layout/NameandTitleOrganizationalChart"/>
    <dgm:cxn modelId="{86E16DF9-F20E-4B31-9B6D-ED721DE9E4FB}" type="presOf" srcId="{9C6E436F-8C57-48E0-A6C1-34E94CA2006A}" destId="{61059183-8E68-4DC1-BD28-C60A6E0653C8}" srcOrd="1" destOrd="0" presId="urn:microsoft.com/office/officeart/2008/layout/NameandTitleOrganizationalChart"/>
    <dgm:cxn modelId="{E271BAB5-F6E4-4737-BBAE-4ED300C757CC}" type="presOf" srcId="{EF9151DF-8E68-45CE-8709-F66CBF4A14F3}" destId="{7DC3CB26-D9A3-463D-8AA1-C360B7C64EC2}" srcOrd="0" destOrd="0" presId="urn:microsoft.com/office/officeart/2008/layout/NameandTitleOrganizationalChart"/>
    <dgm:cxn modelId="{DCA44A55-9CDE-4AF0-967A-F18385E2AABC}" type="presOf" srcId="{0583F5A8-70F0-4A90-8E63-72F570F79572}" destId="{0891FF29-ECFF-4090-99A7-79FE82938583}" srcOrd="1" destOrd="0" presId="urn:microsoft.com/office/officeart/2008/layout/NameandTitleOrganizationalChart"/>
    <dgm:cxn modelId="{5B7D06F2-528B-4CCD-B55F-47B77A53F781}" type="presOf" srcId="{9BACC909-0538-47E6-AEB1-F8B32C132419}" destId="{2A0ADCB6-DEAB-4D65-910F-AF924ABD6446}" srcOrd="0" destOrd="0" presId="urn:microsoft.com/office/officeart/2008/layout/NameandTitleOrganizationalChart"/>
    <dgm:cxn modelId="{E038FB1B-A468-4EFF-9263-61B283297B2E}" srcId="{EF9151DF-8E68-45CE-8709-F66CBF4A14F3}" destId="{9C6E436F-8C57-48E0-A6C1-34E94CA2006A}" srcOrd="0" destOrd="0" parTransId="{96350874-2582-41C3-959F-417527CAF721}" sibTransId="{F5B91ED2-D059-4518-B7FE-2742441A4ED1}"/>
    <dgm:cxn modelId="{52FABDC5-AB5C-466D-BD52-82A75CF602CC}" type="presOf" srcId="{A070FF3C-0B87-4C16-8A24-410424E90AA6}" destId="{F324383E-9B30-47AB-A21B-57BB331FABA7}" srcOrd="0" destOrd="0" presId="urn:microsoft.com/office/officeart/2008/layout/NameandTitleOrganizationalChart"/>
    <dgm:cxn modelId="{57EC173B-99EF-49C5-8F36-01BF97AD763E}" type="presOf" srcId="{56C14FDC-659A-4C0B-B42D-FE7F236EA6A2}" destId="{C3C2D08A-4A0F-4489-838A-4EF8E5A4B055}" srcOrd="0" destOrd="0" presId="urn:microsoft.com/office/officeart/2008/layout/NameandTitleOrganizationalChart"/>
    <dgm:cxn modelId="{FED64C16-AD6A-4F0F-A445-E84C8BCE6650}" srcId="{9C6E436F-8C57-48E0-A6C1-34E94CA2006A}" destId="{DF62ACB2-4F1D-4B13-93AE-7B819FEC7106}" srcOrd="1" destOrd="0" parTransId="{0EB9D637-F31C-4EED-AC2C-18D1AA541A09}" sibTransId="{B95641C8-2A24-4E19-B0C6-156DDE80AECD}"/>
    <dgm:cxn modelId="{CB2E7DF6-8CF1-4712-8AB8-51585DD376E7}" srcId="{9C6E436F-8C57-48E0-A6C1-34E94CA2006A}" destId="{0583F5A8-70F0-4A90-8E63-72F570F79572}" srcOrd="0" destOrd="0" parTransId="{329F04AC-C921-496B-8273-49E1AAE0C40F}" sibTransId="{02C09A83-53B0-4C17-AAD0-E518659864D2}"/>
    <dgm:cxn modelId="{F20F37A5-4B6A-4681-95B6-1347F2E9A9A7}" type="presOf" srcId="{02C09A83-53B0-4C17-AAD0-E518659864D2}" destId="{B2F976C0-E10F-437A-8C5F-2EE4931EDBD1}" srcOrd="0" destOrd="0" presId="urn:microsoft.com/office/officeart/2008/layout/NameandTitleOrganizationalChart"/>
    <dgm:cxn modelId="{5460D182-B75A-47E7-A4A6-BDD97650856A}" type="presParOf" srcId="{7DC3CB26-D9A3-463D-8AA1-C360B7C64EC2}" destId="{6A85D8E0-0A5C-4449-A4A4-C144B7E68C33}" srcOrd="0" destOrd="0" presId="urn:microsoft.com/office/officeart/2008/layout/NameandTitleOrganizationalChart"/>
    <dgm:cxn modelId="{0200F7C5-A13E-445E-AE96-42BB7A469D80}" type="presParOf" srcId="{6A85D8E0-0A5C-4449-A4A4-C144B7E68C33}" destId="{8B544AD2-F049-490E-99B1-95265FCB664F}" srcOrd="0" destOrd="0" presId="urn:microsoft.com/office/officeart/2008/layout/NameandTitleOrganizationalChart"/>
    <dgm:cxn modelId="{CAB1C0C7-8AF0-42AF-94E9-C42990EF699F}" type="presParOf" srcId="{8B544AD2-F049-490E-99B1-95265FCB664F}" destId="{F8E80C87-B587-4945-90F5-54BDEE3A2ED0}" srcOrd="0" destOrd="0" presId="urn:microsoft.com/office/officeart/2008/layout/NameandTitleOrganizationalChart"/>
    <dgm:cxn modelId="{062AEF28-6C0A-4F9C-9870-A47148B7D230}" type="presParOf" srcId="{8B544AD2-F049-490E-99B1-95265FCB664F}" destId="{B29DDD51-B659-4BE9-99A8-CBB05A1F8D80}" srcOrd="1" destOrd="0" presId="urn:microsoft.com/office/officeart/2008/layout/NameandTitleOrganizationalChart"/>
    <dgm:cxn modelId="{20B104F1-12AB-4C7C-A430-FC608073D738}" type="presParOf" srcId="{8B544AD2-F049-490E-99B1-95265FCB664F}" destId="{61059183-8E68-4DC1-BD28-C60A6E0653C8}" srcOrd="2" destOrd="0" presId="urn:microsoft.com/office/officeart/2008/layout/NameandTitleOrganizationalChart"/>
    <dgm:cxn modelId="{FDC1A9E1-BB9D-4367-993C-5B2EAF771371}" type="presParOf" srcId="{6A85D8E0-0A5C-4449-A4A4-C144B7E68C33}" destId="{E27D97E4-8B6C-45CC-863B-5ED99D4D743D}" srcOrd="1" destOrd="0" presId="urn:microsoft.com/office/officeart/2008/layout/NameandTitleOrganizationalChart"/>
    <dgm:cxn modelId="{705A928E-B228-4DBA-B974-EAA6E0DF90DC}" type="presParOf" srcId="{E27D97E4-8B6C-45CC-863B-5ED99D4D743D}" destId="{E34000ED-D460-4079-9F65-60CEF9E62195}" srcOrd="0" destOrd="0" presId="urn:microsoft.com/office/officeart/2008/layout/NameandTitleOrganizationalChart"/>
    <dgm:cxn modelId="{6CE667AC-43A9-4183-BB69-7610FEF1C3C5}" type="presParOf" srcId="{E27D97E4-8B6C-45CC-863B-5ED99D4D743D}" destId="{04FD5085-446D-4F20-BC80-6A03F4FF12A2}" srcOrd="1" destOrd="0" presId="urn:microsoft.com/office/officeart/2008/layout/NameandTitleOrganizationalChart"/>
    <dgm:cxn modelId="{A02241B2-D3D7-4CE3-BC93-D98509D44B2B}" type="presParOf" srcId="{04FD5085-446D-4F20-BC80-6A03F4FF12A2}" destId="{AD7756AB-F002-4151-88A8-29CE585D7ABF}" srcOrd="0" destOrd="0" presId="urn:microsoft.com/office/officeart/2008/layout/NameandTitleOrganizationalChart"/>
    <dgm:cxn modelId="{728635AE-44B7-425F-A280-1C6B3A7B0165}" type="presParOf" srcId="{AD7756AB-F002-4151-88A8-29CE585D7ABF}" destId="{C016EC25-8CE6-4EF5-BF3C-4E985C7291E0}" srcOrd="0" destOrd="0" presId="urn:microsoft.com/office/officeart/2008/layout/NameandTitleOrganizationalChart"/>
    <dgm:cxn modelId="{04A2A60B-BC40-4B88-AC58-A9C5A2065577}" type="presParOf" srcId="{AD7756AB-F002-4151-88A8-29CE585D7ABF}" destId="{B2F976C0-E10F-437A-8C5F-2EE4931EDBD1}" srcOrd="1" destOrd="0" presId="urn:microsoft.com/office/officeart/2008/layout/NameandTitleOrganizationalChart"/>
    <dgm:cxn modelId="{9EDACF07-BFBC-4189-AD49-034BC95A0AEA}" type="presParOf" srcId="{AD7756AB-F002-4151-88A8-29CE585D7ABF}" destId="{0891FF29-ECFF-4090-99A7-79FE82938583}" srcOrd="2" destOrd="0" presId="urn:microsoft.com/office/officeart/2008/layout/NameandTitleOrganizationalChart"/>
    <dgm:cxn modelId="{BE4B6BF8-7F61-4C46-80C4-CACF90548397}" type="presParOf" srcId="{04FD5085-446D-4F20-BC80-6A03F4FF12A2}" destId="{EC684297-1344-4AAC-AA50-2A6574773ECE}" srcOrd="1" destOrd="0" presId="urn:microsoft.com/office/officeart/2008/layout/NameandTitleOrganizationalChart"/>
    <dgm:cxn modelId="{1136437D-5454-44C0-BAB7-2B9426AFC8B2}" type="presParOf" srcId="{04FD5085-446D-4F20-BC80-6A03F4FF12A2}" destId="{EFECA96D-E723-4338-816B-D4765C315D65}" srcOrd="2" destOrd="0" presId="urn:microsoft.com/office/officeart/2008/layout/NameandTitleOrganizationalChart"/>
    <dgm:cxn modelId="{DEA0E197-1319-4334-979E-555CA4E1549E}" type="presParOf" srcId="{E27D97E4-8B6C-45CC-863B-5ED99D4D743D}" destId="{298384AC-A06B-485C-9472-69AAFF3622D3}" srcOrd="2" destOrd="0" presId="urn:microsoft.com/office/officeart/2008/layout/NameandTitleOrganizationalChart"/>
    <dgm:cxn modelId="{52FD5272-51E8-413A-B83D-2FD0178FFD6D}" type="presParOf" srcId="{E27D97E4-8B6C-45CC-863B-5ED99D4D743D}" destId="{FE248246-35CB-4D1F-AF67-88E86C9012DD}" srcOrd="3" destOrd="0" presId="urn:microsoft.com/office/officeart/2008/layout/NameandTitleOrganizationalChart"/>
    <dgm:cxn modelId="{99EFB2B7-BC11-4330-B859-AE19069E70E5}" type="presParOf" srcId="{FE248246-35CB-4D1F-AF67-88E86C9012DD}" destId="{B10EDC85-3A6E-4B4C-A5E2-D4202681A82B}" srcOrd="0" destOrd="0" presId="urn:microsoft.com/office/officeart/2008/layout/NameandTitleOrganizationalChart"/>
    <dgm:cxn modelId="{7E99D108-CC71-43AD-A1F6-34A4731326C7}" type="presParOf" srcId="{B10EDC85-3A6E-4B4C-A5E2-D4202681A82B}" destId="{670B8470-EC8E-47DE-8783-6467C76F2F04}" srcOrd="0" destOrd="0" presId="urn:microsoft.com/office/officeart/2008/layout/NameandTitleOrganizationalChart"/>
    <dgm:cxn modelId="{16C887A2-D8B5-459A-9621-2EE5B49EBA96}" type="presParOf" srcId="{B10EDC85-3A6E-4B4C-A5E2-D4202681A82B}" destId="{A64DA7C4-1E17-419B-B18E-C9A25E8F33D0}" srcOrd="1" destOrd="0" presId="urn:microsoft.com/office/officeart/2008/layout/NameandTitleOrganizationalChart"/>
    <dgm:cxn modelId="{A78835ED-0C3D-4C5B-94DF-5F5C575C032A}" type="presParOf" srcId="{B10EDC85-3A6E-4B4C-A5E2-D4202681A82B}" destId="{2EAC0D04-6E5C-4B70-9BF4-4ADBAEE68F33}" srcOrd="2" destOrd="0" presId="urn:microsoft.com/office/officeart/2008/layout/NameandTitleOrganizationalChart"/>
    <dgm:cxn modelId="{B19AB4F9-C11D-4059-802F-3CCCB6145929}" type="presParOf" srcId="{FE248246-35CB-4D1F-AF67-88E86C9012DD}" destId="{8278F59E-6987-4944-806D-B03AE482C9A5}" srcOrd="1" destOrd="0" presId="urn:microsoft.com/office/officeart/2008/layout/NameandTitleOrganizationalChart"/>
    <dgm:cxn modelId="{9F3BF114-4A5E-4ACF-9573-611E98FE8976}" type="presParOf" srcId="{FE248246-35CB-4D1F-AF67-88E86C9012DD}" destId="{6E9D5679-8FD1-4E57-9421-8EDE72BC763C}" srcOrd="2" destOrd="0" presId="urn:microsoft.com/office/officeart/2008/layout/NameandTitleOrganizationalChart"/>
    <dgm:cxn modelId="{21C7830C-A2DE-43E3-ACEE-67430CDBABBD}" type="presParOf" srcId="{E27D97E4-8B6C-45CC-863B-5ED99D4D743D}" destId="{F324383E-9B30-47AB-A21B-57BB331FABA7}" srcOrd="4" destOrd="0" presId="urn:microsoft.com/office/officeart/2008/layout/NameandTitleOrganizationalChart"/>
    <dgm:cxn modelId="{3FFE0C7B-1008-4461-9792-A611B8DF97CB}" type="presParOf" srcId="{E27D97E4-8B6C-45CC-863B-5ED99D4D743D}" destId="{82C40255-DC15-4E4C-B352-C5A5F48EF02A}" srcOrd="5" destOrd="0" presId="urn:microsoft.com/office/officeart/2008/layout/NameandTitleOrganizationalChart"/>
    <dgm:cxn modelId="{ABC3ACB0-B6E1-4C28-879D-63FF88AD1FEB}" type="presParOf" srcId="{82C40255-DC15-4E4C-B352-C5A5F48EF02A}" destId="{A60D3E75-52FB-43FB-AE4F-C8F1E9830193}" srcOrd="0" destOrd="0" presId="urn:microsoft.com/office/officeart/2008/layout/NameandTitleOrganizationalChart"/>
    <dgm:cxn modelId="{CAB905EB-AB15-4857-B86A-1749819739B9}" type="presParOf" srcId="{A60D3E75-52FB-43FB-AE4F-C8F1E9830193}" destId="{C3C2D08A-4A0F-4489-838A-4EF8E5A4B055}" srcOrd="0" destOrd="0" presId="urn:microsoft.com/office/officeart/2008/layout/NameandTitleOrganizationalChart"/>
    <dgm:cxn modelId="{676D21CB-35AE-4458-80F7-80BF30DDF349}" type="presParOf" srcId="{A60D3E75-52FB-43FB-AE4F-C8F1E9830193}" destId="{2A0ADCB6-DEAB-4D65-910F-AF924ABD6446}" srcOrd="1" destOrd="0" presId="urn:microsoft.com/office/officeart/2008/layout/NameandTitleOrganizationalChart"/>
    <dgm:cxn modelId="{C14FAFCB-A9A8-4024-A5F8-785BAFBACE1A}" type="presParOf" srcId="{A60D3E75-52FB-43FB-AE4F-C8F1E9830193}" destId="{5B65C7F6-A7CA-4A0F-9C0D-9BBBD96E51C4}" srcOrd="2" destOrd="0" presId="urn:microsoft.com/office/officeart/2008/layout/NameandTitleOrganizationalChart"/>
    <dgm:cxn modelId="{7E53448F-D2FD-4720-8690-F0975366A8E5}" type="presParOf" srcId="{82C40255-DC15-4E4C-B352-C5A5F48EF02A}" destId="{07DC1B86-9117-461C-9399-5F0907A6E0C8}" srcOrd="1" destOrd="0" presId="urn:microsoft.com/office/officeart/2008/layout/NameandTitleOrganizationalChart"/>
    <dgm:cxn modelId="{7DDF51F4-8725-4AD8-B581-63301482AFA8}" type="presParOf" srcId="{82C40255-DC15-4E4C-B352-C5A5F48EF02A}" destId="{5EBCECD0-6AB4-4811-901E-C0B0A1B0F01F}" srcOrd="2" destOrd="0" presId="urn:microsoft.com/office/officeart/2008/layout/NameandTitleOrganizationalChart"/>
    <dgm:cxn modelId="{7C261AC1-1E2C-4530-B528-98D39BE7F941}" type="presParOf" srcId="{6A85D8E0-0A5C-4449-A4A4-C144B7E68C33}" destId="{014881B7-43A7-4B6E-B809-D9B9AF219A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67F0513-D739-4F12-BF41-CF76004A2C2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F317B6C-E496-4AF9-B5FF-015F11F6170D}">
      <dgm:prSet phldrT="[Texte]"/>
      <dgm:spPr/>
      <dgm:t>
        <a:bodyPr/>
        <a:lstStyle/>
        <a:p>
          <a:pPr algn="ctr"/>
          <a:r>
            <a:rPr lang="fr-FR"/>
            <a:t>Gestion saisie </a:t>
          </a:r>
        </a:p>
      </dgm:t>
    </dgm:pt>
    <dgm:pt modelId="{7B5BAE7D-810F-48DB-8647-19980E445D20}" type="parTrans" cxnId="{77D81FB1-7933-4758-88AC-E6011B67CA2A}">
      <dgm:prSet/>
      <dgm:spPr/>
      <dgm:t>
        <a:bodyPr/>
        <a:lstStyle/>
        <a:p>
          <a:endParaRPr lang="fr-FR"/>
        </a:p>
      </dgm:t>
    </dgm:pt>
    <dgm:pt modelId="{12DE86CE-59F4-4E8C-9323-592BD1BC0BB6}" type="sibTrans" cxnId="{77D81FB1-7933-4758-88AC-E6011B67CA2A}">
      <dgm:prSet/>
      <dgm:spPr/>
      <dgm:t>
        <a:bodyPr/>
        <a:lstStyle/>
        <a:p>
          <a:endParaRPr lang="fr-FR"/>
        </a:p>
      </dgm:t>
    </dgm:pt>
    <dgm:pt modelId="{B34E7C3B-C8C2-43CF-AAC9-EDB857800C24}">
      <dgm:prSet phldrT="[Texte]"/>
      <dgm:spPr/>
      <dgm:t>
        <a:bodyPr/>
        <a:lstStyle/>
        <a:p>
          <a:r>
            <a:rPr lang="fr-FR"/>
            <a:t>Plusieurs options répétées(23)</a:t>
          </a:r>
        </a:p>
      </dgm:t>
    </dgm:pt>
    <dgm:pt modelId="{F4875952-BD9F-44C7-99F1-76463388A638}" type="parTrans" cxnId="{0A77925E-D0B3-40DE-8CC1-AB7FE009F7AD}">
      <dgm:prSet/>
      <dgm:spPr/>
      <dgm:t>
        <a:bodyPr/>
        <a:lstStyle/>
        <a:p>
          <a:endParaRPr lang="fr-FR"/>
        </a:p>
      </dgm:t>
    </dgm:pt>
    <dgm:pt modelId="{2B7A0394-1C53-454B-8B06-A22542E184A1}" type="sibTrans" cxnId="{0A77925E-D0B3-40DE-8CC1-AB7FE009F7AD}">
      <dgm:prSet/>
      <dgm:spPr/>
      <dgm:t>
        <a:bodyPr/>
        <a:lstStyle/>
        <a:p>
          <a:endParaRPr lang="fr-FR"/>
        </a:p>
      </dgm:t>
    </dgm:pt>
    <dgm:pt modelId="{52C4ABDA-4FC3-407A-9818-B995487F6206}">
      <dgm:prSet phldrT="[Texte]"/>
      <dgm:spPr/>
      <dgm:t>
        <a:bodyPr/>
        <a:lstStyle/>
        <a:p>
          <a:r>
            <a:rPr lang="fr-FR"/>
            <a:t>Option inconnue(24)</a:t>
          </a:r>
        </a:p>
      </dgm:t>
    </dgm:pt>
    <dgm:pt modelId="{FA0D4119-438E-440E-A3F6-C79252AC3316}" type="parTrans" cxnId="{344C93AB-E85A-4B54-9718-C77C116D6A03}">
      <dgm:prSet/>
      <dgm:spPr/>
      <dgm:t>
        <a:bodyPr/>
        <a:lstStyle/>
        <a:p>
          <a:endParaRPr lang="fr-FR"/>
        </a:p>
      </dgm:t>
    </dgm:pt>
    <dgm:pt modelId="{767D9EE2-093B-40A2-B401-48B5FCFEC650}" type="sibTrans" cxnId="{344C93AB-E85A-4B54-9718-C77C116D6A03}">
      <dgm:prSet/>
      <dgm:spPr/>
      <dgm:t>
        <a:bodyPr/>
        <a:lstStyle/>
        <a:p>
          <a:endParaRPr lang="fr-FR"/>
        </a:p>
      </dgm:t>
    </dgm:pt>
    <dgm:pt modelId="{3320B1C5-A0A1-4152-8D0F-CCB92514C2CC}">
      <dgm:prSet phldrT="[Texte]"/>
      <dgm:spPr/>
      <dgm:t>
        <a:bodyPr/>
        <a:lstStyle/>
        <a:p>
          <a:r>
            <a:rPr lang="fr-FR"/>
            <a:t>Erreur syntaxe(25)</a:t>
          </a:r>
        </a:p>
      </dgm:t>
    </dgm:pt>
    <dgm:pt modelId="{DFE3C2CC-E332-40CA-831C-94A4814D665E}" type="parTrans" cxnId="{0297EB56-82C7-45F5-8A22-81AFA42AD7DF}">
      <dgm:prSet/>
      <dgm:spPr/>
      <dgm:t>
        <a:bodyPr/>
        <a:lstStyle/>
        <a:p>
          <a:endParaRPr lang="fr-FR"/>
        </a:p>
      </dgm:t>
    </dgm:pt>
    <dgm:pt modelId="{9E06FDDA-850E-4F40-9B55-9E855020EF9B}" type="sibTrans" cxnId="{0297EB56-82C7-45F5-8A22-81AFA42AD7DF}">
      <dgm:prSet/>
      <dgm:spPr/>
      <dgm:t>
        <a:bodyPr/>
        <a:lstStyle/>
        <a:p>
          <a:endParaRPr lang="fr-FR"/>
        </a:p>
      </dgm:t>
    </dgm:pt>
    <dgm:pt modelId="{A6789E8D-F655-405F-A780-557E9C7C7E9B}" type="pres">
      <dgm:prSet presAssocID="{767F0513-D739-4F12-BF41-CF76004A2C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7403B7-FF35-4232-AF2A-F9A009EE251C}" type="pres">
      <dgm:prSet presAssocID="{6F317B6C-E496-4AF9-B5FF-015F11F6170D}" presName="hierRoot1" presStyleCnt="0">
        <dgm:presLayoutVars>
          <dgm:hierBranch val="init"/>
        </dgm:presLayoutVars>
      </dgm:prSet>
      <dgm:spPr/>
    </dgm:pt>
    <dgm:pt modelId="{84EB5B07-69B4-4BA5-A1F5-B1C75B3A11E9}" type="pres">
      <dgm:prSet presAssocID="{6F317B6C-E496-4AF9-B5FF-015F11F6170D}" presName="rootComposite1" presStyleCnt="0"/>
      <dgm:spPr/>
    </dgm:pt>
    <dgm:pt modelId="{CA115B72-FDE2-4A36-A76E-7A426D51D7BC}" type="pres">
      <dgm:prSet presAssocID="{6F317B6C-E496-4AF9-B5FF-015F11F6170D}" presName="rootText1" presStyleLbl="node0" presStyleIdx="0" presStyleCnt="1">
        <dgm:presLayoutVars>
          <dgm:chMax/>
          <dgm:chPref val="3"/>
        </dgm:presLayoutVars>
      </dgm:prSet>
      <dgm:spPr/>
    </dgm:pt>
    <dgm:pt modelId="{DCC3A16F-7971-4BF4-B8D0-10D5F4CF52D0}" type="pres">
      <dgm:prSet presAssocID="{6F317B6C-E496-4AF9-B5FF-015F11F6170D}" presName="titleText1" presStyleLbl="fgAcc0" presStyleIdx="0" presStyleCnt="1">
        <dgm:presLayoutVars>
          <dgm:chMax val="0"/>
          <dgm:chPref val="0"/>
        </dgm:presLayoutVars>
      </dgm:prSet>
      <dgm:spPr/>
    </dgm:pt>
    <dgm:pt modelId="{855F41D7-355D-418B-9D35-2AE5B4B77425}" type="pres">
      <dgm:prSet presAssocID="{6F317B6C-E496-4AF9-B5FF-015F11F6170D}" presName="rootConnector1" presStyleLbl="node1" presStyleIdx="0" presStyleCnt="3"/>
      <dgm:spPr/>
    </dgm:pt>
    <dgm:pt modelId="{05272F4C-E740-4C6C-947E-EA746465870F}" type="pres">
      <dgm:prSet presAssocID="{6F317B6C-E496-4AF9-B5FF-015F11F6170D}" presName="hierChild2" presStyleCnt="0"/>
      <dgm:spPr/>
    </dgm:pt>
    <dgm:pt modelId="{88B7A764-E758-4011-A2ED-AFE105C8A506}" type="pres">
      <dgm:prSet presAssocID="{F4875952-BD9F-44C7-99F1-76463388A638}" presName="Name37" presStyleLbl="parChTrans1D2" presStyleIdx="0" presStyleCnt="3"/>
      <dgm:spPr/>
    </dgm:pt>
    <dgm:pt modelId="{33692281-B1FB-431F-809B-5E069F34C91A}" type="pres">
      <dgm:prSet presAssocID="{B34E7C3B-C8C2-43CF-AAC9-EDB857800C24}" presName="hierRoot2" presStyleCnt="0">
        <dgm:presLayoutVars>
          <dgm:hierBranch val="init"/>
        </dgm:presLayoutVars>
      </dgm:prSet>
      <dgm:spPr/>
    </dgm:pt>
    <dgm:pt modelId="{799E88D1-D262-48D6-BB8F-10BA3427B5DF}" type="pres">
      <dgm:prSet presAssocID="{B34E7C3B-C8C2-43CF-AAC9-EDB857800C24}" presName="rootComposite" presStyleCnt="0"/>
      <dgm:spPr/>
    </dgm:pt>
    <dgm:pt modelId="{CEC5C1CB-6B56-4394-BC20-470E709A5FBF}" type="pres">
      <dgm:prSet presAssocID="{B34E7C3B-C8C2-43CF-AAC9-EDB857800C24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D74EB3B-BC82-4D23-8AA0-084C7D3D8ABD}" type="pres">
      <dgm:prSet presAssocID="{B34E7C3B-C8C2-43CF-AAC9-EDB857800C24}" presName="titleText2" presStyleLbl="fgAcc1" presStyleIdx="0" presStyleCnt="3">
        <dgm:presLayoutVars>
          <dgm:chMax val="0"/>
          <dgm:chPref val="0"/>
        </dgm:presLayoutVars>
      </dgm:prSet>
      <dgm:spPr/>
    </dgm:pt>
    <dgm:pt modelId="{9F604929-B588-4225-A913-8A1899EAF25C}" type="pres">
      <dgm:prSet presAssocID="{B34E7C3B-C8C2-43CF-AAC9-EDB857800C24}" presName="rootConnector" presStyleLbl="node2" presStyleIdx="0" presStyleCnt="0"/>
      <dgm:spPr/>
    </dgm:pt>
    <dgm:pt modelId="{0D227441-6350-41F1-A34B-12B9BDA15DAB}" type="pres">
      <dgm:prSet presAssocID="{B34E7C3B-C8C2-43CF-AAC9-EDB857800C24}" presName="hierChild4" presStyleCnt="0"/>
      <dgm:spPr/>
    </dgm:pt>
    <dgm:pt modelId="{1AF8F0E7-E61B-41D0-91B3-91518AE29E39}" type="pres">
      <dgm:prSet presAssocID="{B34E7C3B-C8C2-43CF-AAC9-EDB857800C24}" presName="hierChild5" presStyleCnt="0"/>
      <dgm:spPr/>
    </dgm:pt>
    <dgm:pt modelId="{30872F4D-755B-4D1B-BEA6-7948C5DFB86F}" type="pres">
      <dgm:prSet presAssocID="{FA0D4119-438E-440E-A3F6-C79252AC3316}" presName="Name37" presStyleLbl="parChTrans1D2" presStyleIdx="1" presStyleCnt="3"/>
      <dgm:spPr/>
    </dgm:pt>
    <dgm:pt modelId="{E98EEB3F-AC3C-4A0B-A5E7-9195310A0FF0}" type="pres">
      <dgm:prSet presAssocID="{52C4ABDA-4FC3-407A-9818-B995487F6206}" presName="hierRoot2" presStyleCnt="0">
        <dgm:presLayoutVars>
          <dgm:hierBranch val="init"/>
        </dgm:presLayoutVars>
      </dgm:prSet>
      <dgm:spPr/>
    </dgm:pt>
    <dgm:pt modelId="{1732F852-E6BC-4353-8695-D5335DFBDA73}" type="pres">
      <dgm:prSet presAssocID="{52C4ABDA-4FC3-407A-9818-B995487F6206}" presName="rootComposite" presStyleCnt="0"/>
      <dgm:spPr/>
    </dgm:pt>
    <dgm:pt modelId="{9CA00C43-F2D7-446D-8444-B4E6BD4F9B36}" type="pres">
      <dgm:prSet presAssocID="{52C4ABDA-4FC3-407A-9818-B995487F6206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F31C895-9DCC-4DDD-A118-A82C25B6A451}" type="pres">
      <dgm:prSet presAssocID="{52C4ABDA-4FC3-407A-9818-B995487F6206}" presName="titleText2" presStyleLbl="fgAcc1" presStyleIdx="1" presStyleCnt="3">
        <dgm:presLayoutVars>
          <dgm:chMax val="0"/>
          <dgm:chPref val="0"/>
        </dgm:presLayoutVars>
      </dgm:prSet>
      <dgm:spPr/>
    </dgm:pt>
    <dgm:pt modelId="{58F3E059-3472-4B0F-8B72-2E527DDA4B91}" type="pres">
      <dgm:prSet presAssocID="{52C4ABDA-4FC3-407A-9818-B995487F6206}" presName="rootConnector" presStyleLbl="node2" presStyleIdx="0" presStyleCnt="0"/>
      <dgm:spPr/>
    </dgm:pt>
    <dgm:pt modelId="{505DA086-B21D-4394-8CFC-020E7F59446F}" type="pres">
      <dgm:prSet presAssocID="{52C4ABDA-4FC3-407A-9818-B995487F6206}" presName="hierChild4" presStyleCnt="0"/>
      <dgm:spPr/>
    </dgm:pt>
    <dgm:pt modelId="{FD408AC5-9ACE-4799-A93A-C4CFF3A5F354}" type="pres">
      <dgm:prSet presAssocID="{52C4ABDA-4FC3-407A-9818-B995487F6206}" presName="hierChild5" presStyleCnt="0"/>
      <dgm:spPr/>
    </dgm:pt>
    <dgm:pt modelId="{6225A24A-C168-4CBE-B221-98BD65A6B605}" type="pres">
      <dgm:prSet presAssocID="{DFE3C2CC-E332-40CA-831C-94A4814D665E}" presName="Name37" presStyleLbl="parChTrans1D2" presStyleIdx="2" presStyleCnt="3"/>
      <dgm:spPr/>
    </dgm:pt>
    <dgm:pt modelId="{ADC0374A-6DC3-42CE-A3DC-FD80184A7DB5}" type="pres">
      <dgm:prSet presAssocID="{3320B1C5-A0A1-4152-8D0F-CCB92514C2CC}" presName="hierRoot2" presStyleCnt="0">
        <dgm:presLayoutVars>
          <dgm:hierBranch val="init"/>
        </dgm:presLayoutVars>
      </dgm:prSet>
      <dgm:spPr/>
    </dgm:pt>
    <dgm:pt modelId="{8E4F2AE7-3902-499A-B546-8E3469CF0200}" type="pres">
      <dgm:prSet presAssocID="{3320B1C5-A0A1-4152-8D0F-CCB92514C2CC}" presName="rootComposite" presStyleCnt="0"/>
      <dgm:spPr/>
    </dgm:pt>
    <dgm:pt modelId="{7B0A881E-F51F-4718-943E-9BE60759AA93}" type="pres">
      <dgm:prSet presAssocID="{3320B1C5-A0A1-4152-8D0F-CCB92514C2CC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730CA5B-7284-45C9-A149-6EAAC1143CAD}" type="pres">
      <dgm:prSet presAssocID="{3320B1C5-A0A1-4152-8D0F-CCB92514C2CC}" presName="titleText2" presStyleLbl="fgAcc1" presStyleIdx="2" presStyleCnt="3">
        <dgm:presLayoutVars>
          <dgm:chMax val="0"/>
          <dgm:chPref val="0"/>
        </dgm:presLayoutVars>
      </dgm:prSet>
      <dgm:spPr/>
    </dgm:pt>
    <dgm:pt modelId="{8D267A2C-E493-4C8E-AD67-C257FA8BA153}" type="pres">
      <dgm:prSet presAssocID="{3320B1C5-A0A1-4152-8D0F-CCB92514C2CC}" presName="rootConnector" presStyleLbl="node2" presStyleIdx="0" presStyleCnt="0"/>
      <dgm:spPr/>
    </dgm:pt>
    <dgm:pt modelId="{98D6D777-7F6C-4504-8891-66950598C264}" type="pres">
      <dgm:prSet presAssocID="{3320B1C5-A0A1-4152-8D0F-CCB92514C2CC}" presName="hierChild4" presStyleCnt="0"/>
      <dgm:spPr/>
    </dgm:pt>
    <dgm:pt modelId="{D538C09F-0AE3-4333-A391-01462782B165}" type="pres">
      <dgm:prSet presAssocID="{3320B1C5-A0A1-4152-8D0F-CCB92514C2CC}" presName="hierChild5" presStyleCnt="0"/>
      <dgm:spPr/>
    </dgm:pt>
    <dgm:pt modelId="{EF96468F-1BDE-4830-ADA0-BE6B3753A3D0}" type="pres">
      <dgm:prSet presAssocID="{6F317B6C-E496-4AF9-B5FF-015F11F6170D}" presName="hierChild3" presStyleCnt="0"/>
      <dgm:spPr/>
    </dgm:pt>
  </dgm:ptLst>
  <dgm:cxnLst>
    <dgm:cxn modelId="{B821171C-4AE3-47A6-9AAE-02BF4E7585D9}" type="presOf" srcId="{767F0513-D739-4F12-BF41-CF76004A2C20}" destId="{A6789E8D-F655-405F-A780-557E9C7C7E9B}" srcOrd="0" destOrd="0" presId="urn:microsoft.com/office/officeart/2008/layout/NameandTitleOrganizationalChart"/>
    <dgm:cxn modelId="{2ECD5F60-D39D-47DF-956F-CE66C39BCBF4}" type="presOf" srcId="{6F317B6C-E496-4AF9-B5FF-015F11F6170D}" destId="{CA115B72-FDE2-4A36-A76E-7A426D51D7BC}" srcOrd="0" destOrd="0" presId="urn:microsoft.com/office/officeart/2008/layout/NameandTitleOrganizationalChart"/>
    <dgm:cxn modelId="{344C93AB-E85A-4B54-9718-C77C116D6A03}" srcId="{6F317B6C-E496-4AF9-B5FF-015F11F6170D}" destId="{52C4ABDA-4FC3-407A-9818-B995487F6206}" srcOrd="1" destOrd="0" parTransId="{FA0D4119-438E-440E-A3F6-C79252AC3316}" sibTransId="{767D9EE2-093B-40A2-B401-48B5FCFEC650}"/>
    <dgm:cxn modelId="{D8B2050A-6083-4D60-BFA6-8D5CC69BA7DB}" type="presOf" srcId="{12DE86CE-59F4-4E8C-9323-592BD1BC0BB6}" destId="{DCC3A16F-7971-4BF4-B8D0-10D5F4CF52D0}" srcOrd="0" destOrd="0" presId="urn:microsoft.com/office/officeart/2008/layout/NameandTitleOrganizationalChart"/>
    <dgm:cxn modelId="{FB0F0FF6-120A-472C-AB02-2A5C6C03D470}" type="presOf" srcId="{9E06FDDA-850E-4F40-9B55-9E855020EF9B}" destId="{E730CA5B-7284-45C9-A149-6EAAC1143CAD}" srcOrd="0" destOrd="0" presId="urn:microsoft.com/office/officeart/2008/layout/NameandTitleOrganizationalChart"/>
    <dgm:cxn modelId="{B1F52E21-002D-4361-813D-55A557F3A7FF}" type="presOf" srcId="{52C4ABDA-4FC3-407A-9818-B995487F6206}" destId="{9CA00C43-F2D7-446D-8444-B4E6BD4F9B36}" srcOrd="0" destOrd="0" presId="urn:microsoft.com/office/officeart/2008/layout/NameandTitleOrganizationalChart"/>
    <dgm:cxn modelId="{6BC3DEE3-802F-4D0E-9657-590D324A5E89}" type="presOf" srcId="{6F317B6C-E496-4AF9-B5FF-015F11F6170D}" destId="{855F41D7-355D-418B-9D35-2AE5B4B77425}" srcOrd="1" destOrd="0" presId="urn:microsoft.com/office/officeart/2008/layout/NameandTitleOrganizationalChart"/>
    <dgm:cxn modelId="{472A04DD-E68C-4192-A726-E7C60195B0DC}" type="presOf" srcId="{767D9EE2-093B-40A2-B401-48B5FCFEC650}" destId="{0F31C895-9DCC-4DDD-A118-A82C25B6A451}" srcOrd="0" destOrd="0" presId="urn:microsoft.com/office/officeart/2008/layout/NameandTitleOrganizationalChart"/>
    <dgm:cxn modelId="{9ABA0574-EBA1-4EF2-85E8-CF8D5C9F6DF2}" type="presOf" srcId="{DFE3C2CC-E332-40CA-831C-94A4814D665E}" destId="{6225A24A-C168-4CBE-B221-98BD65A6B605}" srcOrd="0" destOrd="0" presId="urn:microsoft.com/office/officeart/2008/layout/NameandTitleOrganizationalChart"/>
    <dgm:cxn modelId="{EB80AF8C-3940-43F8-A0E0-0E90807B9404}" type="presOf" srcId="{52C4ABDA-4FC3-407A-9818-B995487F6206}" destId="{58F3E059-3472-4B0F-8B72-2E527DDA4B91}" srcOrd="1" destOrd="0" presId="urn:microsoft.com/office/officeart/2008/layout/NameandTitleOrganizationalChart"/>
    <dgm:cxn modelId="{D284C398-3550-4EC1-B253-A1F47DC69B32}" type="presOf" srcId="{B34E7C3B-C8C2-43CF-AAC9-EDB857800C24}" destId="{CEC5C1CB-6B56-4394-BC20-470E709A5FBF}" srcOrd="0" destOrd="0" presId="urn:microsoft.com/office/officeart/2008/layout/NameandTitleOrganizationalChart"/>
    <dgm:cxn modelId="{3E157AD6-F224-4CA5-8AD7-4F09D2F87F39}" type="presOf" srcId="{F4875952-BD9F-44C7-99F1-76463388A638}" destId="{88B7A764-E758-4011-A2ED-AFE105C8A506}" srcOrd="0" destOrd="0" presId="urn:microsoft.com/office/officeart/2008/layout/NameandTitleOrganizationalChart"/>
    <dgm:cxn modelId="{0297EB56-82C7-45F5-8A22-81AFA42AD7DF}" srcId="{6F317B6C-E496-4AF9-B5FF-015F11F6170D}" destId="{3320B1C5-A0A1-4152-8D0F-CCB92514C2CC}" srcOrd="2" destOrd="0" parTransId="{DFE3C2CC-E332-40CA-831C-94A4814D665E}" sibTransId="{9E06FDDA-850E-4F40-9B55-9E855020EF9B}"/>
    <dgm:cxn modelId="{CB3FD594-5F3F-40AF-974D-90B80CF76859}" type="presOf" srcId="{FA0D4119-438E-440E-A3F6-C79252AC3316}" destId="{30872F4D-755B-4D1B-BEA6-7948C5DFB86F}" srcOrd="0" destOrd="0" presId="urn:microsoft.com/office/officeart/2008/layout/NameandTitleOrganizationalChart"/>
    <dgm:cxn modelId="{9182F24C-4283-4073-9217-BCCD2B852571}" type="presOf" srcId="{2B7A0394-1C53-454B-8B06-A22542E184A1}" destId="{2D74EB3B-BC82-4D23-8AA0-084C7D3D8ABD}" srcOrd="0" destOrd="0" presId="urn:microsoft.com/office/officeart/2008/layout/NameandTitleOrganizationalChart"/>
    <dgm:cxn modelId="{77D81FB1-7933-4758-88AC-E6011B67CA2A}" srcId="{767F0513-D739-4F12-BF41-CF76004A2C20}" destId="{6F317B6C-E496-4AF9-B5FF-015F11F6170D}" srcOrd="0" destOrd="0" parTransId="{7B5BAE7D-810F-48DB-8647-19980E445D20}" sibTransId="{12DE86CE-59F4-4E8C-9323-592BD1BC0BB6}"/>
    <dgm:cxn modelId="{B6BADDA2-FC08-4727-8A58-7CF179260DE0}" type="presOf" srcId="{3320B1C5-A0A1-4152-8D0F-CCB92514C2CC}" destId="{8D267A2C-E493-4C8E-AD67-C257FA8BA153}" srcOrd="1" destOrd="0" presId="urn:microsoft.com/office/officeart/2008/layout/NameandTitleOrganizationalChart"/>
    <dgm:cxn modelId="{92E09F85-FB61-4E5C-9C68-F27A28008CAB}" type="presOf" srcId="{B34E7C3B-C8C2-43CF-AAC9-EDB857800C24}" destId="{9F604929-B588-4225-A913-8A1899EAF25C}" srcOrd="1" destOrd="0" presId="urn:microsoft.com/office/officeart/2008/layout/NameandTitleOrganizationalChart"/>
    <dgm:cxn modelId="{0A77925E-D0B3-40DE-8CC1-AB7FE009F7AD}" srcId="{6F317B6C-E496-4AF9-B5FF-015F11F6170D}" destId="{B34E7C3B-C8C2-43CF-AAC9-EDB857800C24}" srcOrd="0" destOrd="0" parTransId="{F4875952-BD9F-44C7-99F1-76463388A638}" sibTransId="{2B7A0394-1C53-454B-8B06-A22542E184A1}"/>
    <dgm:cxn modelId="{2C81C321-C486-4FC9-8AB4-272A60AFCAEB}" type="presOf" srcId="{3320B1C5-A0A1-4152-8D0F-CCB92514C2CC}" destId="{7B0A881E-F51F-4718-943E-9BE60759AA93}" srcOrd="0" destOrd="0" presId="urn:microsoft.com/office/officeart/2008/layout/NameandTitleOrganizationalChart"/>
    <dgm:cxn modelId="{B71ED6C2-C11C-47B6-AA61-3E62A7DFC2AE}" type="presParOf" srcId="{A6789E8D-F655-405F-A780-557E9C7C7E9B}" destId="{587403B7-FF35-4232-AF2A-F9A009EE251C}" srcOrd="0" destOrd="0" presId="urn:microsoft.com/office/officeart/2008/layout/NameandTitleOrganizationalChart"/>
    <dgm:cxn modelId="{90CD1DF7-C962-4174-9FCF-FC74952BB079}" type="presParOf" srcId="{587403B7-FF35-4232-AF2A-F9A009EE251C}" destId="{84EB5B07-69B4-4BA5-A1F5-B1C75B3A11E9}" srcOrd="0" destOrd="0" presId="urn:microsoft.com/office/officeart/2008/layout/NameandTitleOrganizationalChart"/>
    <dgm:cxn modelId="{FF821B3F-D5D5-4876-AB59-DC77359601A8}" type="presParOf" srcId="{84EB5B07-69B4-4BA5-A1F5-B1C75B3A11E9}" destId="{CA115B72-FDE2-4A36-A76E-7A426D51D7BC}" srcOrd="0" destOrd="0" presId="urn:microsoft.com/office/officeart/2008/layout/NameandTitleOrganizationalChart"/>
    <dgm:cxn modelId="{09EA3242-7874-491F-ACF7-3E89C936FA90}" type="presParOf" srcId="{84EB5B07-69B4-4BA5-A1F5-B1C75B3A11E9}" destId="{DCC3A16F-7971-4BF4-B8D0-10D5F4CF52D0}" srcOrd="1" destOrd="0" presId="urn:microsoft.com/office/officeart/2008/layout/NameandTitleOrganizationalChart"/>
    <dgm:cxn modelId="{2EF2853A-C28C-4D59-A0BE-1D8AAFF4DD89}" type="presParOf" srcId="{84EB5B07-69B4-4BA5-A1F5-B1C75B3A11E9}" destId="{855F41D7-355D-418B-9D35-2AE5B4B77425}" srcOrd="2" destOrd="0" presId="urn:microsoft.com/office/officeart/2008/layout/NameandTitleOrganizationalChart"/>
    <dgm:cxn modelId="{3651C06A-A410-4EDA-BE9E-D68983A64CDD}" type="presParOf" srcId="{587403B7-FF35-4232-AF2A-F9A009EE251C}" destId="{05272F4C-E740-4C6C-947E-EA746465870F}" srcOrd="1" destOrd="0" presId="urn:microsoft.com/office/officeart/2008/layout/NameandTitleOrganizationalChart"/>
    <dgm:cxn modelId="{221F5FF1-DBE5-4947-B024-1C6CAD5BC651}" type="presParOf" srcId="{05272F4C-E740-4C6C-947E-EA746465870F}" destId="{88B7A764-E758-4011-A2ED-AFE105C8A506}" srcOrd="0" destOrd="0" presId="urn:microsoft.com/office/officeart/2008/layout/NameandTitleOrganizationalChart"/>
    <dgm:cxn modelId="{DE855A2D-0B53-4E2F-80D2-7728F2CECAF2}" type="presParOf" srcId="{05272F4C-E740-4C6C-947E-EA746465870F}" destId="{33692281-B1FB-431F-809B-5E069F34C91A}" srcOrd="1" destOrd="0" presId="urn:microsoft.com/office/officeart/2008/layout/NameandTitleOrganizationalChart"/>
    <dgm:cxn modelId="{9B24246A-4DDB-42B4-87A9-23D6B2D474C9}" type="presParOf" srcId="{33692281-B1FB-431F-809B-5E069F34C91A}" destId="{799E88D1-D262-48D6-BB8F-10BA3427B5DF}" srcOrd="0" destOrd="0" presId="urn:microsoft.com/office/officeart/2008/layout/NameandTitleOrganizationalChart"/>
    <dgm:cxn modelId="{FD78BDBC-F5C5-4DB5-A4DF-E20B3702C02F}" type="presParOf" srcId="{799E88D1-D262-48D6-BB8F-10BA3427B5DF}" destId="{CEC5C1CB-6B56-4394-BC20-470E709A5FBF}" srcOrd="0" destOrd="0" presId="urn:microsoft.com/office/officeart/2008/layout/NameandTitleOrganizationalChart"/>
    <dgm:cxn modelId="{058AD289-D713-421A-B569-A8E9FF8EE584}" type="presParOf" srcId="{799E88D1-D262-48D6-BB8F-10BA3427B5DF}" destId="{2D74EB3B-BC82-4D23-8AA0-084C7D3D8ABD}" srcOrd="1" destOrd="0" presId="urn:microsoft.com/office/officeart/2008/layout/NameandTitleOrganizationalChart"/>
    <dgm:cxn modelId="{82868FFF-4F48-4D84-B01C-C0AE2E14825B}" type="presParOf" srcId="{799E88D1-D262-48D6-BB8F-10BA3427B5DF}" destId="{9F604929-B588-4225-A913-8A1899EAF25C}" srcOrd="2" destOrd="0" presId="urn:microsoft.com/office/officeart/2008/layout/NameandTitleOrganizationalChart"/>
    <dgm:cxn modelId="{250A8356-AD14-4115-B97F-61B498CF72C1}" type="presParOf" srcId="{33692281-B1FB-431F-809B-5E069F34C91A}" destId="{0D227441-6350-41F1-A34B-12B9BDA15DAB}" srcOrd="1" destOrd="0" presId="urn:microsoft.com/office/officeart/2008/layout/NameandTitleOrganizationalChart"/>
    <dgm:cxn modelId="{00F39BE2-3126-47D0-8BB6-37D366BD6F9E}" type="presParOf" srcId="{33692281-B1FB-431F-809B-5E069F34C91A}" destId="{1AF8F0E7-E61B-41D0-91B3-91518AE29E39}" srcOrd="2" destOrd="0" presId="urn:microsoft.com/office/officeart/2008/layout/NameandTitleOrganizationalChart"/>
    <dgm:cxn modelId="{1FCEBBB1-7BD5-42AC-86A4-A8E218668C61}" type="presParOf" srcId="{05272F4C-E740-4C6C-947E-EA746465870F}" destId="{30872F4D-755B-4D1B-BEA6-7948C5DFB86F}" srcOrd="2" destOrd="0" presId="urn:microsoft.com/office/officeart/2008/layout/NameandTitleOrganizationalChart"/>
    <dgm:cxn modelId="{A4988A71-6502-49A5-8C98-53CEF6E6DB36}" type="presParOf" srcId="{05272F4C-E740-4C6C-947E-EA746465870F}" destId="{E98EEB3F-AC3C-4A0B-A5E7-9195310A0FF0}" srcOrd="3" destOrd="0" presId="urn:microsoft.com/office/officeart/2008/layout/NameandTitleOrganizationalChart"/>
    <dgm:cxn modelId="{D57FCBA4-CE39-4088-A26B-429E6AD3ED36}" type="presParOf" srcId="{E98EEB3F-AC3C-4A0B-A5E7-9195310A0FF0}" destId="{1732F852-E6BC-4353-8695-D5335DFBDA73}" srcOrd="0" destOrd="0" presId="urn:microsoft.com/office/officeart/2008/layout/NameandTitleOrganizationalChart"/>
    <dgm:cxn modelId="{D6EB5D18-4C90-491B-BD00-813D3D34C159}" type="presParOf" srcId="{1732F852-E6BC-4353-8695-D5335DFBDA73}" destId="{9CA00C43-F2D7-446D-8444-B4E6BD4F9B36}" srcOrd="0" destOrd="0" presId="urn:microsoft.com/office/officeart/2008/layout/NameandTitleOrganizationalChart"/>
    <dgm:cxn modelId="{0B80295B-D131-45AF-AB08-7839E7F9C6F5}" type="presParOf" srcId="{1732F852-E6BC-4353-8695-D5335DFBDA73}" destId="{0F31C895-9DCC-4DDD-A118-A82C25B6A451}" srcOrd="1" destOrd="0" presId="urn:microsoft.com/office/officeart/2008/layout/NameandTitleOrganizationalChart"/>
    <dgm:cxn modelId="{5143B2F4-A094-4148-BE5C-C740F7A2AAAD}" type="presParOf" srcId="{1732F852-E6BC-4353-8695-D5335DFBDA73}" destId="{58F3E059-3472-4B0F-8B72-2E527DDA4B91}" srcOrd="2" destOrd="0" presId="urn:microsoft.com/office/officeart/2008/layout/NameandTitleOrganizationalChart"/>
    <dgm:cxn modelId="{4ABDFC60-45EF-45C9-8237-FC8DABDE9032}" type="presParOf" srcId="{E98EEB3F-AC3C-4A0B-A5E7-9195310A0FF0}" destId="{505DA086-B21D-4394-8CFC-020E7F59446F}" srcOrd="1" destOrd="0" presId="urn:microsoft.com/office/officeart/2008/layout/NameandTitleOrganizationalChart"/>
    <dgm:cxn modelId="{DBDF0FAB-6777-46EA-B7BB-D199D793588D}" type="presParOf" srcId="{E98EEB3F-AC3C-4A0B-A5E7-9195310A0FF0}" destId="{FD408AC5-9ACE-4799-A93A-C4CFF3A5F354}" srcOrd="2" destOrd="0" presId="urn:microsoft.com/office/officeart/2008/layout/NameandTitleOrganizationalChart"/>
    <dgm:cxn modelId="{975EEF51-8079-4E90-B883-00E614446207}" type="presParOf" srcId="{05272F4C-E740-4C6C-947E-EA746465870F}" destId="{6225A24A-C168-4CBE-B221-98BD65A6B605}" srcOrd="4" destOrd="0" presId="urn:microsoft.com/office/officeart/2008/layout/NameandTitleOrganizationalChart"/>
    <dgm:cxn modelId="{077897E7-B02E-4983-A23C-9AD555CDDE13}" type="presParOf" srcId="{05272F4C-E740-4C6C-947E-EA746465870F}" destId="{ADC0374A-6DC3-42CE-A3DC-FD80184A7DB5}" srcOrd="5" destOrd="0" presId="urn:microsoft.com/office/officeart/2008/layout/NameandTitleOrganizationalChart"/>
    <dgm:cxn modelId="{CE84431D-7D96-4F55-93C1-FAA081872785}" type="presParOf" srcId="{ADC0374A-6DC3-42CE-A3DC-FD80184A7DB5}" destId="{8E4F2AE7-3902-499A-B546-8E3469CF0200}" srcOrd="0" destOrd="0" presId="urn:microsoft.com/office/officeart/2008/layout/NameandTitleOrganizationalChart"/>
    <dgm:cxn modelId="{00A3FDBC-F8C3-4EF8-9C1E-BCFF434003A7}" type="presParOf" srcId="{8E4F2AE7-3902-499A-B546-8E3469CF0200}" destId="{7B0A881E-F51F-4718-943E-9BE60759AA93}" srcOrd="0" destOrd="0" presId="urn:microsoft.com/office/officeart/2008/layout/NameandTitleOrganizationalChart"/>
    <dgm:cxn modelId="{1111C58C-15F1-435D-A2FE-1D9DDD27A09F}" type="presParOf" srcId="{8E4F2AE7-3902-499A-B546-8E3469CF0200}" destId="{E730CA5B-7284-45C9-A149-6EAAC1143CAD}" srcOrd="1" destOrd="0" presId="urn:microsoft.com/office/officeart/2008/layout/NameandTitleOrganizationalChart"/>
    <dgm:cxn modelId="{1741C1CB-E8A4-41BE-88F3-865EA312BE9E}" type="presParOf" srcId="{8E4F2AE7-3902-499A-B546-8E3469CF0200}" destId="{8D267A2C-E493-4C8E-AD67-C257FA8BA153}" srcOrd="2" destOrd="0" presId="urn:microsoft.com/office/officeart/2008/layout/NameandTitleOrganizationalChart"/>
    <dgm:cxn modelId="{BF90FA0A-C47D-401F-A68E-F387D2DCCD55}" type="presParOf" srcId="{ADC0374A-6DC3-42CE-A3DC-FD80184A7DB5}" destId="{98D6D777-7F6C-4504-8891-66950598C264}" srcOrd="1" destOrd="0" presId="urn:microsoft.com/office/officeart/2008/layout/NameandTitleOrganizationalChart"/>
    <dgm:cxn modelId="{8437C796-E916-4011-A5AB-B303797F433E}" type="presParOf" srcId="{ADC0374A-6DC3-42CE-A3DC-FD80184A7DB5}" destId="{D538C09F-0AE3-4333-A391-01462782B165}" srcOrd="2" destOrd="0" presId="urn:microsoft.com/office/officeart/2008/layout/NameandTitleOrganizationalChart"/>
    <dgm:cxn modelId="{371C49AA-FEC7-4B28-B279-D01283AD15D4}" type="presParOf" srcId="{587403B7-FF35-4232-AF2A-F9A009EE251C}" destId="{EF96468F-1BDE-4830-ADA0-BE6B3753A3D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5009C8-FD87-49F0-A266-EB20F30BCCE8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Commande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Fichier configuration</a:t>
          </a:r>
        </a:p>
      </dsp:txBody>
      <dsp:txXfrm>
        <a:off x="31488" y="1004860"/>
        <a:ext cx="1455816" cy="923223"/>
      </dsp:txXfrm>
    </dsp:sp>
    <dsp:sp modelId="{E1701748-19A8-4134-8030-E65F6164AE68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CC6BAB-3487-4B92-9C87-1CAF490673C3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Gestion de la saisie</a:t>
          </a:r>
        </a:p>
      </dsp:txBody>
      <dsp:txXfrm>
        <a:off x="354713" y="1972474"/>
        <a:ext cx="1313787" cy="503576"/>
      </dsp:txXfrm>
    </dsp:sp>
    <dsp:sp modelId="{741E52C9-96C7-46CF-ADD1-637C41F79234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Fichier log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Fichier dot (création/modifiation)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Base URL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filtres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800" kern="1200"/>
        </a:p>
      </dsp:txBody>
      <dsp:txXfrm>
        <a:off x="1931221" y="1272315"/>
        <a:ext cx="1455816" cy="923223"/>
      </dsp:txXfrm>
    </dsp:sp>
    <dsp:sp modelId="{D4579660-85AD-4539-A23C-EFDC299AC6B4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3FD301-FFE2-4ECD-8F49-E033930BE17F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Lecture du .log ( avec/sans filtres)</a:t>
          </a:r>
          <a:endParaRPr lang="fr-FR" sz="1400" kern="1200"/>
        </a:p>
      </dsp:txBody>
      <dsp:txXfrm>
        <a:off x="2254446" y="724349"/>
        <a:ext cx="1313787" cy="503576"/>
      </dsp:txXfrm>
    </dsp:sp>
    <dsp:sp modelId="{351B7A0B-E063-4B38-A677-0E7D2E3DA4D2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Classement consultations documents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Génération Graphe</a:t>
          </a:r>
        </a:p>
      </dsp:txBody>
      <dsp:txXfrm>
        <a:off x="3830955" y="1004860"/>
        <a:ext cx="1455816" cy="923223"/>
      </dsp:txXfrm>
    </dsp:sp>
    <dsp:sp modelId="{ECFA9A41-A41A-4849-B3AE-C2BB2ECEAD54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Statistiques</a:t>
          </a:r>
        </a:p>
      </dsp:txBody>
      <dsp:txXfrm>
        <a:off x="4154179" y="1972474"/>
        <a:ext cx="1313787" cy="5035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63BFF7-342E-4242-89DB-789641DEDD09}">
      <dsp:nvSpPr>
        <dsp:cNvPr id="0" name=""/>
        <dsp:cNvSpPr/>
      </dsp:nvSpPr>
      <dsp:spPr>
        <a:xfrm>
          <a:off x="3176944" y="1026844"/>
          <a:ext cx="2621805" cy="29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5"/>
              </a:lnTo>
              <a:lnTo>
                <a:pt x="2621805" y="174255"/>
              </a:lnTo>
              <a:lnTo>
                <a:pt x="2621805" y="29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4383E-9B30-47AB-A21B-57BB331FABA7}">
      <dsp:nvSpPr>
        <dsp:cNvPr id="0" name=""/>
        <dsp:cNvSpPr/>
      </dsp:nvSpPr>
      <dsp:spPr>
        <a:xfrm>
          <a:off x="3176944" y="1026844"/>
          <a:ext cx="1310902" cy="29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5"/>
              </a:lnTo>
              <a:lnTo>
                <a:pt x="1310902" y="174255"/>
              </a:lnTo>
              <a:lnTo>
                <a:pt x="1310902" y="29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84AC-A06B-485C-9472-69AAFF3622D3}">
      <dsp:nvSpPr>
        <dsp:cNvPr id="0" name=""/>
        <dsp:cNvSpPr/>
      </dsp:nvSpPr>
      <dsp:spPr>
        <a:xfrm>
          <a:off x="3131224" y="1026844"/>
          <a:ext cx="91440" cy="2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B615D-7ECD-4200-8585-C7A1F09D16D5}">
      <dsp:nvSpPr>
        <dsp:cNvPr id="0" name=""/>
        <dsp:cNvSpPr/>
      </dsp:nvSpPr>
      <dsp:spPr>
        <a:xfrm>
          <a:off x="1866041" y="1825045"/>
          <a:ext cx="655451" cy="29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5"/>
              </a:lnTo>
              <a:lnTo>
                <a:pt x="655451" y="174255"/>
              </a:lnTo>
              <a:lnTo>
                <a:pt x="655451" y="292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1708E-720F-4681-AD8D-AC1DBDE00967}">
      <dsp:nvSpPr>
        <dsp:cNvPr id="0" name=""/>
        <dsp:cNvSpPr/>
      </dsp:nvSpPr>
      <dsp:spPr>
        <a:xfrm>
          <a:off x="1210590" y="1825045"/>
          <a:ext cx="655451" cy="292298"/>
        </a:xfrm>
        <a:custGeom>
          <a:avLst/>
          <a:gdLst/>
          <a:ahLst/>
          <a:cxnLst/>
          <a:rect l="0" t="0" r="0" b="0"/>
          <a:pathLst>
            <a:path>
              <a:moveTo>
                <a:pt x="655451" y="0"/>
              </a:moveTo>
              <a:lnTo>
                <a:pt x="655451" y="174255"/>
              </a:lnTo>
              <a:lnTo>
                <a:pt x="0" y="174255"/>
              </a:lnTo>
              <a:lnTo>
                <a:pt x="0" y="292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00ED-D460-4079-9F65-60CEF9E62195}">
      <dsp:nvSpPr>
        <dsp:cNvPr id="0" name=""/>
        <dsp:cNvSpPr/>
      </dsp:nvSpPr>
      <dsp:spPr>
        <a:xfrm>
          <a:off x="1866041" y="1026844"/>
          <a:ext cx="1310902" cy="292298"/>
        </a:xfrm>
        <a:custGeom>
          <a:avLst/>
          <a:gdLst/>
          <a:ahLst/>
          <a:cxnLst/>
          <a:rect l="0" t="0" r="0" b="0"/>
          <a:pathLst>
            <a:path>
              <a:moveTo>
                <a:pt x="1310902" y="0"/>
              </a:moveTo>
              <a:lnTo>
                <a:pt x="1310902" y="174255"/>
              </a:lnTo>
              <a:lnTo>
                <a:pt x="0" y="174255"/>
              </a:lnTo>
              <a:lnTo>
                <a:pt x="0" y="29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BA2CD-7583-4C58-94F8-94560A73E82A}">
      <dsp:nvSpPr>
        <dsp:cNvPr id="0" name=""/>
        <dsp:cNvSpPr/>
      </dsp:nvSpPr>
      <dsp:spPr>
        <a:xfrm>
          <a:off x="555138" y="1026844"/>
          <a:ext cx="2621805" cy="292298"/>
        </a:xfrm>
        <a:custGeom>
          <a:avLst/>
          <a:gdLst/>
          <a:ahLst/>
          <a:cxnLst/>
          <a:rect l="0" t="0" r="0" b="0"/>
          <a:pathLst>
            <a:path>
              <a:moveTo>
                <a:pt x="2621805" y="0"/>
              </a:moveTo>
              <a:lnTo>
                <a:pt x="2621805" y="174255"/>
              </a:lnTo>
              <a:lnTo>
                <a:pt x="0" y="174255"/>
              </a:lnTo>
              <a:lnTo>
                <a:pt x="0" y="292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80C87-B587-4945-90F5-54BDEE3A2ED0}">
      <dsp:nvSpPr>
        <dsp:cNvPr id="0" name=""/>
        <dsp:cNvSpPr/>
      </dsp:nvSpPr>
      <dsp:spPr>
        <a:xfrm>
          <a:off x="2688392" y="5209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Fichier log</a:t>
          </a:r>
        </a:p>
      </dsp:txBody>
      <dsp:txXfrm>
        <a:off x="2688392" y="520943"/>
        <a:ext cx="977105" cy="505901"/>
      </dsp:txXfrm>
    </dsp:sp>
    <dsp:sp modelId="{B29DDD51-B659-4BE9-99A8-CBB05A1F8D80}">
      <dsp:nvSpPr>
        <dsp:cNvPr id="0" name=""/>
        <dsp:cNvSpPr/>
      </dsp:nvSpPr>
      <dsp:spPr>
        <a:xfrm>
          <a:off x="2883813" y="9144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100" kern="1200"/>
        </a:p>
      </dsp:txBody>
      <dsp:txXfrm>
        <a:off x="2883813" y="914422"/>
        <a:ext cx="879394" cy="168633"/>
      </dsp:txXfrm>
    </dsp:sp>
    <dsp:sp modelId="{37036EC7-5200-4B59-8BD8-3476F6AEA752}">
      <dsp:nvSpPr>
        <dsp:cNvPr id="0" name=""/>
        <dsp:cNvSpPr/>
      </dsp:nvSpPr>
      <dsp:spPr>
        <a:xfrm>
          <a:off x="66586" y="13191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Vide (1)</a:t>
          </a:r>
        </a:p>
      </dsp:txBody>
      <dsp:txXfrm>
        <a:off x="66586" y="1319143"/>
        <a:ext cx="977105" cy="505901"/>
      </dsp:txXfrm>
    </dsp:sp>
    <dsp:sp modelId="{42B83D09-EF36-41FB-B67C-9706E86171B3}">
      <dsp:nvSpPr>
        <dsp:cNvPr id="0" name=""/>
        <dsp:cNvSpPr/>
      </dsp:nvSpPr>
      <dsp:spPr>
        <a:xfrm>
          <a:off x="262007" y="17126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Ouverture avec succès +  fichier vide  </a:t>
          </a:r>
        </a:p>
      </dsp:txBody>
      <dsp:txXfrm>
        <a:off x="262007" y="1712622"/>
        <a:ext cx="879394" cy="168633"/>
      </dsp:txXfrm>
    </dsp:sp>
    <dsp:sp modelId="{C016EC25-8CE6-4EF5-BF3C-4E985C7291E0}">
      <dsp:nvSpPr>
        <dsp:cNvPr id="0" name=""/>
        <dsp:cNvSpPr/>
      </dsp:nvSpPr>
      <dsp:spPr>
        <a:xfrm>
          <a:off x="1377489" y="13191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Normal(2)</a:t>
          </a:r>
        </a:p>
      </dsp:txBody>
      <dsp:txXfrm>
        <a:off x="1377489" y="1319143"/>
        <a:ext cx="977105" cy="505901"/>
      </dsp:txXfrm>
    </dsp:sp>
    <dsp:sp modelId="{B2F976C0-E10F-437A-8C5F-2EE4931EDBD1}">
      <dsp:nvSpPr>
        <dsp:cNvPr id="0" name=""/>
        <dsp:cNvSpPr/>
      </dsp:nvSpPr>
      <dsp:spPr>
        <a:xfrm>
          <a:off x="1572910" y="17126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Ouverture avec succès</a:t>
          </a:r>
        </a:p>
      </dsp:txBody>
      <dsp:txXfrm>
        <a:off x="1572910" y="1712622"/>
        <a:ext cx="879394" cy="168633"/>
      </dsp:txXfrm>
    </dsp:sp>
    <dsp:sp modelId="{B2C6C085-2F3A-41AE-BE3F-18330F4D9149}">
      <dsp:nvSpPr>
        <dsp:cNvPr id="0" name=""/>
        <dsp:cNvSpPr/>
      </dsp:nvSpPr>
      <dsp:spPr>
        <a:xfrm>
          <a:off x="722037" y="21173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+10 documents(6)</a:t>
          </a:r>
        </a:p>
      </dsp:txBody>
      <dsp:txXfrm>
        <a:off x="722037" y="2117343"/>
        <a:ext cx="977105" cy="505901"/>
      </dsp:txXfrm>
    </dsp:sp>
    <dsp:sp modelId="{7555F55C-8503-471D-A755-313B3E6D11D5}">
      <dsp:nvSpPr>
        <dsp:cNvPr id="0" name=""/>
        <dsp:cNvSpPr/>
      </dsp:nvSpPr>
      <dsp:spPr>
        <a:xfrm>
          <a:off x="917458" y="2510823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top 10</a:t>
          </a:r>
        </a:p>
      </dsp:txBody>
      <dsp:txXfrm>
        <a:off x="917458" y="2510823"/>
        <a:ext cx="879394" cy="168633"/>
      </dsp:txXfrm>
    </dsp:sp>
    <dsp:sp modelId="{E3F7FB76-C4F2-4DF4-A9E4-1F5B1623A36F}">
      <dsp:nvSpPr>
        <dsp:cNvPr id="0" name=""/>
        <dsp:cNvSpPr/>
      </dsp:nvSpPr>
      <dsp:spPr>
        <a:xfrm>
          <a:off x="2032940" y="21173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-10 documents(7)</a:t>
          </a:r>
        </a:p>
      </dsp:txBody>
      <dsp:txXfrm>
        <a:off x="2032940" y="2117343"/>
        <a:ext cx="977105" cy="505901"/>
      </dsp:txXfrm>
    </dsp:sp>
    <dsp:sp modelId="{693B22F0-7F4B-48E7-92F8-0F06BDEDB7BD}">
      <dsp:nvSpPr>
        <dsp:cNvPr id="0" name=""/>
        <dsp:cNvSpPr/>
      </dsp:nvSpPr>
      <dsp:spPr>
        <a:xfrm>
          <a:off x="2228361" y="2510823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top10</a:t>
          </a:r>
        </a:p>
      </dsp:txBody>
      <dsp:txXfrm>
        <a:off x="2228361" y="2510823"/>
        <a:ext cx="879394" cy="168633"/>
      </dsp:txXfrm>
    </dsp:sp>
    <dsp:sp modelId="{670B8470-EC8E-47DE-8783-6467C76F2F04}">
      <dsp:nvSpPr>
        <dsp:cNvPr id="0" name=""/>
        <dsp:cNvSpPr/>
      </dsp:nvSpPr>
      <dsp:spPr>
        <a:xfrm>
          <a:off x="2688392" y="13191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Non renseigné (3)</a:t>
          </a:r>
        </a:p>
      </dsp:txBody>
      <dsp:txXfrm>
        <a:off x="2688392" y="1319143"/>
        <a:ext cx="977105" cy="505901"/>
      </dsp:txXfrm>
    </dsp:sp>
    <dsp:sp modelId="{A64DA7C4-1E17-419B-B18E-C9A25E8F33D0}">
      <dsp:nvSpPr>
        <dsp:cNvPr id="0" name=""/>
        <dsp:cNvSpPr/>
      </dsp:nvSpPr>
      <dsp:spPr>
        <a:xfrm>
          <a:off x="2883813" y="17126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Erreur fichier non spécifié</a:t>
          </a:r>
        </a:p>
      </dsp:txBody>
      <dsp:txXfrm>
        <a:off x="2883813" y="1712622"/>
        <a:ext cx="879394" cy="168633"/>
      </dsp:txXfrm>
    </dsp:sp>
    <dsp:sp modelId="{C3C2D08A-4A0F-4489-838A-4EF8E5A4B055}">
      <dsp:nvSpPr>
        <dsp:cNvPr id="0" name=""/>
        <dsp:cNvSpPr/>
      </dsp:nvSpPr>
      <dsp:spPr>
        <a:xfrm>
          <a:off x="3999295" y="13191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Pas les droits en lecture (4)</a:t>
          </a:r>
        </a:p>
      </dsp:txBody>
      <dsp:txXfrm>
        <a:off x="3999295" y="1319143"/>
        <a:ext cx="977105" cy="505901"/>
      </dsp:txXfrm>
    </dsp:sp>
    <dsp:sp modelId="{2A0ADCB6-DEAB-4D65-910F-AF924ABD6446}">
      <dsp:nvSpPr>
        <dsp:cNvPr id="0" name=""/>
        <dsp:cNvSpPr/>
      </dsp:nvSpPr>
      <dsp:spPr>
        <a:xfrm>
          <a:off x="4194716" y="17126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Erreur Droits d'accès lecture</a:t>
          </a:r>
        </a:p>
      </dsp:txBody>
      <dsp:txXfrm>
        <a:off x="4194716" y="1712622"/>
        <a:ext cx="879394" cy="168633"/>
      </dsp:txXfrm>
    </dsp:sp>
    <dsp:sp modelId="{132C60F9-6F1E-4671-BB01-BA2E105BBE45}">
      <dsp:nvSpPr>
        <dsp:cNvPr id="0" name=""/>
        <dsp:cNvSpPr/>
      </dsp:nvSpPr>
      <dsp:spPr>
        <a:xfrm>
          <a:off x="5310198" y="1319143"/>
          <a:ext cx="977105" cy="5059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1388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Mauvais format(5)</a:t>
          </a:r>
        </a:p>
      </dsp:txBody>
      <dsp:txXfrm>
        <a:off x="5310198" y="1319143"/>
        <a:ext cx="977105" cy="505901"/>
      </dsp:txXfrm>
    </dsp:sp>
    <dsp:sp modelId="{85DF35DE-2DC3-4465-AFF2-D11E19467B79}">
      <dsp:nvSpPr>
        <dsp:cNvPr id="0" name=""/>
        <dsp:cNvSpPr/>
      </dsp:nvSpPr>
      <dsp:spPr>
        <a:xfrm>
          <a:off x="5505619" y="1712622"/>
          <a:ext cx="879394" cy="1686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Erreur: mauvais format</a:t>
          </a:r>
        </a:p>
      </dsp:txBody>
      <dsp:txXfrm>
        <a:off x="5505619" y="1712622"/>
        <a:ext cx="879394" cy="16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63BFF7-342E-4242-89DB-789641DEDD09}">
      <dsp:nvSpPr>
        <dsp:cNvPr id="0" name=""/>
        <dsp:cNvSpPr/>
      </dsp:nvSpPr>
      <dsp:spPr>
        <a:xfrm>
          <a:off x="4073398" y="718007"/>
          <a:ext cx="1783838" cy="26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80"/>
              </a:lnTo>
              <a:lnTo>
                <a:pt x="1783838" y="158080"/>
              </a:lnTo>
              <a:lnTo>
                <a:pt x="1783838" y="265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4383E-9B30-47AB-A21B-57BB331FABA7}">
      <dsp:nvSpPr>
        <dsp:cNvPr id="0" name=""/>
        <dsp:cNvSpPr/>
      </dsp:nvSpPr>
      <dsp:spPr>
        <a:xfrm>
          <a:off x="4073398" y="718007"/>
          <a:ext cx="594612" cy="26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80"/>
              </a:lnTo>
              <a:lnTo>
                <a:pt x="594612" y="158080"/>
              </a:lnTo>
              <a:lnTo>
                <a:pt x="594612" y="265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84AC-A06B-485C-9472-69AAFF3622D3}">
      <dsp:nvSpPr>
        <dsp:cNvPr id="0" name=""/>
        <dsp:cNvSpPr/>
      </dsp:nvSpPr>
      <dsp:spPr>
        <a:xfrm>
          <a:off x="3478785" y="718007"/>
          <a:ext cx="594612" cy="265167"/>
        </a:xfrm>
        <a:custGeom>
          <a:avLst/>
          <a:gdLst/>
          <a:ahLst/>
          <a:cxnLst/>
          <a:rect l="0" t="0" r="0" b="0"/>
          <a:pathLst>
            <a:path>
              <a:moveTo>
                <a:pt x="594612" y="0"/>
              </a:moveTo>
              <a:lnTo>
                <a:pt x="594612" y="158080"/>
              </a:lnTo>
              <a:lnTo>
                <a:pt x="0" y="158080"/>
              </a:lnTo>
              <a:lnTo>
                <a:pt x="0" y="265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B615D-7ECD-4200-8585-C7A1F09D16D5}">
      <dsp:nvSpPr>
        <dsp:cNvPr id="0" name=""/>
        <dsp:cNvSpPr/>
      </dsp:nvSpPr>
      <dsp:spPr>
        <a:xfrm>
          <a:off x="2289560" y="1442119"/>
          <a:ext cx="594612" cy="26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80"/>
              </a:lnTo>
              <a:lnTo>
                <a:pt x="594612" y="158080"/>
              </a:lnTo>
              <a:lnTo>
                <a:pt x="594612" y="26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08FA4-7B42-4BF7-9232-AA3BF4535415}">
      <dsp:nvSpPr>
        <dsp:cNvPr id="0" name=""/>
        <dsp:cNvSpPr/>
      </dsp:nvSpPr>
      <dsp:spPr>
        <a:xfrm>
          <a:off x="1694947" y="2166231"/>
          <a:ext cx="1189225" cy="26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80"/>
              </a:lnTo>
              <a:lnTo>
                <a:pt x="1189225" y="158080"/>
              </a:lnTo>
              <a:lnTo>
                <a:pt x="1189225" y="26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D8C6B-982A-47AA-BD1D-94715112ED0E}">
      <dsp:nvSpPr>
        <dsp:cNvPr id="0" name=""/>
        <dsp:cNvSpPr/>
      </dsp:nvSpPr>
      <dsp:spPr>
        <a:xfrm>
          <a:off x="1649227" y="2166231"/>
          <a:ext cx="91440" cy="2651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37460-5941-45DE-A59E-3B6370EE7CC1}">
      <dsp:nvSpPr>
        <dsp:cNvPr id="0" name=""/>
        <dsp:cNvSpPr/>
      </dsp:nvSpPr>
      <dsp:spPr>
        <a:xfrm>
          <a:off x="505722" y="2166231"/>
          <a:ext cx="1189225" cy="265167"/>
        </a:xfrm>
        <a:custGeom>
          <a:avLst/>
          <a:gdLst/>
          <a:ahLst/>
          <a:cxnLst/>
          <a:rect l="0" t="0" r="0" b="0"/>
          <a:pathLst>
            <a:path>
              <a:moveTo>
                <a:pt x="1189225" y="0"/>
              </a:moveTo>
              <a:lnTo>
                <a:pt x="1189225" y="158080"/>
              </a:lnTo>
              <a:lnTo>
                <a:pt x="0" y="158080"/>
              </a:lnTo>
              <a:lnTo>
                <a:pt x="0" y="26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1708E-720F-4681-AD8D-AC1DBDE00967}">
      <dsp:nvSpPr>
        <dsp:cNvPr id="0" name=""/>
        <dsp:cNvSpPr/>
      </dsp:nvSpPr>
      <dsp:spPr>
        <a:xfrm>
          <a:off x="1694947" y="1442119"/>
          <a:ext cx="594612" cy="265167"/>
        </a:xfrm>
        <a:custGeom>
          <a:avLst/>
          <a:gdLst/>
          <a:ahLst/>
          <a:cxnLst/>
          <a:rect l="0" t="0" r="0" b="0"/>
          <a:pathLst>
            <a:path>
              <a:moveTo>
                <a:pt x="594612" y="0"/>
              </a:moveTo>
              <a:lnTo>
                <a:pt x="594612" y="158080"/>
              </a:lnTo>
              <a:lnTo>
                <a:pt x="0" y="158080"/>
              </a:lnTo>
              <a:lnTo>
                <a:pt x="0" y="26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00ED-D460-4079-9F65-60CEF9E62195}">
      <dsp:nvSpPr>
        <dsp:cNvPr id="0" name=""/>
        <dsp:cNvSpPr/>
      </dsp:nvSpPr>
      <dsp:spPr>
        <a:xfrm>
          <a:off x="2289560" y="718007"/>
          <a:ext cx="1783838" cy="265167"/>
        </a:xfrm>
        <a:custGeom>
          <a:avLst/>
          <a:gdLst/>
          <a:ahLst/>
          <a:cxnLst/>
          <a:rect l="0" t="0" r="0" b="0"/>
          <a:pathLst>
            <a:path>
              <a:moveTo>
                <a:pt x="1783838" y="0"/>
              </a:moveTo>
              <a:lnTo>
                <a:pt x="1783838" y="158080"/>
              </a:lnTo>
              <a:lnTo>
                <a:pt x="0" y="158080"/>
              </a:lnTo>
              <a:lnTo>
                <a:pt x="0" y="2651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80C87-B587-4945-90F5-54BDEE3A2ED0}">
      <dsp:nvSpPr>
        <dsp:cNvPr id="0" name=""/>
        <dsp:cNvSpPr/>
      </dsp:nvSpPr>
      <dsp:spPr>
        <a:xfrm>
          <a:off x="3630193" y="259063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Fichier Dot</a:t>
          </a:r>
        </a:p>
      </dsp:txBody>
      <dsp:txXfrm>
        <a:off x="3630193" y="259063"/>
        <a:ext cx="886410" cy="458944"/>
      </dsp:txXfrm>
    </dsp:sp>
    <dsp:sp modelId="{B29DDD51-B659-4BE9-99A8-CBB05A1F8D80}">
      <dsp:nvSpPr>
        <dsp:cNvPr id="0" name=""/>
        <dsp:cNvSpPr/>
      </dsp:nvSpPr>
      <dsp:spPr>
        <a:xfrm>
          <a:off x="3807475" y="616019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3807475" y="616019"/>
        <a:ext cx="797769" cy="152981"/>
      </dsp:txXfrm>
    </dsp:sp>
    <dsp:sp modelId="{C016EC25-8CE6-4EF5-BF3C-4E985C7291E0}">
      <dsp:nvSpPr>
        <dsp:cNvPr id="0" name=""/>
        <dsp:cNvSpPr/>
      </dsp:nvSpPr>
      <dsp:spPr>
        <a:xfrm>
          <a:off x="1846355" y="983175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Normal</a:t>
          </a:r>
        </a:p>
      </dsp:txBody>
      <dsp:txXfrm>
        <a:off x="1846355" y="983175"/>
        <a:ext cx="886410" cy="458944"/>
      </dsp:txXfrm>
    </dsp:sp>
    <dsp:sp modelId="{B2F976C0-E10F-437A-8C5F-2EE4931EDBD1}">
      <dsp:nvSpPr>
        <dsp:cNvPr id="0" name=""/>
        <dsp:cNvSpPr/>
      </dsp:nvSpPr>
      <dsp:spPr>
        <a:xfrm>
          <a:off x="2023637" y="1340131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023637" y="1340131"/>
        <a:ext cx="797769" cy="152981"/>
      </dsp:txXfrm>
    </dsp:sp>
    <dsp:sp modelId="{B2C6C085-2F3A-41AE-BE3F-18330F4D9149}">
      <dsp:nvSpPr>
        <dsp:cNvPr id="0" name=""/>
        <dsp:cNvSpPr/>
      </dsp:nvSpPr>
      <dsp:spPr>
        <a:xfrm>
          <a:off x="1251742" y="1707286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Existe(11)</a:t>
          </a:r>
        </a:p>
      </dsp:txBody>
      <dsp:txXfrm>
        <a:off x="1251742" y="1707286"/>
        <a:ext cx="886410" cy="458944"/>
      </dsp:txXfrm>
    </dsp:sp>
    <dsp:sp modelId="{7555F55C-8503-471D-A755-313B3E6D11D5}">
      <dsp:nvSpPr>
        <dsp:cNvPr id="0" name=""/>
        <dsp:cNvSpPr/>
      </dsp:nvSpPr>
      <dsp:spPr>
        <a:xfrm>
          <a:off x="1429024" y="2064243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Ouverture avec succès</a:t>
          </a:r>
          <a:endParaRPr lang="fr-FR" sz="500" kern="1200"/>
        </a:p>
      </dsp:txBody>
      <dsp:txXfrm>
        <a:off x="1429024" y="2064243"/>
        <a:ext cx="797769" cy="152981"/>
      </dsp:txXfrm>
    </dsp:sp>
    <dsp:sp modelId="{B59F945D-94BA-4F1D-A9E7-13F0DDE39DF2}">
      <dsp:nvSpPr>
        <dsp:cNvPr id="0" name=""/>
        <dsp:cNvSpPr/>
      </dsp:nvSpPr>
      <dsp:spPr>
        <a:xfrm>
          <a:off x="62516" y="2431398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 document(13)</a:t>
          </a:r>
        </a:p>
      </dsp:txBody>
      <dsp:txXfrm>
        <a:off x="62516" y="2431398"/>
        <a:ext cx="886410" cy="458944"/>
      </dsp:txXfrm>
    </dsp:sp>
    <dsp:sp modelId="{ABC9422A-3D59-4EE2-B877-2B7C3EE4CA28}">
      <dsp:nvSpPr>
        <dsp:cNvPr id="0" name=""/>
        <dsp:cNvSpPr/>
      </dsp:nvSpPr>
      <dsp:spPr>
        <a:xfrm>
          <a:off x="239799" y="2788355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Génération fichier Dot</a:t>
          </a:r>
        </a:p>
      </dsp:txBody>
      <dsp:txXfrm>
        <a:off x="239799" y="2788355"/>
        <a:ext cx="797769" cy="152981"/>
      </dsp:txXfrm>
    </dsp:sp>
    <dsp:sp modelId="{979E3BB5-57F6-4260-9024-FE6197C64353}">
      <dsp:nvSpPr>
        <dsp:cNvPr id="0" name=""/>
        <dsp:cNvSpPr/>
      </dsp:nvSpPr>
      <dsp:spPr>
        <a:xfrm>
          <a:off x="1251742" y="2431398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Graphe non connecté (14)</a:t>
          </a:r>
        </a:p>
      </dsp:txBody>
      <dsp:txXfrm>
        <a:off x="1251742" y="2431398"/>
        <a:ext cx="886410" cy="458944"/>
      </dsp:txXfrm>
    </dsp:sp>
    <dsp:sp modelId="{82F3A217-4B30-453A-9640-ADD72F257BB6}">
      <dsp:nvSpPr>
        <dsp:cNvPr id="0" name=""/>
        <dsp:cNvSpPr/>
      </dsp:nvSpPr>
      <dsp:spPr>
        <a:xfrm>
          <a:off x="1429024" y="2788355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Génération fichier Dot</a:t>
          </a:r>
        </a:p>
      </dsp:txBody>
      <dsp:txXfrm>
        <a:off x="1429024" y="2788355"/>
        <a:ext cx="797769" cy="152981"/>
      </dsp:txXfrm>
    </dsp:sp>
    <dsp:sp modelId="{A9902D14-3D05-4B0B-878C-04DD8588E0BA}">
      <dsp:nvSpPr>
        <dsp:cNvPr id="0" name=""/>
        <dsp:cNvSpPr/>
      </dsp:nvSpPr>
      <dsp:spPr>
        <a:xfrm>
          <a:off x="2440967" y="2431398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Anonyme.log (22 Mo) (15)</a:t>
          </a:r>
        </a:p>
      </dsp:txBody>
      <dsp:txXfrm>
        <a:off x="2440967" y="2431398"/>
        <a:ext cx="886410" cy="458944"/>
      </dsp:txXfrm>
    </dsp:sp>
    <dsp:sp modelId="{E5F1844F-A3B4-4BCF-8857-4E9200700C2A}">
      <dsp:nvSpPr>
        <dsp:cNvPr id="0" name=""/>
        <dsp:cNvSpPr/>
      </dsp:nvSpPr>
      <dsp:spPr>
        <a:xfrm>
          <a:off x="2618249" y="2788355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Génération fichier Dot</a:t>
          </a:r>
        </a:p>
      </dsp:txBody>
      <dsp:txXfrm>
        <a:off x="2618249" y="2788355"/>
        <a:ext cx="797769" cy="152981"/>
      </dsp:txXfrm>
    </dsp:sp>
    <dsp:sp modelId="{E3F7FB76-C4F2-4DF4-A9E4-1F5B1623A36F}">
      <dsp:nvSpPr>
        <dsp:cNvPr id="0" name=""/>
        <dsp:cNvSpPr/>
      </dsp:nvSpPr>
      <dsp:spPr>
        <a:xfrm>
          <a:off x="2440967" y="1707286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N'existe pas(12)</a:t>
          </a:r>
        </a:p>
      </dsp:txBody>
      <dsp:txXfrm>
        <a:off x="2440967" y="1707286"/>
        <a:ext cx="886410" cy="458944"/>
      </dsp:txXfrm>
    </dsp:sp>
    <dsp:sp modelId="{693B22F0-7F4B-48E7-92F8-0F06BDEDB7BD}">
      <dsp:nvSpPr>
        <dsp:cNvPr id="0" name=""/>
        <dsp:cNvSpPr/>
      </dsp:nvSpPr>
      <dsp:spPr>
        <a:xfrm>
          <a:off x="2618249" y="2064243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création fichier Dot</a:t>
          </a:r>
        </a:p>
      </dsp:txBody>
      <dsp:txXfrm>
        <a:off x="2618249" y="2064243"/>
        <a:ext cx="797769" cy="152981"/>
      </dsp:txXfrm>
    </dsp:sp>
    <dsp:sp modelId="{670B8470-EC8E-47DE-8783-6467C76F2F04}">
      <dsp:nvSpPr>
        <dsp:cNvPr id="0" name=""/>
        <dsp:cNvSpPr/>
      </dsp:nvSpPr>
      <dsp:spPr>
        <a:xfrm>
          <a:off x="3035580" y="983175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Non renseigné (8)</a:t>
          </a:r>
        </a:p>
      </dsp:txBody>
      <dsp:txXfrm>
        <a:off x="3035580" y="983175"/>
        <a:ext cx="886410" cy="458944"/>
      </dsp:txXfrm>
    </dsp:sp>
    <dsp:sp modelId="{A64DA7C4-1E17-419B-B18E-C9A25E8F33D0}">
      <dsp:nvSpPr>
        <dsp:cNvPr id="0" name=""/>
        <dsp:cNvSpPr/>
      </dsp:nvSpPr>
      <dsp:spPr>
        <a:xfrm>
          <a:off x="3212862" y="1340131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  Erreur fichier non spécifié</a:t>
          </a:r>
        </a:p>
      </dsp:txBody>
      <dsp:txXfrm>
        <a:off x="3212862" y="1340131"/>
        <a:ext cx="797769" cy="152981"/>
      </dsp:txXfrm>
    </dsp:sp>
    <dsp:sp modelId="{C3C2D08A-4A0F-4489-838A-4EF8E5A4B055}">
      <dsp:nvSpPr>
        <dsp:cNvPr id="0" name=""/>
        <dsp:cNvSpPr/>
      </dsp:nvSpPr>
      <dsp:spPr>
        <a:xfrm>
          <a:off x="4224806" y="983175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Pas les droits en lecture et écriture (9)</a:t>
          </a:r>
        </a:p>
      </dsp:txBody>
      <dsp:txXfrm>
        <a:off x="4224806" y="983175"/>
        <a:ext cx="886410" cy="458944"/>
      </dsp:txXfrm>
    </dsp:sp>
    <dsp:sp modelId="{2A0ADCB6-DEAB-4D65-910F-AF924ABD6446}">
      <dsp:nvSpPr>
        <dsp:cNvPr id="0" name=""/>
        <dsp:cNvSpPr/>
      </dsp:nvSpPr>
      <dsp:spPr>
        <a:xfrm>
          <a:off x="4402088" y="1340131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Erreur Droits d'accès lecture/écriture</a:t>
          </a:r>
        </a:p>
      </dsp:txBody>
      <dsp:txXfrm>
        <a:off x="4402088" y="1340131"/>
        <a:ext cx="797769" cy="152981"/>
      </dsp:txXfrm>
    </dsp:sp>
    <dsp:sp modelId="{132C60F9-6F1E-4671-BB01-BA2E105BBE45}">
      <dsp:nvSpPr>
        <dsp:cNvPr id="0" name=""/>
        <dsp:cNvSpPr/>
      </dsp:nvSpPr>
      <dsp:spPr>
        <a:xfrm>
          <a:off x="5414031" y="983175"/>
          <a:ext cx="886410" cy="458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476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Mauvais format(10)</a:t>
          </a:r>
        </a:p>
      </dsp:txBody>
      <dsp:txXfrm>
        <a:off x="5414031" y="983175"/>
        <a:ext cx="886410" cy="458944"/>
      </dsp:txXfrm>
    </dsp:sp>
    <dsp:sp modelId="{85DF35DE-2DC3-4465-AFF2-D11E19467B79}">
      <dsp:nvSpPr>
        <dsp:cNvPr id="0" name=""/>
        <dsp:cNvSpPr/>
      </dsp:nvSpPr>
      <dsp:spPr>
        <a:xfrm>
          <a:off x="5591313" y="1340131"/>
          <a:ext cx="797769" cy="1529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Erreur: mauvais format</a:t>
          </a:r>
        </a:p>
      </dsp:txBody>
      <dsp:txXfrm>
        <a:off x="5591313" y="1340131"/>
        <a:ext cx="797769" cy="1529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24383E-9B30-47AB-A21B-57BB331FABA7}">
      <dsp:nvSpPr>
        <dsp:cNvPr id="0" name=""/>
        <dsp:cNvSpPr/>
      </dsp:nvSpPr>
      <dsp:spPr>
        <a:xfrm>
          <a:off x="3786659" y="831207"/>
          <a:ext cx="1570228" cy="350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26"/>
              </a:lnTo>
              <a:lnTo>
                <a:pt x="1570228" y="208726"/>
              </a:lnTo>
              <a:lnTo>
                <a:pt x="1570228" y="350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84AC-A06B-485C-9472-69AAFF3622D3}">
      <dsp:nvSpPr>
        <dsp:cNvPr id="0" name=""/>
        <dsp:cNvSpPr/>
      </dsp:nvSpPr>
      <dsp:spPr>
        <a:xfrm>
          <a:off x="3740939" y="831207"/>
          <a:ext cx="91440" cy="350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1436-DE48-4AD1-BEB4-9FFAFFEC76EA}">
      <dsp:nvSpPr>
        <dsp:cNvPr id="0" name=""/>
        <dsp:cNvSpPr/>
      </dsp:nvSpPr>
      <dsp:spPr>
        <a:xfrm>
          <a:off x="2216430" y="1787309"/>
          <a:ext cx="1570228" cy="350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26"/>
              </a:lnTo>
              <a:lnTo>
                <a:pt x="1570228" y="208726"/>
              </a:lnTo>
              <a:lnTo>
                <a:pt x="1570228" y="350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8AD5D-B42A-404D-A848-B6625A90A366}">
      <dsp:nvSpPr>
        <dsp:cNvPr id="0" name=""/>
        <dsp:cNvSpPr/>
      </dsp:nvSpPr>
      <dsp:spPr>
        <a:xfrm>
          <a:off x="2170710" y="1787309"/>
          <a:ext cx="91440" cy="350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FC1AE-CD58-47D7-B4BA-26555F65153F}">
      <dsp:nvSpPr>
        <dsp:cNvPr id="0" name=""/>
        <dsp:cNvSpPr/>
      </dsp:nvSpPr>
      <dsp:spPr>
        <a:xfrm>
          <a:off x="646201" y="1787309"/>
          <a:ext cx="1570228" cy="350121"/>
        </a:xfrm>
        <a:custGeom>
          <a:avLst/>
          <a:gdLst/>
          <a:ahLst/>
          <a:cxnLst/>
          <a:rect l="0" t="0" r="0" b="0"/>
          <a:pathLst>
            <a:path>
              <a:moveTo>
                <a:pt x="1570228" y="0"/>
              </a:moveTo>
              <a:lnTo>
                <a:pt x="1570228" y="208726"/>
              </a:lnTo>
              <a:lnTo>
                <a:pt x="0" y="208726"/>
              </a:lnTo>
              <a:lnTo>
                <a:pt x="0" y="350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00ED-D460-4079-9F65-60CEF9E62195}">
      <dsp:nvSpPr>
        <dsp:cNvPr id="0" name=""/>
        <dsp:cNvSpPr/>
      </dsp:nvSpPr>
      <dsp:spPr>
        <a:xfrm>
          <a:off x="2216430" y="831207"/>
          <a:ext cx="1570228" cy="350121"/>
        </a:xfrm>
        <a:custGeom>
          <a:avLst/>
          <a:gdLst/>
          <a:ahLst/>
          <a:cxnLst/>
          <a:rect l="0" t="0" r="0" b="0"/>
          <a:pathLst>
            <a:path>
              <a:moveTo>
                <a:pt x="1570228" y="0"/>
              </a:moveTo>
              <a:lnTo>
                <a:pt x="1570228" y="208726"/>
              </a:lnTo>
              <a:lnTo>
                <a:pt x="0" y="208726"/>
              </a:lnTo>
              <a:lnTo>
                <a:pt x="0" y="350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80C87-B587-4945-90F5-54BDEE3A2ED0}">
      <dsp:nvSpPr>
        <dsp:cNvPr id="0" name=""/>
        <dsp:cNvSpPr/>
      </dsp:nvSpPr>
      <dsp:spPr>
        <a:xfrm>
          <a:off x="3201460" y="225227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Horaire</a:t>
          </a:r>
        </a:p>
      </dsp:txBody>
      <dsp:txXfrm>
        <a:off x="3201460" y="225227"/>
        <a:ext cx="1170398" cy="605980"/>
      </dsp:txXfrm>
    </dsp:sp>
    <dsp:sp modelId="{B29DDD51-B659-4BE9-99A8-CBB05A1F8D80}">
      <dsp:nvSpPr>
        <dsp:cNvPr id="0" name=""/>
        <dsp:cNvSpPr/>
      </dsp:nvSpPr>
      <dsp:spPr>
        <a:xfrm>
          <a:off x="3435540" y="696545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3435540" y="696545"/>
        <a:ext cx="1053358" cy="201993"/>
      </dsp:txXfrm>
    </dsp:sp>
    <dsp:sp modelId="{C016EC25-8CE6-4EF5-BF3C-4E985C7291E0}">
      <dsp:nvSpPr>
        <dsp:cNvPr id="0" name=""/>
        <dsp:cNvSpPr/>
      </dsp:nvSpPr>
      <dsp:spPr>
        <a:xfrm>
          <a:off x="1631231" y="1181329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Compris dans [0,23] </a:t>
          </a:r>
          <a:endParaRPr lang="fr-FR" sz="1200" kern="1200"/>
        </a:p>
      </dsp:txBody>
      <dsp:txXfrm>
        <a:off x="1631231" y="1181329"/>
        <a:ext cx="1170398" cy="605980"/>
      </dsp:txXfrm>
    </dsp:sp>
    <dsp:sp modelId="{B2F976C0-E10F-437A-8C5F-2EE4931EDBD1}">
      <dsp:nvSpPr>
        <dsp:cNvPr id="0" name=""/>
        <dsp:cNvSpPr/>
      </dsp:nvSpPr>
      <dsp:spPr>
        <a:xfrm>
          <a:off x="1865311" y="1652647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1865311" y="1652647"/>
        <a:ext cx="1053358" cy="201993"/>
      </dsp:txXfrm>
    </dsp:sp>
    <dsp:sp modelId="{F433C74F-055F-44F2-8E2D-F5F23B5FBC26}">
      <dsp:nvSpPr>
        <dsp:cNvPr id="0" name=""/>
        <dsp:cNvSpPr/>
      </dsp:nvSpPr>
      <dsp:spPr>
        <a:xfrm>
          <a:off x="61002" y="2137431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Aucune requête à supprimer (17)</a:t>
          </a:r>
        </a:p>
      </dsp:txBody>
      <dsp:txXfrm>
        <a:off x="61002" y="2137431"/>
        <a:ext cx="1170398" cy="605980"/>
      </dsp:txXfrm>
    </dsp:sp>
    <dsp:sp modelId="{37F22147-BD9C-4970-94DD-76D2149C60EA}">
      <dsp:nvSpPr>
        <dsp:cNvPr id="0" name=""/>
        <dsp:cNvSpPr/>
      </dsp:nvSpPr>
      <dsp:spPr>
        <a:xfrm>
          <a:off x="295082" y="2608749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295082" y="2608749"/>
        <a:ext cx="1053358" cy="201993"/>
      </dsp:txXfrm>
    </dsp:sp>
    <dsp:sp modelId="{BD9C7CF8-7B59-4970-84C0-F321FA184D45}">
      <dsp:nvSpPr>
        <dsp:cNvPr id="0" name=""/>
        <dsp:cNvSpPr/>
      </dsp:nvSpPr>
      <dsp:spPr>
        <a:xfrm>
          <a:off x="1631231" y="2137431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Toutes les requêtes à supprimer (18)</a:t>
          </a:r>
        </a:p>
      </dsp:txBody>
      <dsp:txXfrm>
        <a:off x="1631231" y="2137431"/>
        <a:ext cx="1170398" cy="605980"/>
      </dsp:txXfrm>
    </dsp:sp>
    <dsp:sp modelId="{F00D3BE9-6E31-4D7E-BA85-23DAC20FD97E}">
      <dsp:nvSpPr>
        <dsp:cNvPr id="0" name=""/>
        <dsp:cNvSpPr/>
      </dsp:nvSpPr>
      <dsp:spPr>
        <a:xfrm>
          <a:off x="1865311" y="2608749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1865311" y="2608749"/>
        <a:ext cx="1053358" cy="201993"/>
      </dsp:txXfrm>
    </dsp:sp>
    <dsp:sp modelId="{AEC1C9E6-308D-4AA9-B694-481DD14F48C4}">
      <dsp:nvSpPr>
        <dsp:cNvPr id="0" name=""/>
        <dsp:cNvSpPr/>
      </dsp:nvSpPr>
      <dsp:spPr>
        <a:xfrm>
          <a:off x="3201460" y="2137431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Seuls certaines requêtes à filtrer (19)</a:t>
          </a:r>
        </a:p>
      </dsp:txBody>
      <dsp:txXfrm>
        <a:off x="3201460" y="2137431"/>
        <a:ext cx="1170398" cy="605980"/>
      </dsp:txXfrm>
    </dsp:sp>
    <dsp:sp modelId="{70478987-EDB8-4C46-815A-BF820DA64F32}">
      <dsp:nvSpPr>
        <dsp:cNvPr id="0" name=""/>
        <dsp:cNvSpPr/>
      </dsp:nvSpPr>
      <dsp:spPr>
        <a:xfrm>
          <a:off x="3435540" y="2608749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3435540" y="2608749"/>
        <a:ext cx="1053358" cy="201993"/>
      </dsp:txXfrm>
    </dsp:sp>
    <dsp:sp modelId="{670B8470-EC8E-47DE-8783-6467C76F2F04}">
      <dsp:nvSpPr>
        <dsp:cNvPr id="0" name=""/>
        <dsp:cNvSpPr/>
      </dsp:nvSpPr>
      <dsp:spPr>
        <a:xfrm>
          <a:off x="3201460" y="1181329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Non renseigné(15)</a:t>
          </a:r>
          <a:endParaRPr lang="fr-FR" sz="1200" kern="1200"/>
        </a:p>
      </dsp:txBody>
      <dsp:txXfrm>
        <a:off x="3201460" y="1181329"/>
        <a:ext cx="1170398" cy="605980"/>
      </dsp:txXfrm>
    </dsp:sp>
    <dsp:sp modelId="{A64DA7C4-1E17-419B-B18E-C9A25E8F33D0}">
      <dsp:nvSpPr>
        <dsp:cNvPr id="0" name=""/>
        <dsp:cNvSpPr/>
      </dsp:nvSpPr>
      <dsp:spPr>
        <a:xfrm>
          <a:off x="3435540" y="1652647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  Erreur syntaxe </a:t>
          </a:r>
        </a:p>
      </dsp:txBody>
      <dsp:txXfrm>
        <a:off x="3435540" y="1652647"/>
        <a:ext cx="1053358" cy="201993"/>
      </dsp:txXfrm>
    </dsp:sp>
    <dsp:sp modelId="{C3C2D08A-4A0F-4489-838A-4EF8E5A4B055}">
      <dsp:nvSpPr>
        <dsp:cNvPr id="0" name=""/>
        <dsp:cNvSpPr/>
      </dsp:nvSpPr>
      <dsp:spPr>
        <a:xfrm>
          <a:off x="4771689" y="1181329"/>
          <a:ext cx="1170398" cy="60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551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Non Compris dans[0,23](16)</a:t>
          </a:r>
        </a:p>
      </dsp:txBody>
      <dsp:txXfrm>
        <a:off x="4771689" y="1181329"/>
        <a:ext cx="1170398" cy="605980"/>
      </dsp:txXfrm>
    </dsp:sp>
    <dsp:sp modelId="{2A0ADCB6-DEAB-4D65-910F-AF924ABD6446}">
      <dsp:nvSpPr>
        <dsp:cNvPr id="0" name=""/>
        <dsp:cNvSpPr/>
      </dsp:nvSpPr>
      <dsp:spPr>
        <a:xfrm>
          <a:off x="5005768" y="1652647"/>
          <a:ext cx="1053358" cy="2019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Erreur saisie horaire</a:t>
          </a:r>
        </a:p>
      </dsp:txBody>
      <dsp:txXfrm>
        <a:off x="5005768" y="1652647"/>
        <a:ext cx="1053358" cy="20199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24383E-9B30-47AB-A21B-57BB331FABA7}">
      <dsp:nvSpPr>
        <dsp:cNvPr id="0" name=""/>
        <dsp:cNvSpPr/>
      </dsp:nvSpPr>
      <dsp:spPr>
        <a:xfrm>
          <a:off x="2980766" y="1235130"/>
          <a:ext cx="2127757" cy="474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37"/>
              </a:lnTo>
              <a:lnTo>
                <a:pt x="2127757" y="282837"/>
              </a:lnTo>
              <a:lnTo>
                <a:pt x="2127757" y="474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84AC-A06B-485C-9472-69AAFF3622D3}">
      <dsp:nvSpPr>
        <dsp:cNvPr id="0" name=""/>
        <dsp:cNvSpPr/>
      </dsp:nvSpPr>
      <dsp:spPr>
        <a:xfrm>
          <a:off x="2935046" y="1235130"/>
          <a:ext cx="91440" cy="474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4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00ED-D460-4079-9F65-60CEF9E62195}">
      <dsp:nvSpPr>
        <dsp:cNvPr id="0" name=""/>
        <dsp:cNvSpPr/>
      </dsp:nvSpPr>
      <dsp:spPr>
        <a:xfrm>
          <a:off x="853008" y="1235130"/>
          <a:ext cx="2127757" cy="474437"/>
        </a:xfrm>
        <a:custGeom>
          <a:avLst/>
          <a:gdLst/>
          <a:ahLst/>
          <a:cxnLst/>
          <a:rect l="0" t="0" r="0" b="0"/>
          <a:pathLst>
            <a:path>
              <a:moveTo>
                <a:pt x="2127757" y="0"/>
              </a:moveTo>
              <a:lnTo>
                <a:pt x="2127757" y="282837"/>
              </a:lnTo>
              <a:lnTo>
                <a:pt x="0" y="282837"/>
              </a:lnTo>
              <a:lnTo>
                <a:pt x="0" y="474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80C87-B587-4945-90F5-54BDEE3A2ED0}">
      <dsp:nvSpPr>
        <dsp:cNvPr id="0" name=""/>
        <dsp:cNvSpPr/>
      </dsp:nvSpPr>
      <dsp:spPr>
        <a:xfrm>
          <a:off x="2187785" y="413988"/>
          <a:ext cx="1585962" cy="82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1587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Exclure</a:t>
          </a:r>
        </a:p>
      </dsp:txBody>
      <dsp:txXfrm>
        <a:off x="2187785" y="413988"/>
        <a:ext cx="1585962" cy="821141"/>
      </dsp:txXfrm>
    </dsp:sp>
    <dsp:sp modelId="{B29DDD51-B659-4BE9-99A8-CBB05A1F8D80}">
      <dsp:nvSpPr>
        <dsp:cNvPr id="0" name=""/>
        <dsp:cNvSpPr/>
      </dsp:nvSpPr>
      <dsp:spPr>
        <a:xfrm>
          <a:off x="2504978" y="1052654"/>
          <a:ext cx="1427366" cy="2737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>
        <a:off x="2504978" y="1052654"/>
        <a:ext cx="1427366" cy="273713"/>
      </dsp:txXfrm>
    </dsp:sp>
    <dsp:sp modelId="{C016EC25-8CE6-4EF5-BF3C-4E985C7291E0}">
      <dsp:nvSpPr>
        <dsp:cNvPr id="0" name=""/>
        <dsp:cNvSpPr/>
      </dsp:nvSpPr>
      <dsp:spPr>
        <a:xfrm>
          <a:off x="60027" y="1709567"/>
          <a:ext cx="1585962" cy="82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1587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Tous les documents à exclure (20)</a:t>
          </a:r>
          <a:endParaRPr lang="fr-FR" sz="1600" kern="1200"/>
        </a:p>
      </dsp:txBody>
      <dsp:txXfrm>
        <a:off x="60027" y="1709567"/>
        <a:ext cx="1585962" cy="821141"/>
      </dsp:txXfrm>
    </dsp:sp>
    <dsp:sp modelId="{B2F976C0-E10F-437A-8C5F-2EE4931EDBD1}">
      <dsp:nvSpPr>
        <dsp:cNvPr id="0" name=""/>
        <dsp:cNvSpPr/>
      </dsp:nvSpPr>
      <dsp:spPr>
        <a:xfrm>
          <a:off x="377220" y="2348232"/>
          <a:ext cx="1427366" cy="2737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>
        <a:off x="377220" y="2348232"/>
        <a:ext cx="1427366" cy="273713"/>
      </dsp:txXfrm>
    </dsp:sp>
    <dsp:sp modelId="{670B8470-EC8E-47DE-8783-6467C76F2F04}">
      <dsp:nvSpPr>
        <dsp:cNvPr id="0" name=""/>
        <dsp:cNvSpPr/>
      </dsp:nvSpPr>
      <dsp:spPr>
        <a:xfrm>
          <a:off x="2187785" y="1709567"/>
          <a:ext cx="1585962" cy="82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1587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Aucun document à exclure(21)</a:t>
          </a:r>
        </a:p>
      </dsp:txBody>
      <dsp:txXfrm>
        <a:off x="2187785" y="1709567"/>
        <a:ext cx="1585962" cy="821141"/>
      </dsp:txXfrm>
    </dsp:sp>
    <dsp:sp modelId="{A64DA7C4-1E17-419B-B18E-C9A25E8F33D0}">
      <dsp:nvSpPr>
        <dsp:cNvPr id="0" name=""/>
        <dsp:cNvSpPr/>
      </dsp:nvSpPr>
      <dsp:spPr>
        <a:xfrm>
          <a:off x="2504978" y="2348232"/>
          <a:ext cx="1427366" cy="2737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  </a:t>
          </a:r>
        </a:p>
      </dsp:txBody>
      <dsp:txXfrm>
        <a:off x="2504978" y="2348232"/>
        <a:ext cx="1427366" cy="273713"/>
      </dsp:txXfrm>
    </dsp:sp>
    <dsp:sp modelId="{C3C2D08A-4A0F-4489-838A-4EF8E5A4B055}">
      <dsp:nvSpPr>
        <dsp:cNvPr id="0" name=""/>
        <dsp:cNvSpPr/>
      </dsp:nvSpPr>
      <dsp:spPr>
        <a:xfrm>
          <a:off x="4315543" y="1709567"/>
          <a:ext cx="1585962" cy="82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1587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Certains à exclure(22)</a:t>
          </a:r>
        </a:p>
      </dsp:txBody>
      <dsp:txXfrm>
        <a:off x="4315543" y="1709567"/>
        <a:ext cx="1585962" cy="821141"/>
      </dsp:txXfrm>
    </dsp:sp>
    <dsp:sp modelId="{2A0ADCB6-DEAB-4D65-910F-AF924ABD6446}">
      <dsp:nvSpPr>
        <dsp:cNvPr id="0" name=""/>
        <dsp:cNvSpPr/>
      </dsp:nvSpPr>
      <dsp:spPr>
        <a:xfrm>
          <a:off x="4632736" y="2348232"/>
          <a:ext cx="1427366" cy="2737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700" kern="1200"/>
        </a:p>
      </dsp:txBody>
      <dsp:txXfrm>
        <a:off x="4632736" y="2348232"/>
        <a:ext cx="1427366" cy="27371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25A24A-C168-4CBE-B221-98BD65A6B605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72F4D-755B-4D1B-BEA6-7948C5DFB86F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7A764-E758-4011-A2ED-AFE105C8A506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15B72-FDE2-4A36-A76E-7A426D51D7BC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387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Gestion saisie </a:t>
          </a:r>
        </a:p>
      </dsp:txBody>
      <dsp:txXfrm>
        <a:off x="1961243" y="610536"/>
        <a:ext cx="1421738" cy="736113"/>
      </dsp:txXfrm>
    </dsp:sp>
    <dsp:sp modelId="{DCC3A16F-7971-4BF4-B8D0-10D5F4CF52D0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</dsp:txBody>
      <dsp:txXfrm>
        <a:off x="2245591" y="1183069"/>
        <a:ext cx="1279564" cy="245371"/>
      </dsp:txXfrm>
    </dsp:sp>
    <dsp:sp modelId="{CEC5C1CB-6B56-4394-BC20-470E709A5FBF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387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Plusieurs options répétées(23)</a:t>
          </a:r>
        </a:p>
      </dsp:txBody>
      <dsp:txXfrm>
        <a:off x="53811" y="1771959"/>
        <a:ext cx="1421738" cy="736113"/>
      </dsp:txXfrm>
    </dsp:sp>
    <dsp:sp modelId="{2D74EB3B-BC82-4D23-8AA0-084C7D3D8ABD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</dsp:txBody>
      <dsp:txXfrm>
        <a:off x="338159" y="2344492"/>
        <a:ext cx="1279564" cy="245371"/>
      </dsp:txXfrm>
    </dsp:sp>
    <dsp:sp modelId="{9CA00C43-F2D7-446D-8444-B4E6BD4F9B36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387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Option inconnue(24)</a:t>
          </a:r>
        </a:p>
      </dsp:txBody>
      <dsp:txXfrm>
        <a:off x="1961243" y="1771959"/>
        <a:ext cx="1421738" cy="736113"/>
      </dsp:txXfrm>
    </dsp:sp>
    <dsp:sp modelId="{0F31C895-9DCC-4DDD-A118-A82C25B6A451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</dsp:txBody>
      <dsp:txXfrm>
        <a:off x="2245591" y="2344492"/>
        <a:ext cx="1279564" cy="245371"/>
      </dsp:txXfrm>
    </dsp:sp>
    <dsp:sp modelId="{7B0A881E-F51F-4718-943E-9BE60759AA93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387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Erreur syntaxe(25)</a:t>
          </a:r>
        </a:p>
      </dsp:txBody>
      <dsp:txXfrm>
        <a:off x="3868675" y="1771959"/>
        <a:ext cx="1421738" cy="736113"/>
      </dsp:txXfrm>
    </dsp:sp>
    <dsp:sp modelId="{E730CA5B-7284-45C9-A149-6EAAC1143CAD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</dsp:txBody>
      <dsp:txXfrm>
        <a:off x="4153023" y="2344492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EDBD0-C8E0-4570-B286-38552487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Modele-rapportScientifique-2017(1)</Template>
  <TotalTime>1175</TotalTime>
  <Pages>4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cp:lastModifiedBy>33665219185</cp:lastModifiedBy>
  <cp:revision>224</cp:revision>
  <cp:lastPrinted>2020-01-09T18:24:00Z</cp:lastPrinted>
  <dcterms:created xsi:type="dcterms:W3CDTF">2019-03-12T21:20:00Z</dcterms:created>
  <dcterms:modified xsi:type="dcterms:W3CDTF">2020-01-21T21:17:00Z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