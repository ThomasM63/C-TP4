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2B7F39" w14:textId="24B1E47A" w:rsidR="00DC0A5F" w:rsidRDefault="00DC0A5F" w:rsidP="00DC0A5F">
      <w:pPr>
        <w:pStyle w:val="MonTitre"/>
        <w:rPr>
          <w:ins w:id="0" w:author="f f" w:date="2019-03-21T15:27:00Z"/>
        </w:rPr>
      </w:pPr>
      <w:ins w:id="1" w:author="f f" w:date="2019-03-21T15:27:00Z">
        <w:r>
          <w:t xml:space="preserve">Compte rendu </w:t>
        </w:r>
        <w:del w:id="2" w:author="33665219185" w:date="2019-12-25T17:22:00Z">
          <w:r w:rsidDel="00ED0A92">
            <w:delText>TPTD : Biprisme de Fresnel</w:delText>
          </w:r>
        </w:del>
      </w:ins>
      <w:ins w:id="3" w:author="33665219185" w:date="2019-12-25T17:22:00Z">
        <w:r w:rsidR="00ED0A92">
          <w:t>TPC++ n°</w:t>
        </w:r>
      </w:ins>
      <w:r w:rsidR="000A5FB4">
        <w:t>4 : Analyse de logs Apache</w:t>
      </w:r>
    </w:p>
    <w:p w14:paraId="0827A74E" w14:textId="18BE96D0" w:rsidR="00A84B7B" w:rsidRDefault="00DC0A5F" w:rsidP="0060204E">
      <w:pPr>
        <w:pStyle w:val="MonTitreSection"/>
        <w:numPr>
          <w:ilvl w:val="0"/>
          <w:numId w:val="5"/>
        </w:numPr>
        <w:textAlignment w:val="auto"/>
      </w:pPr>
      <w:ins w:id="4" w:author="f f" w:date="2019-03-21T15:27:00Z">
        <w:del w:id="5" w:author="33665219185" w:date="2019-12-25T17:22:00Z">
          <w:r w:rsidDel="00E518BD">
            <w:delText>Introduction</w:delText>
          </w:r>
        </w:del>
      </w:ins>
      <w:r w:rsidR="000A5FB4">
        <w:t>Spécifications de notre application</w:t>
      </w:r>
    </w:p>
    <w:p w14:paraId="4A25685D" w14:textId="40579648" w:rsidR="00132CBD" w:rsidRPr="00132CBD" w:rsidRDefault="00132CBD" w:rsidP="00132CBD">
      <w:pPr>
        <w:pStyle w:val="MonTitreSousSection"/>
      </w:pPr>
      <w:r>
        <w:t>Description générale</w:t>
      </w:r>
    </w:p>
    <w:p w14:paraId="4F99C1CD" w14:textId="6C867EB5" w:rsidR="000A5FB4" w:rsidRDefault="000A5FB4" w:rsidP="000A5FB4">
      <w:pPr>
        <w:pStyle w:val="MonParagraphe"/>
      </w:pPr>
      <w:r>
        <w:t>Notre application permet de lire des fichiers de logs Apache et de faire par défaut le classement des documents les plus consultés</w:t>
      </w:r>
      <w:r w:rsidR="00D722C7">
        <w:t xml:space="preserve"> (10 premiers par défaut)</w:t>
      </w:r>
      <w:r>
        <w:t>. D’autres options sont possibles comme produire un fi</w:t>
      </w:r>
      <w:proofErr w:type="gramStart"/>
      <w:r>
        <w:t>chier</w:t>
      </w:r>
      <w:proofErr w:type="gramEnd"/>
      <w:r>
        <w:t xml:space="preserve"> .dot  permettant par la sui</w:t>
      </w:r>
      <w:r w:rsidR="00AB584C">
        <w:t>t</w:t>
      </w:r>
      <w:r>
        <w:t xml:space="preserve">e de construire un graphe avec pour nœuds les documents et pour arcs leurs transitions. Il est également possible d’appliquer des filtres : un sur l’heure de la requête et un qui permet d’exclure les documents au format image, </w:t>
      </w:r>
      <w:proofErr w:type="spellStart"/>
      <w:r>
        <w:t>css</w:t>
      </w:r>
      <w:proofErr w:type="spellEnd"/>
      <w:r>
        <w:t xml:space="preserve"> ou </w:t>
      </w:r>
      <w:proofErr w:type="spellStart"/>
      <w:r>
        <w:t>javascript</w:t>
      </w:r>
      <w:proofErr w:type="spellEnd"/>
      <w:r>
        <w:t>.</w:t>
      </w:r>
      <w:r w:rsidR="00AB584C">
        <w:t xml:space="preserve"> Aussi, un fichier de configuration en format texte peut être ajouté afin d’éliminer l’entête de l’URL (du référant)</w:t>
      </w:r>
      <w:r w:rsidR="00132CBD">
        <w:t xml:space="preserve"> lorsqu’elle est locale</w:t>
      </w:r>
      <w:r w:rsidR="00AB584C">
        <w:t>. C</w:t>
      </w:r>
      <w:r w:rsidR="00132CBD">
        <w:t>et</w:t>
      </w:r>
      <w:r w:rsidR="00AB584C">
        <w:t xml:space="preserve"> entête doit </w:t>
      </w:r>
      <w:r w:rsidR="00132CBD">
        <w:t>être recopié</w:t>
      </w:r>
      <w:r w:rsidR="00AB584C">
        <w:t xml:space="preserve"> dans le fichier texte correspondant</w:t>
      </w:r>
      <w:r w:rsidR="009D6A57">
        <w:t xml:space="preserve"> pour être prise en compte</w:t>
      </w:r>
      <w:r w:rsidR="00AB584C">
        <w:t>.</w:t>
      </w:r>
    </w:p>
    <w:p w14:paraId="6376DF87" w14:textId="77777777" w:rsidR="009D6A57" w:rsidRDefault="009D6A57" w:rsidP="000A5FB4">
      <w:pPr>
        <w:pStyle w:val="MonParagraphe"/>
      </w:pPr>
    </w:p>
    <w:p w14:paraId="626A3733" w14:textId="35C4C43E" w:rsidR="009D6A57" w:rsidRDefault="00C13C0A" w:rsidP="00C13C0A">
      <w:pPr>
        <w:pStyle w:val="Figure"/>
      </w:pPr>
      <w:r>
        <w:rPr>
          <w:noProof/>
        </w:rPr>
        <w:t>Figure 1 :Fonctionnement global de notre application</w:t>
      </w:r>
      <w:r w:rsidR="009D6A57">
        <w:rPr>
          <w:noProof/>
        </w:rPr>
        <w:drawing>
          <wp:inline distT="0" distB="0" distL="0" distR="0" wp14:anchorId="4EC937C5" wp14:editId="58A9567D">
            <wp:extent cx="5486400" cy="3200400"/>
            <wp:effectExtent l="19050" t="0" r="19050" b="0"/>
            <wp:docPr id="5" name="Diagramme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7B2D21EB" w14:textId="61BF20CC" w:rsidR="00132CBD" w:rsidRDefault="00122AD2" w:rsidP="00122AD2">
      <w:pPr>
        <w:pStyle w:val="MonTitreSousSection"/>
      </w:pPr>
      <w:r>
        <w:t>Spécifications détaillées</w:t>
      </w:r>
    </w:p>
    <w:p w14:paraId="49CF86E0" w14:textId="77777777" w:rsidR="006E18B7" w:rsidRDefault="00122AD2" w:rsidP="00122AD2">
      <w:pPr>
        <w:pStyle w:val="MonParagraphe"/>
        <w:ind w:left="576" w:firstLine="0"/>
      </w:pPr>
      <w:r>
        <w:t xml:space="preserve">Les options </w:t>
      </w:r>
      <w:r w:rsidR="006E18B7">
        <w:t xml:space="preserve">peuvent être spécifiées dans n’importe quel ordre. Nous les avons définis conformément à l’énoncé du TP : </w:t>
      </w:r>
    </w:p>
    <w:p w14:paraId="5EE24C1F" w14:textId="77777777" w:rsidR="006E18B7" w:rsidRDefault="006E18B7" w:rsidP="00122AD2">
      <w:pPr>
        <w:pStyle w:val="MonParagraphe"/>
        <w:ind w:left="576" w:firstLine="0"/>
      </w:pPr>
      <w:r>
        <w:t xml:space="preserve">[-g nomfichier.dot] afin de produire  un fichier au format </w:t>
      </w:r>
      <w:proofErr w:type="spellStart"/>
      <w:r>
        <w:t>GraphViz</w:t>
      </w:r>
      <w:proofErr w:type="spellEnd"/>
      <w:r>
        <w:t xml:space="preserve"> </w:t>
      </w:r>
    </w:p>
    <w:p w14:paraId="171C1F52" w14:textId="5447927A" w:rsidR="00AB584C" w:rsidRDefault="006E18B7" w:rsidP="00122AD2">
      <w:pPr>
        <w:pStyle w:val="MonParagraphe"/>
        <w:ind w:left="576" w:firstLine="0"/>
      </w:pPr>
      <w:r>
        <w:t xml:space="preserve">[-e] afin d’exclure tous les documents qui sont définis comme une image, </w:t>
      </w:r>
      <w:proofErr w:type="spellStart"/>
      <w:r>
        <w:t>css</w:t>
      </w:r>
      <w:proofErr w:type="spellEnd"/>
      <w:r>
        <w:t xml:space="preserve"> ou </w:t>
      </w:r>
      <w:proofErr w:type="spellStart"/>
      <w:r>
        <w:t>javascript</w:t>
      </w:r>
      <w:proofErr w:type="spellEnd"/>
      <w:r>
        <w:t xml:space="preserve"> c’est-à-dire les formats suivants : </w:t>
      </w:r>
      <w:proofErr w:type="spellStart"/>
      <w:r>
        <w:t>css</w:t>
      </w:r>
      <w:proofErr w:type="spellEnd"/>
      <w:r>
        <w:t xml:space="preserve">, </w:t>
      </w:r>
      <w:proofErr w:type="spellStart"/>
      <w:r>
        <w:t>js</w:t>
      </w:r>
      <w:proofErr w:type="spellEnd"/>
      <w:r>
        <w:t xml:space="preserve">, </w:t>
      </w:r>
      <w:proofErr w:type="spellStart"/>
      <w:r>
        <w:t>png</w:t>
      </w:r>
      <w:proofErr w:type="spellEnd"/>
      <w:r>
        <w:t xml:space="preserve">, </w:t>
      </w:r>
      <w:proofErr w:type="spellStart"/>
      <w:r>
        <w:t>jpg</w:t>
      </w:r>
      <w:proofErr w:type="spellEnd"/>
      <w:r>
        <w:t xml:space="preserve">, </w:t>
      </w:r>
      <w:proofErr w:type="spellStart"/>
      <w:r>
        <w:t>gif</w:t>
      </w:r>
      <w:proofErr w:type="spellEnd"/>
      <w:r>
        <w:t xml:space="preserve">, </w:t>
      </w:r>
      <w:proofErr w:type="spellStart"/>
      <w:r>
        <w:t>bmp</w:t>
      </w:r>
      <w:proofErr w:type="spellEnd"/>
      <w:r>
        <w:t>.</w:t>
      </w:r>
    </w:p>
    <w:p w14:paraId="58CB4329" w14:textId="1D9FF80A" w:rsidR="006E18B7" w:rsidRDefault="00207B78" w:rsidP="00122AD2">
      <w:pPr>
        <w:pStyle w:val="MonParagraphe"/>
        <w:ind w:left="576" w:firstLine="0"/>
      </w:pPr>
      <w:r>
        <w:t>[-t heure] qui permet de ne sélectionner que des hits dans le créneau horaire correspondant à l’intervalle [heure, heure+1[</w:t>
      </w:r>
      <w:r w:rsidR="005B10DB">
        <w:t>. L’heure saisie doit appartenir à l’intervalle [0,</w:t>
      </w:r>
      <w:r w:rsidR="004576F3">
        <w:t>23]</w:t>
      </w:r>
      <w:r w:rsidR="000D6640">
        <w:t>.</w:t>
      </w:r>
      <w:r w:rsidR="000F6F22">
        <w:t xml:space="preserve"> </w:t>
      </w:r>
    </w:p>
    <w:p w14:paraId="1CFB65A3" w14:textId="2A85CFEA" w:rsidR="000F6F22" w:rsidRDefault="000F6F22" w:rsidP="00122AD2">
      <w:pPr>
        <w:pStyle w:val="MonParagraphe"/>
        <w:ind w:left="576" w:firstLine="0"/>
      </w:pPr>
      <w:r>
        <w:lastRenderedPageBreak/>
        <w:t>Une fois les options saisies, la commande devra se terminer par le nom du fichier log à lire. Ce dernier doit exister et l’utilisateur doit disposer des droits en lecture pour que le programme continue.</w:t>
      </w:r>
    </w:p>
    <w:p w14:paraId="0C3B05C6" w14:textId="77777777" w:rsidR="00075FB4" w:rsidRDefault="00075FB4" w:rsidP="00122AD2">
      <w:pPr>
        <w:pStyle w:val="MonParagraphe"/>
        <w:ind w:left="576" w:firstLine="0"/>
      </w:pPr>
    </w:p>
    <w:tbl>
      <w:tblPr>
        <w:tblStyle w:val="Grilledutableau"/>
        <w:tblW w:w="0" w:type="auto"/>
        <w:tblInd w:w="576" w:type="dxa"/>
        <w:tblLook w:val="04A0" w:firstRow="1" w:lastRow="0" w:firstColumn="1" w:lastColumn="0" w:noHBand="0" w:noVBand="1"/>
      </w:tblPr>
      <w:tblGrid>
        <w:gridCol w:w="9052"/>
      </w:tblGrid>
      <w:tr w:rsidR="00075FB4" w14:paraId="2E8092FB" w14:textId="77777777" w:rsidTr="00075FB4">
        <w:tc>
          <w:tcPr>
            <w:tcW w:w="9628" w:type="dxa"/>
          </w:tcPr>
          <w:p w14:paraId="2E7736DD" w14:textId="51F2AC97" w:rsidR="00075FB4" w:rsidRDefault="00075FB4" w:rsidP="00075FB4">
            <w:pPr>
              <w:pStyle w:val="MonParagraphe"/>
              <w:ind w:firstLine="0"/>
              <w:jc w:val="center"/>
            </w:pPr>
            <w:r>
              <w:t>Format de la commande</w:t>
            </w:r>
          </w:p>
        </w:tc>
      </w:tr>
      <w:tr w:rsidR="00075FB4" w14:paraId="0AB8559C" w14:textId="77777777" w:rsidTr="00075FB4">
        <w:tc>
          <w:tcPr>
            <w:tcW w:w="9628" w:type="dxa"/>
          </w:tcPr>
          <w:p w14:paraId="2F7A87CB" w14:textId="096F41C6" w:rsidR="00075FB4" w:rsidRDefault="00075FB4" w:rsidP="00075FB4">
            <w:pPr>
              <w:pStyle w:val="MonParagraphe"/>
              <w:ind w:firstLine="0"/>
              <w:jc w:val="center"/>
            </w:pPr>
            <w:proofErr w:type="gramStart"/>
            <w:r>
              <w:t>./</w:t>
            </w:r>
            <w:proofErr w:type="spellStart"/>
            <w:proofErr w:type="gramEnd"/>
            <w:r>
              <w:t>analog</w:t>
            </w:r>
            <w:proofErr w:type="spellEnd"/>
            <w:r>
              <w:t xml:space="preserve"> [options] nomfichier.log</w:t>
            </w:r>
          </w:p>
        </w:tc>
      </w:tr>
    </w:tbl>
    <w:p w14:paraId="6A925F6D" w14:textId="3C04592C" w:rsidR="006E18B7" w:rsidRDefault="005B39C9" w:rsidP="004F4261">
      <w:pPr>
        <w:pStyle w:val="MonParagraphe"/>
        <w:ind w:left="576" w:firstLine="0"/>
      </w:pPr>
      <w:r>
        <w:t xml:space="preserve">Nous avons géré tous les cas limites que nous pouvons regrouper </w:t>
      </w:r>
      <w:r w:rsidR="008E20CC">
        <w:t>les arbres ci-dessous. Les feuilles représentent chacun un test avec un numéro précisé qui sera présent dans le dossier Tests.</w:t>
      </w:r>
    </w:p>
    <w:p w14:paraId="07EDE493" w14:textId="77777777" w:rsidR="006638A6" w:rsidRDefault="006638A6" w:rsidP="004F4261">
      <w:pPr>
        <w:pStyle w:val="MonParagraphe"/>
        <w:ind w:left="576" w:firstLine="0"/>
      </w:pPr>
    </w:p>
    <w:p w14:paraId="2646F26A" w14:textId="6544A2E0" w:rsidR="00122AD2" w:rsidRDefault="004F4261" w:rsidP="00EB1A4E">
      <w:pPr>
        <w:pStyle w:val="Figure"/>
      </w:pPr>
      <w:r>
        <w:rPr>
          <w:noProof/>
        </w:rPr>
        <w:t>Arbre de tests : aucune option</w:t>
      </w:r>
      <w:r w:rsidR="005C69CD">
        <w:rPr>
          <w:noProof/>
        </w:rPr>
        <w:drawing>
          <wp:inline distT="0" distB="0" distL="0" distR="0" wp14:anchorId="07572200" wp14:editId="7F234A7F">
            <wp:extent cx="5835650" cy="3200400"/>
            <wp:effectExtent l="0" t="0" r="0" b="0"/>
            <wp:docPr id="8" name="Diagramme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3CB8B4CB" w14:textId="773CFB60" w:rsidR="005776CA" w:rsidRDefault="004F4261" w:rsidP="004F4261">
      <w:pPr>
        <w:pStyle w:val="Figure"/>
      </w:pPr>
      <w:r>
        <w:rPr>
          <w:noProof/>
        </w:rPr>
        <w:t>Arbre de tests : option –g nomfichier.dot</w:t>
      </w:r>
      <w:r w:rsidR="005776CA">
        <w:rPr>
          <w:noProof/>
        </w:rPr>
        <w:drawing>
          <wp:inline distT="0" distB="0" distL="0" distR="0" wp14:anchorId="3A5392F3" wp14:editId="1EA8BB49">
            <wp:extent cx="5346700" cy="3086100"/>
            <wp:effectExtent l="0" t="0" r="6350" b="0"/>
            <wp:docPr id="9" name="Diagramme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14FC9E5A" w14:textId="77777777" w:rsidR="005776CA" w:rsidRDefault="005776CA" w:rsidP="005776CA">
      <w:pPr>
        <w:pStyle w:val="MonParagraphe"/>
        <w:ind w:firstLine="0"/>
      </w:pPr>
    </w:p>
    <w:p w14:paraId="0ACEA274" w14:textId="77777777" w:rsidR="00122AD2" w:rsidRDefault="00122AD2" w:rsidP="00AB584C">
      <w:pPr>
        <w:pStyle w:val="MonParagraphe"/>
        <w:ind w:firstLine="0"/>
      </w:pPr>
    </w:p>
    <w:p w14:paraId="683C7B35" w14:textId="15295421" w:rsidR="00383B31" w:rsidRDefault="00433803" w:rsidP="00EB1A4E">
      <w:pPr>
        <w:pStyle w:val="Figure"/>
      </w:pPr>
      <w:r w:rsidRPr="00433803">
        <w:rPr>
          <w:noProof/>
        </w:rPr>
        <w:t xml:space="preserve"> </w:t>
      </w:r>
      <w:r>
        <w:rPr>
          <w:noProof/>
        </w:rPr>
        <w:t xml:space="preserve">Arbre de tests : option –t heure </w:t>
      </w:r>
      <w:r w:rsidR="00430F63">
        <w:rPr>
          <w:noProof/>
        </w:rPr>
        <w:drawing>
          <wp:inline distT="0" distB="0" distL="0" distR="0" wp14:anchorId="41C7611D" wp14:editId="42A8BE27">
            <wp:extent cx="5226050" cy="2590800"/>
            <wp:effectExtent l="0" t="0" r="0" b="0"/>
            <wp:docPr id="10" name="Diagramme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14:paraId="468ADD9F" w14:textId="6D8D26EA" w:rsidR="0083135B" w:rsidRDefault="00D6258D" w:rsidP="00EB1A4E">
      <w:pPr>
        <w:pStyle w:val="Figure"/>
      </w:pPr>
      <w:r>
        <w:rPr>
          <w:noProof/>
        </w:rPr>
        <w:t>Arbre de tests : option –e</w:t>
      </w:r>
      <w:r w:rsidR="008D0108" w:rsidRPr="00D6258D">
        <w:rPr>
          <w:noProof/>
        </w:rPr>
        <w:drawing>
          <wp:inline distT="0" distB="0" distL="0" distR="0" wp14:anchorId="66FF6292" wp14:editId="70A88742">
            <wp:extent cx="4895850" cy="2044700"/>
            <wp:effectExtent l="0" t="0" r="0" b="0"/>
            <wp:docPr id="12" name="Diagramme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14:paraId="581A758D" w14:textId="77777777" w:rsidR="007005E2" w:rsidRDefault="0083135B" w:rsidP="0083135B">
      <w:pPr>
        <w:pStyle w:val="Figure"/>
        <w:rPr>
          <w:noProof/>
        </w:rPr>
      </w:pPr>
      <w:r>
        <w:rPr>
          <w:noProof/>
        </w:rPr>
        <w:t xml:space="preserve">Arbre de tests : erreurs saisies </w:t>
      </w:r>
    </w:p>
    <w:p w14:paraId="03FB0A87" w14:textId="77777777" w:rsidR="007005E2" w:rsidRDefault="007005E2" w:rsidP="0083135B">
      <w:pPr>
        <w:pStyle w:val="Figure"/>
        <w:rPr>
          <w:noProof/>
        </w:rPr>
      </w:pPr>
    </w:p>
    <w:p w14:paraId="50CF9A55" w14:textId="77777777" w:rsidR="007005E2" w:rsidRDefault="007005E2" w:rsidP="0083135B">
      <w:pPr>
        <w:pStyle w:val="Figure"/>
        <w:rPr>
          <w:noProof/>
        </w:rPr>
      </w:pPr>
    </w:p>
    <w:p w14:paraId="0EEC2D2C" w14:textId="0A1C8A87" w:rsidR="00122AD2" w:rsidRDefault="00EE6797" w:rsidP="0083135B">
      <w:pPr>
        <w:pStyle w:val="Figure"/>
      </w:pPr>
      <w:r w:rsidRPr="0083135B">
        <w:rPr>
          <w:noProof/>
        </w:rPr>
        <w:drawing>
          <wp:inline distT="0" distB="0" distL="0" distR="0" wp14:anchorId="464308E1" wp14:editId="3637E0FA">
            <wp:extent cx="4603750" cy="2082800"/>
            <wp:effectExtent l="0" t="0" r="6350" b="0"/>
            <wp:docPr id="13" name="Diagramme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inline>
        </w:drawing>
      </w:r>
    </w:p>
    <w:p w14:paraId="279F838F" w14:textId="309533F9" w:rsidR="00EE6797" w:rsidRDefault="00E728E0" w:rsidP="00E728E0">
      <w:pPr>
        <w:pStyle w:val="MonTitreSection"/>
      </w:pPr>
      <w:r>
        <w:lastRenderedPageBreak/>
        <w:t>Architecture Globale de l’</w:t>
      </w:r>
      <w:proofErr w:type="spellStart"/>
      <w:r>
        <w:t>appplication</w:t>
      </w:r>
      <w:proofErr w:type="spellEnd"/>
    </w:p>
    <w:p w14:paraId="511D5D48" w14:textId="7D32F9A1" w:rsidR="00EE6797" w:rsidRDefault="00EE6797" w:rsidP="00AB584C">
      <w:pPr>
        <w:pStyle w:val="MonParagraphe"/>
        <w:ind w:firstLine="0"/>
      </w:pPr>
    </w:p>
    <w:p w14:paraId="66F79FC3" w14:textId="62F2ECFC" w:rsidR="00E728E0" w:rsidRDefault="00E728E0" w:rsidP="00AB584C">
      <w:pPr>
        <w:pStyle w:val="MonParagraphe"/>
        <w:ind w:firstLine="0"/>
      </w:pPr>
      <w:r>
        <w:t>Nous avons structuré notre application en 3 classes différentes :</w:t>
      </w:r>
    </w:p>
    <w:p w14:paraId="71A41CA2" w14:textId="345283BF" w:rsidR="00E728E0" w:rsidRDefault="00E728E0" w:rsidP="00E728E0">
      <w:pPr>
        <w:pStyle w:val="MonParagraphe"/>
        <w:numPr>
          <w:ilvl w:val="0"/>
          <w:numId w:val="6"/>
        </w:numPr>
      </w:pPr>
      <w:r>
        <w:t xml:space="preserve">Main qui permet  de récupérer les arguments </w:t>
      </w:r>
    </w:p>
    <w:p w14:paraId="5C950E0D" w14:textId="4606EADA" w:rsidR="00E728E0" w:rsidRDefault="00E728E0" w:rsidP="00E728E0">
      <w:pPr>
        <w:pStyle w:val="MonParagraphe"/>
        <w:numPr>
          <w:ilvl w:val="0"/>
          <w:numId w:val="6"/>
        </w:numPr>
      </w:pPr>
      <w:proofErr w:type="spellStart"/>
      <w:r>
        <w:t>GestionMenu</w:t>
      </w:r>
      <w:proofErr w:type="spellEnd"/>
      <w:r>
        <w:t xml:space="preserve"> qui a pour rôle de gérer toutes les erreurs de saisies et tous les cas différents d’options. </w:t>
      </w:r>
    </w:p>
    <w:p w14:paraId="7A61EE1A" w14:textId="54D75538" w:rsidR="009E6218" w:rsidRDefault="00E728E0" w:rsidP="003D581D">
      <w:pPr>
        <w:pStyle w:val="MonParagraphe"/>
        <w:numPr>
          <w:ilvl w:val="0"/>
          <w:numId w:val="6"/>
        </w:numPr>
      </w:pPr>
      <w:proofErr w:type="spellStart"/>
      <w:r>
        <w:t>LectureLog</w:t>
      </w:r>
      <w:proofErr w:type="spellEnd"/>
      <w:r>
        <w:t xml:space="preserve"> qui permet de lire les fichiers logs, d’avoir le classement des documents les plus consultés et de générer le graphe.</w:t>
      </w:r>
      <w:r w:rsidR="001F7B33">
        <w:t xml:space="preserve"> Cette classe contient une structure Page contenant des informations comme l’URL, le nombre de clics et une collection pour gérer les transitions</w:t>
      </w:r>
      <w:r w:rsidR="002922E1">
        <w:t xml:space="preserve"> arrivant sur la page</w:t>
      </w:r>
      <w:r w:rsidR="001F7B33">
        <w:t xml:space="preserve">. </w:t>
      </w:r>
    </w:p>
    <w:p w14:paraId="7B4CA29A" w14:textId="19F8441F" w:rsidR="00E728E0" w:rsidRDefault="001F7B33" w:rsidP="009E6218">
      <w:pPr>
        <w:pStyle w:val="MonParagraphe"/>
        <w:ind w:left="1070" w:firstLine="0"/>
      </w:pPr>
      <w:r>
        <w:t xml:space="preserve"> </w:t>
      </w:r>
      <w:r w:rsidR="00E728E0">
        <w:t>Il nous a paru judicieux de placer la lecture et les statistiques au sein de la même classe car cela la rend totalement indépendante. I</w:t>
      </w:r>
      <w:r w:rsidR="006E363D">
        <w:t>l est ainsi possible de l’utiliser uniquement pour lire le fichier car le découpage en méthode le permet et rend chaque utilisation possible sans nécessiter d’autres classes.</w:t>
      </w:r>
    </w:p>
    <w:p w14:paraId="63ED325D" w14:textId="5CE61153" w:rsidR="00036961" w:rsidRDefault="00036961" w:rsidP="009E6218">
      <w:pPr>
        <w:pStyle w:val="MonParagraphe"/>
        <w:ind w:left="1070" w:firstLine="0"/>
        <w:rPr>
          <w:b/>
        </w:rPr>
      </w:pPr>
      <w:r w:rsidRPr="00834BF4">
        <w:rPr>
          <w:b/>
        </w:rPr>
        <w:t xml:space="preserve">Rajouter </w:t>
      </w:r>
      <w:r w:rsidR="00834BF4" w:rsidRPr="00834BF4">
        <w:rPr>
          <w:b/>
        </w:rPr>
        <w:t>Schéma UML</w:t>
      </w:r>
    </w:p>
    <w:p w14:paraId="00152D6E" w14:textId="510EAB4B" w:rsidR="003C15D0" w:rsidRDefault="003C15D0" w:rsidP="003C15D0">
      <w:pPr>
        <w:pStyle w:val="MonTitreSection"/>
      </w:pPr>
      <w:r>
        <w:t>Structures de données</w:t>
      </w:r>
    </w:p>
    <w:p w14:paraId="246CC3BF" w14:textId="5C31CD43" w:rsidR="00847E6C" w:rsidRDefault="00176BC9" w:rsidP="00847E6C">
      <w:pPr>
        <w:pStyle w:val="MonParagraphe"/>
      </w:pPr>
      <w:r>
        <w:t>Nous avons d’abord eu pour idée d’éviter de manipuler des éléments couteux sur les clefs de nos structures associatives comme par exemple</w:t>
      </w:r>
      <w:r w:rsidR="00A16B8A">
        <w:t xml:space="preserve"> une</w:t>
      </w:r>
      <w:r w:rsidR="00DD7FBF">
        <w:t xml:space="preserve"> structure Page</w:t>
      </w:r>
      <w:r>
        <w:t>.</w:t>
      </w:r>
      <w:r w:rsidR="00847E6C">
        <w:t xml:space="preserve"> </w:t>
      </w:r>
      <w:r>
        <w:t xml:space="preserve"> Ainsi, nous avons mis en place une première collection </w:t>
      </w:r>
      <w:r w:rsidR="006A4DC7">
        <w:t xml:space="preserve">de type tableau associatif </w:t>
      </w:r>
      <w:r>
        <w:t xml:space="preserve">afin d’identifier l’url d’un document uniquement par </w:t>
      </w:r>
      <w:r w:rsidR="00DD7FBF">
        <w:t>un</w:t>
      </w:r>
      <w:r>
        <w:t xml:space="preserve"> indice unique.</w:t>
      </w:r>
      <w:r w:rsidR="00847E6C">
        <w:t xml:space="preserve"> </w:t>
      </w:r>
      <w:r w:rsidR="00847E6C">
        <w:t xml:space="preserve">Ce numéro d’indice n’est  pas un attribut, il est fictif mais il nous sert à éviter de faire des recherches sur des clés </w:t>
      </w:r>
      <w:r w:rsidR="00847E6C">
        <w:t xml:space="preserve">plus contraignantes </w:t>
      </w:r>
      <w:r w:rsidR="00847E6C">
        <w:t>qui vont nécessiter des fonctions de hachage plus coûteuses.</w:t>
      </w:r>
    </w:p>
    <w:p w14:paraId="6B2AB658" w14:textId="42496A34" w:rsidR="00176BC9" w:rsidRDefault="00176BC9" w:rsidP="00B356A8">
      <w:pPr>
        <w:pStyle w:val="MonParagraphe"/>
      </w:pPr>
      <w:r>
        <w:t>Ainsi, par la suite, nous n’aurons plus  que des entiers dans les clefs de nos structures des données.</w:t>
      </w:r>
      <w:r w:rsidR="00317775">
        <w:t xml:space="preserve"> C’est aussi cette collection qui testera la présence ou non d’une url afin de savoir s’il faudra l’ajouter ou non.</w:t>
      </w:r>
    </w:p>
    <w:p w14:paraId="0D280050" w14:textId="2D713757" w:rsidR="00B356A8" w:rsidRDefault="00176BC9" w:rsidP="00B356A8">
      <w:pPr>
        <w:pStyle w:val="MonParagraphe"/>
      </w:pPr>
      <w:r>
        <w:t>P</w:t>
      </w:r>
      <w:r w:rsidR="00F4490E">
        <w:t>our gérer l</w:t>
      </w:r>
      <w:r w:rsidR="00BE2CB0">
        <w:t>’ensemble des documents, il faut que l’insertion soit peu coûteuse car on risque de réaliser cette opération beaucoup de fois.</w:t>
      </w:r>
      <w:r w:rsidR="00A7329B">
        <w:t xml:space="preserve"> Ainsi, nous avons opté</w:t>
      </w:r>
      <w:r w:rsidR="006A4DC7">
        <w:t xml:space="preserve"> également</w:t>
      </w:r>
      <w:r w:rsidR="00A7329B">
        <w:t xml:space="preserve"> pour une structure de</w:t>
      </w:r>
      <w:r>
        <w:t xml:space="preserve"> type</w:t>
      </w:r>
      <w:r w:rsidR="00A7329B">
        <w:t xml:space="preserve"> </w:t>
      </w:r>
      <w:r w:rsidR="006A4DC7">
        <w:t>dictionnaire non ordonné.</w:t>
      </w:r>
    </w:p>
    <w:p w14:paraId="77A9607C" w14:textId="2F4F8B0A" w:rsidR="009652B7" w:rsidRDefault="009652B7" w:rsidP="00B356A8">
      <w:pPr>
        <w:pStyle w:val="MonParagraphe"/>
      </w:pPr>
      <w:r>
        <w:t>Il nous manque encore un moyen de gérer les transitions. Maintenant que nous avons défini des indices fictifs sur les pages, il paraît évident de les réutiliser en optant pour un système clé/valeur avec pour clé l’indice de la page source et pour valeur le nombre de hits correspondant à cette transition.</w:t>
      </w:r>
      <w:r w:rsidR="00116906">
        <w:t xml:space="preserve"> L’accès à la valeur </w:t>
      </w:r>
      <w:r w:rsidR="00B23AC3">
        <w:t>correspondante à</w:t>
      </w:r>
      <w:r w:rsidR="00116906">
        <w:t xml:space="preserve">  n’importe quelle clef est encore prioritaire</w:t>
      </w:r>
      <w:r w:rsidR="00B23AC3">
        <w:t xml:space="preserve"> ce qui nous fait de nouveau opter pour </w:t>
      </w:r>
      <w:r w:rsidR="00E27506">
        <w:t>un tableau associatif.</w:t>
      </w:r>
    </w:p>
    <w:p w14:paraId="2255EC80" w14:textId="555EB175" w:rsidR="00013AE3" w:rsidRDefault="007132BE" w:rsidP="00013AE3">
      <w:pPr>
        <w:pStyle w:val="MonParagraphe"/>
        <w:ind w:firstLine="0"/>
      </w:pPr>
      <w:r>
        <w:tab/>
        <w:t>Nous avons donc 3</w:t>
      </w:r>
      <w:r w:rsidR="00A3286F">
        <w:t xml:space="preserve"> collections</w:t>
      </w:r>
      <w:r>
        <w:t xml:space="preserve"> qui permettront de </w:t>
      </w:r>
      <w:r w:rsidR="0006100D">
        <w:t>gérer l’ensemble des</w:t>
      </w:r>
      <w:r w:rsidR="00810096">
        <w:t xml:space="preserve"> éléments nécessaires au graphe</w:t>
      </w:r>
      <w:r w:rsidR="0006100D">
        <w:t xml:space="preserve">.  Afin de faire le classement des pages les plus consultées, nous devons cette fois changer de structure car </w:t>
      </w:r>
      <w:r w:rsidR="00CD4B1E">
        <w:t>nous allons devoir faire de la recherche en fonction du nombre de hits.</w:t>
      </w:r>
      <w:r w:rsidR="003428B3">
        <w:t xml:space="preserve"> Nous avons opté pour un arbre binaire de recherche </w:t>
      </w:r>
      <w:r w:rsidR="00622DCD">
        <w:t xml:space="preserve">associatif </w:t>
      </w:r>
      <w:r w:rsidR="003428B3">
        <w:t>avec un système clef/valeurs. Ainsi l’arbre serait trié par valeur de clef. C</w:t>
      </w:r>
      <w:r w:rsidR="00C43CB9">
        <w:t xml:space="preserve">omme nous voulons trier </w:t>
      </w:r>
      <w:r w:rsidR="00364A3D">
        <w:t xml:space="preserve">les documents </w:t>
      </w:r>
      <w:r w:rsidR="003428B3">
        <w:t>en fonction du nombre de hits, la clef sera définie par le nombre de hits et la valeur par l’index du document correspondant.</w:t>
      </w:r>
      <w:r w:rsidR="00205F6F">
        <w:t xml:space="preserve"> Il est à noter qu’il peut </w:t>
      </w:r>
      <w:r w:rsidR="0089576B">
        <w:t>y avoir le même nombre de hits donc les</w:t>
      </w:r>
      <w:r w:rsidR="00205F6F">
        <w:t xml:space="preserve"> mêmes clefs) avec des valeurs différentes d’index.</w:t>
      </w:r>
      <w:r w:rsidR="00013AE3" w:rsidRPr="00013AE3">
        <w:t xml:space="preserve"> </w:t>
      </w:r>
      <w:r w:rsidR="00013AE3">
        <w:t xml:space="preserve">C’est pour cette raison que nous n’utiliserons pas une </w:t>
      </w:r>
      <w:proofErr w:type="spellStart"/>
      <w:r w:rsidR="00013AE3">
        <w:t>map</w:t>
      </w:r>
      <w:proofErr w:type="spellEnd"/>
      <w:r w:rsidR="00013AE3">
        <w:t xml:space="preserve"> mais une </w:t>
      </w:r>
      <w:proofErr w:type="spellStart"/>
      <w:r w:rsidR="00013AE3">
        <w:t>multimap</w:t>
      </w:r>
      <w:proofErr w:type="spellEnd"/>
      <w:r w:rsidR="00013AE3">
        <w:t xml:space="preserve"> dans la STL.</w:t>
      </w:r>
    </w:p>
    <w:p w14:paraId="0D567CF1" w14:textId="2CCAAFDE" w:rsidR="008C6C63" w:rsidRDefault="008C6C63" w:rsidP="007132BE">
      <w:pPr>
        <w:pStyle w:val="MonParagraphe"/>
        <w:ind w:firstLine="0"/>
      </w:pPr>
      <w:r>
        <w:t>Lorsque nous ferons le classement des pages les plus consultées, comme l’arbre sera trié, la recherche des maximums sera en O(1)</w:t>
      </w:r>
      <w:r w:rsidR="00DB03AB">
        <w:t>. L’insertion quant à elle sera en log(n).</w:t>
      </w:r>
    </w:p>
    <w:p w14:paraId="38276A9B" w14:textId="406F551E" w:rsidR="00653027" w:rsidRDefault="00653027" w:rsidP="00653027">
      <w:pPr>
        <w:pStyle w:val="Figure"/>
      </w:pPr>
      <w:r>
        <w:rPr>
          <w:noProof/>
        </w:rPr>
        <w:lastRenderedPageBreak/>
        <w:t>Représentation de notre structure de données</w:t>
      </w:r>
      <w:r>
        <w:rPr>
          <w:noProof/>
        </w:rPr>
        <w:drawing>
          <wp:inline distT="0" distB="0" distL="0" distR="0" wp14:anchorId="14CDAA59" wp14:editId="310CC943">
            <wp:extent cx="4162425" cy="398145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png"/>
                    <pic:cNvPicPr/>
                  </pic:nvPicPr>
                  <pic:blipFill>
                    <a:blip r:embed="rId38">
                      <a:extLst>
                        <a:ext uri="{28A0092B-C50C-407E-A947-70E740481C1C}">
                          <a14:useLocalDpi xmlns:a14="http://schemas.microsoft.com/office/drawing/2010/main" val="0"/>
                        </a:ext>
                      </a:extLst>
                    </a:blip>
                    <a:stretch>
                      <a:fillRect/>
                    </a:stretch>
                  </pic:blipFill>
                  <pic:spPr>
                    <a:xfrm>
                      <a:off x="0" y="0"/>
                      <a:ext cx="4162425" cy="3981450"/>
                    </a:xfrm>
                    <a:prstGeom prst="rect">
                      <a:avLst/>
                    </a:prstGeom>
                  </pic:spPr>
                </pic:pic>
              </a:graphicData>
            </a:graphic>
          </wp:inline>
        </w:drawing>
      </w:r>
    </w:p>
    <w:p w14:paraId="5452829D" w14:textId="1EA06C57" w:rsidR="000A45F4" w:rsidRDefault="00205F6F" w:rsidP="007132BE">
      <w:pPr>
        <w:pStyle w:val="MonParagraphe"/>
        <w:ind w:firstLine="0"/>
      </w:pPr>
      <w:r>
        <w:t>Maintenant que nous avons les structures théoriques, nous pouvons les appliquer au cas de la STL</w:t>
      </w:r>
      <w:r w:rsidR="00616CD8">
        <w:t> :</w:t>
      </w:r>
    </w:p>
    <w:p w14:paraId="0B69121C" w14:textId="516E5E1B" w:rsidR="00616CD8" w:rsidRDefault="00616CD8" w:rsidP="007132BE">
      <w:pPr>
        <w:pStyle w:val="MonParagraphe"/>
        <w:ind w:firstLine="0"/>
      </w:pPr>
      <w:r>
        <w:tab/>
        <w:t xml:space="preserve">-Dictionnaire URL : </w:t>
      </w:r>
      <w:proofErr w:type="spellStart"/>
      <w:r>
        <w:t>unordered_map</w:t>
      </w:r>
      <w:proofErr w:type="spellEnd"/>
      <w:r>
        <w:t xml:space="preserve"> &lt;</w:t>
      </w:r>
      <w:proofErr w:type="spellStart"/>
      <w:r>
        <w:t>string</w:t>
      </w:r>
      <w:proofErr w:type="gramStart"/>
      <w:r>
        <w:t>,int</w:t>
      </w:r>
      <w:proofErr w:type="spellEnd"/>
      <w:proofErr w:type="gramEnd"/>
      <w:r>
        <w:t>&gt;</w:t>
      </w:r>
    </w:p>
    <w:p w14:paraId="049D9E73" w14:textId="25B9E83B" w:rsidR="00616CD8" w:rsidRDefault="00616CD8" w:rsidP="007132BE">
      <w:pPr>
        <w:pStyle w:val="MonParagraphe"/>
        <w:ind w:firstLine="0"/>
      </w:pPr>
      <w:r>
        <w:tab/>
        <w:t xml:space="preserve">-Dictionnaire Pages : </w:t>
      </w:r>
      <w:proofErr w:type="spellStart"/>
      <w:r>
        <w:t>unordered_map</w:t>
      </w:r>
      <w:proofErr w:type="spellEnd"/>
      <w:r>
        <w:t xml:space="preserve"> &lt;</w:t>
      </w:r>
      <w:proofErr w:type="spellStart"/>
      <w:r>
        <w:t>int</w:t>
      </w:r>
      <w:proofErr w:type="gramStart"/>
      <w:r>
        <w:t>,Page</w:t>
      </w:r>
      <w:proofErr w:type="spellEnd"/>
      <w:proofErr w:type="gramEnd"/>
      <w:r>
        <w:t>&gt;</w:t>
      </w:r>
    </w:p>
    <w:p w14:paraId="2F24C0FE" w14:textId="45AE2A6A" w:rsidR="00616CD8" w:rsidRDefault="00616CD8" w:rsidP="00616CD8">
      <w:pPr>
        <w:pStyle w:val="MonParagraphe"/>
        <w:ind w:firstLine="708"/>
      </w:pPr>
      <w:r>
        <w:t xml:space="preserve">-Dictionnaire </w:t>
      </w:r>
      <w:r>
        <w:t>Transitions</w:t>
      </w:r>
      <w:r>
        <w:t xml:space="preserve"> : </w:t>
      </w:r>
      <w:proofErr w:type="spellStart"/>
      <w:r>
        <w:t>unordered_map</w:t>
      </w:r>
      <w:proofErr w:type="spellEnd"/>
      <w:r>
        <w:t xml:space="preserve"> &lt;</w:t>
      </w:r>
      <w:proofErr w:type="spellStart"/>
      <w:r>
        <w:t>int</w:t>
      </w:r>
      <w:proofErr w:type="gramStart"/>
      <w:r>
        <w:t>,</w:t>
      </w:r>
      <w:r>
        <w:t>int</w:t>
      </w:r>
      <w:proofErr w:type="spellEnd"/>
      <w:proofErr w:type="gramEnd"/>
      <w:r>
        <w:t>&gt;</w:t>
      </w:r>
    </w:p>
    <w:p w14:paraId="459E0790" w14:textId="6D963B87" w:rsidR="00616CD8" w:rsidRDefault="00616CD8" w:rsidP="00616CD8">
      <w:pPr>
        <w:pStyle w:val="MonParagraphe"/>
        <w:ind w:firstLine="708"/>
      </w:pPr>
      <w:r>
        <w:t>-</w:t>
      </w:r>
      <w:r>
        <w:t xml:space="preserve">Arbre recherche associatif </w:t>
      </w:r>
      <w:r>
        <w:t xml:space="preserve">: </w:t>
      </w:r>
      <w:proofErr w:type="spellStart"/>
      <w:r>
        <w:t>multimap</w:t>
      </w:r>
      <w:r>
        <w:t>_map</w:t>
      </w:r>
      <w:proofErr w:type="spellEnd"/>
      <w:r>
        <w:t xml:space="preserve"> &lt;</w:t>
      </w:r>
      <w:proofErr w:type="spellStart"/>
      <w:r>
        <w:t>int</w:t>
      </w:r>
      <w:proofErr w:type="gramStart"/>
      <w:r>
        <w:t>,</w:t>
      </w:r>
      <w:r>
        <w:t>int</w:t>
      </w:r>
      <w:proofErr w:type="spellEnd"/>
      <w:proofErr w:type="gramEnd"/>
      <w:r>
        <w:t>&gt;</w:t>
      </w:r>
    </w:p>
    <w:p w14:paraId="680EE437" w14:textId="1E63E807" w:rsidR="00616CD8" w:rsidRDefault="00614F8D" w:rsidP="00614F8D">
      <w:pPr>
        <w:pStyle w:val="MonTitreSection"/>
      </w:pPr>
      <w:r>
        <w:t>Conclusion</w:t>
      </w:r>
    </w:p>
    <w:p w14:paraId="77449DBA" w14:textId="6002703B" w:rsidR="00614F8D" w:rsidRPr="00614F8D" w:rsidRDefault="00614F8D" w:rsidP="00614F8D">
      <w:pPr>
        <w:pStyle w:val="MonParagraphe"/>
      </w:pPr>
      <w:r>
        <w:t xml:space="preserve">Ce TP nous a permis de nous familiariser avec les conteneurs et algorithmes proposés </w:t>
      </w:r>
      <w:proofErr w:type="spellStart"/>
      <w:r>
        <w:t>proposés</w:t>
      </w:r>
      <w:proofErr w:type="spellEnd"/>
      <w:r>
        <w:t xml:space="preserve"> dans la STL</w:t>
      </w:r>
      <w:r w:rsidR="00136C81">
        <w:t>. Nous avons aussi conçu une application plus robuste que dans les anciens TP avec une gestion de la saisie mieux gérée et la mise en place de tests automatisés.</w:t>
      </w:r>
      <w:bookmarkStart w:id="6" w:name="_GoBack"/>
      <w:bookmarkEnd w:id="6"/>
    </w:p>
    <w:p w14:paraId="121D10F8" w14:textId="0020C7CC" w:rsidR="00616CD8" w:rsidRDefault="00616CD8" w:rsidP="007132BE">
      <w:pPr>
        <w:pStyle w:val="MonParagraphe"/>
        <w:ind w:firstLine="0"/>
      </w:pPr>
      <w:r>
        <w:tab/>
      </w:r>
    </w:p>
    <w:p w14:paraId="6401D524" w14:textId="77777777" w:rsidR="00307BE5" w:rsidRDefault="00307BE5" w:rsidP="007132BE">
      <w:pPr>
        <w:pStyle w:val="MonParagraphe"/>
        <w:ind w:firstLine="0"/>
      </w:pPr>
    </w:p>
    <w:p w14:paraId="570CB5CB" w14:textId="52FC2A98" w:rsidR="0006100D" w:rsidRDefault="0006100D" w:rsidP="007132BE">
      <w:pPr>
        <w:pStyle w:val="MonParagraphe"/>
        <w:ind w:firstLine="0"/>
      </w:pPr>
    </w:p>
    <w:p w14:paraId="7CC442B9" w14:textId="77777777" w:rsidR="0006100D" w:rsidRDefault="0006100D" w:rsidP="007132BE">
      <w:pPr>
        <w:pStyle w:val="MonParagraphe"/>
        <w:ind w:firstLine="0"/>
      </w:pPr>
    </w:p>
    <w:p w14:paraId="244F1A78" w14:textId="77777777" w:rsidR="003D581D" w:rsidRDefault="003D581D" w:rsidP="003D581D">
      <w:pPr>
        <w:pStyle w:val="MonParagraphe"/>
        <w:ind w:left="710" w:firstLine="0"/>
      </w:pPr>
    </w:p>
    <w:p w14:paraId="1A17F643" w14:textId="77777777" w:rsidR="003D581D" w:rsidRPr="000A5FB4" w:rsidRDefault="003D581D" w:rsidP="003D581D">
      <w:pPr>
        <w:pStyle w:val="MonParagraphe"/>
        <w:ind w:left="710" w:firstLine="0"/>
      </w:pPr>
    </w:p>
    <w:sectPr w:rsidR="003D581D" w:rsidRPr="000A5FB4">
      <w:headerReference w:type="default" r:id="rId39"/>
      <w:footerReference w:type="default" r:id="rId40"/>
      <w:pgSz w:w="11906" w:h="16838"/>
      <w:pgMar w:top="1843" w:right="1134" w:bottom="1843" w:left="1134" w:header="1134" w:footer="1134" w:gutter="0"/>
      <w:cols w: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D7415C" w14:textId="77777777" w:rsidR="00A4337A" w:rsidRDefault="00A4337A">
      <w:r>
        <w:separator/>
      </w:r>
    </w:p>
  </w:endnote>
  <w:endnote w:type="continuationSeparator" w:id="0">
    <w:p w14:paraId="5FEA4A91" w14:textId="77777777" w:rsidR="00A4337A" w:rsidRDefault="00A433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Symbol">
    <w:altName w:val="MT Extra"/>
    <w:charset w:val="00"/>
    <w:family w:val="auto"/>
    <w:pitch w:val="variable"/>
    <w:sig w:usb0="800000AF" w:usb1="1001ECEA" w:usb2="00000000" w:usb3="00000000" w:csb0="00000001" w:csb1="00000000"/>
  </w:font>
  <w:font w:name="Bitstream Vera Serif">
    <w:altName w:val="Times New Roman"/>
    <w:charset w:val="00"/>
    <w:family w:val="roman"/>
    <w:pitch w:val="variable"/>
  </w:font>
  <w:font w:name="Bitstream Vera Sans">
    <w:altName w:val="Times New Roman"/>
    <w:charset w:val="00"/>
    <w:family w:val="auto"/>
    <w:pitch w:val="variable"/>
  </w:font>
  <w:font w:name="Lucidasan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Mincho">
    <w:altName w:val="明朝"/>
    <w:panose1 w:val="02020609040305080305"/>
    <w:charset w:val="80"/>
    <w:family w:val="roman"/>
    <w:notTrueType/>
    <w:pitch w:val="fixed"/>
    <w:sig w:usb0="00000001" w:usb1="08070000" w:usb2="00000010" w:usb3="00000000" w:csb0="00020000"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BC8B4E" w14:textId="77777777" w:rsidR="00122AD2" w:rsidRDefault="00122AD2">
    <w:pPr>
      <w:pStyle w:val="Pieddepage"/>
    </w:pPr>
    <w:del w:id="21" w:author="f f" w:date="2019-03-12T23:27:00Z">
      <w:r w:rsidDel="00F17DF0">
        <w:delText>Poste n° : (le cas échéant)</w:delText>
      </w:r>
    </w:del>
    <w:r>
      <w:tab/>
      <w:t xml:space="preserve">- Page </w:t>
    </w:r>
    <w:r>
      <w:fldChar w:fldCharType="begin"/>
    </w:r>
    <w:r>
      <w:instrText xml:space="preserve"> PAGE </w:instrText>
    </w:r>
    <w:r>
      <w:fldChar w:fldCharType="separate"/>
    </w:r>
    <w:r w:rsidR="00136C81">
      <w:rPr>
        <w:noProof/>
      </w:rPr>
      <w:t>3</w:t>
    </w:r>
    <w:r>
      <w:fldChar w:fldCharType="end"/>
    </w:r>
    <w:r>
      <w:t>/</w:t>
    </w:r>
    <w:fldSimple w:instr=" NUMPAGES ">
      <w:r w:rsidR="00136C81">
        <w:rPr>
          <w:noProof/>
        </w:rPr>
        <w:t>5</w:t>
      </w:r>
    </w:fldSimple>
    <w:r>
      <w:t xml:space="preserve"> -</w:t>
    </w:r>
    <w:r>
      <w:tab/>
    </w:r>
    <w:del w:id="22" w:author="f f" w:date="2019-03-12T23:27:00Z">
      <w:r w:rsidDel="00F17DF0">
        <w:delText xml:space="preserve">Le </w:delText>
      </w:r>
      <w:r w:rsidDel="00F17DF0">
        <w:fldChar w:fldCharType="begin"/>
      </w:r>
      <w:r w:rsidDel="00F17DF0">
        <w:delInstrText xml:space="preserve"> SAVEDATE \@ "d' 'MMMM' 'yyyy" </w:delInstrText>
      </w:r>
      <w:r w:rsidDel="00F17DF0">
        <w:fldChar w:fldCharType="separate"/>
      </w:r>
      <w:r w:rsidDel="00F17DF0">
        <w:rPr>
          <w:noProof/>
        </w:rPr>
        <w:delText>0 XXX 0000</w:delText>
      </w:r>
      <w:r w:rsidDel="00F17DF0">
        <w:fldChar w:fldCharType="end"/>
      </w:r>
    </w:del>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FA4919" w14:textId="77777777" w:rsidR="00A4337A" w:rsidRDefault="00A4337A">
      <w:r>
        <w:rPr>
          <w:color w:val="000000"/>
        </w:rPr>
        <w:separator/>
      </w:r>
    </w:p>
  </w:footnote>
  <w:footnote w:type="continuationSeparator" w:id="0">
    <w:p w14:paraId="1C8956EE" w14:textId="77777777" w:rsidR="00A4337A" w:rsidRDefault="00A4337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604A30" w14:textId="4F1B9F55" w:rsidR="00122AD2" w:rsidRDefault="00122AD2">
    <w:pPr>
      <w:pStyle w:val="MonAuteur"/>
    </w:pPr>
    <w:r>
      <w:t>Auteur</w:t>
    </w:r>
    <w:ins w:id="7" w:author="33665219185" w:date="2019-12-25T17:21:00Z">
      <w:r>
        <w:t>s</w:t>
      </w:r>
    </w:ins>
    <w:del w:id="8" w:author="f f" w:date="2019-03-12T22:29:00Z">
      <w:r w:rsidDel="00DB49AB">
        <w:delText>s</w:delText>
      </w:r>
    </w:del>
    <w:r>
      <w:t> :</w:t>
    </w:r>
    <w:ins w:id="9" w:author="f f" w:date="2019-03-12T22:29:00Z">
      <w:r>
        <w:t xml:space="preserve"> </w:t>
      </w:r>
    </w:ins>
    <w:ins w:id="10" w:author="33665219185" w:date="2019-12-25T17:21:00Z">
      <w:r>
        <w:t xml:space="preserve">DUPONT Yann - MIGNOT Thomas       </w:t>
      </w:r>
    </w:ins>
    <w:ins w:id="11" w:author="f f" w:date="2019-03-12T22:29:00Z">
      <w:del w:id="12" w:author="33665219185" w:date="2019-12-25T17:21:00Z">
        <w:r w:rsidDel="004F7DFF">
          <w:delText xml:space="preserve">Killian OECHSLIN      </w:delText>
        </w:r>
      </w:del>
    </w:ins>
    <w:ins w:id="13" w:author="f f" w:date="2019-03-12T22:30:00Z">
      <w:del w:id="14" w:author="33665219185" w:date="2019-12-25T17:21:00Z">
        <w:r w:rsidDel="004F7DFF">
          <w:delText xml:space="preserve">      </w:delText>
        </w:r>
      </w:del>
    </w:ins>
    <w:ins w:id="15" w:author="f f" w:date="2019-03-12T22:29:00Z">
      <w:r>
        <w:t>G</w:t>
      </w:r>
    </w:ins>
    <w:ins w:id="16" w:author="f f" w:date="2019-03-12T22:30:00Z">
      <w:r>
        <w:t xml:space="preserve">roupe : </w:t>
      </w:r>
    </w:ins>
    <w:ins w:id="17" w:author="33665219185" w:date="2019-12-25T17:21:00Z">
      <w:r>
        <w:t>3IF4</w:t>
      </w:r>
    </w:ins>
    <w:ins w:id="18" w:author="f f" w:date="2019-03-12T22:30:00Z">
      <w:del w:id="19" w:author="33665219185" w:date="2019-12-25T17:21:00Z">
        <w:r w:rsidDel="004F7DFF">
          <w:delText>51</w:delText>
        </w:r>
      </w:del>
    </w:ins>
    <w:del w:id="20" w:author="f f" w:date="2019-03-12T22:29:00Z">
      <w:r w:rsidDel="00DB49AB">
        <w:delText xml:space="preserve"> ….. </w:delText>
      </w:r>
    </w:del>
    <w:r>
      <w:rPr>
        <w:rFonts w:ascii="Times New Roman" w:hAnsi="Times New Roman"/>
        <w:sz w:val="24"/>
        <w:szCs w:val="24"/>
      </w:rPr>
      <w:tab/>
    </w:r>
    <w:r w:rsidRPr="00F44AF4">
      <w:rPr>
        <w:noProof/>
      </w:rPr>
      <w:drawing>
        <wp:inline distT="0" distB="0" distL="0" distR="0" wp14:anchorId="74426544" wp14:editId="3233CBCE">
          <wp:extent cx="1007110" cy="326390"/>
          <wp:effectExtent l="0" t="0" r="8890" b="3810"/>
          <wp:docPr id="3" name="image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7110" cy="32639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D5402"/>
    <w:multiLevelType w:val="hybridMultilevel"/>
    <w:tmpl w:val="514ADE8E"/>
    <w:lvl w:ilvl="0" w:tplc="040C0001">
      <w:start w:val="1"/>
      <w:numFmt w:val="bullet"/>
      <w:lvlText w:val=""/>
      <w:lvlJc w:val="left"/>
      <w:pPr>
        <w:ind w:left="1260" w:hanging="360"/>
      </w:pPr>
      <w:rPr>
        <w:rFonts w:ascii="Symbol" w:hAnsi="Symbol" w:hint="default"/>
      </w:rPr>
    </w:lvl>
    <w:lvl w:ilvl="1" w:tplc="040C0003" w:tentative="1">
      <w:start w:val="1"/>
      <w:numFmt w:val="bullet"/>
      <w:lvlText w:val="o"/>
      <w:lvlJc w:val="left"/>
      <w:pPr>
        <w:ind w:left="1980" w:hanging="360"/>
      </w:pPr>
      <w:rPr>
        <w:rFonts w:ascii="Courier New" w:hAnsi="Courier New" w:cs="Courier New" w:hint="default"/>
      </w:rPr>
    </w:lvl>
    <w:lvl w:ilvl="2" w:tplc="040C0005" w:tentative="1">
      <w:start w:val="1"/>
      <w:numFmt w:val="bullet"/>
      <w:lvlText w:val=""/>
      <w:lvlJc w:val="left"/>
      <w:pPr>
        <w:ind w:left="2700" w:hanging="360"/>
      </w:pPr>
      <w:rPr>
        <w:rFonts w:ascii="Wingdings" w:hAnsi="Wingdings" w:hint="default"/>
      </w:rPr>
    </w:lvl>
    <w:lvl w:ilvl="3" w:tplc="040C0001" w:tentative="1">
      <w:start w:val="1"/>
      <w:numFmt w:val="bullet"/>
      <w:lvlText w:val=""/>
      <w:lvlJc w:val="left"/>
      <w:pPr>
        <w:ind w:left="3420" w:hanging="360"/>
      </w:pPr>
      <w:rPr>
        <w:rFonts w:ascii="Symbol" w:hAnsi="Symbol" w:hint="default"/>
      </w:rPr>
    </w:lvl>
    <w:lvl w:ilvl="4" w:tplc="040C0003" w:tentative="1">
      <w:start w:val="1"/>
      <w:numFmt w:val="bullet"/>
      <w:lvlText w:val="o"/>
      <w:lvlJc w:val="left"/>
      <w:pPr>
        <w:ind w:left="4140" w:hanging="360"/>
      </w:pPr>
      <w:rPr>
        <w:rFonts w:ascii="Courier New" w:hAnsi="Courier New" w:cs="Courier New" w:hint="default"/>
      </w:rPr>
    </w:lvl>
    <w:lvl w:ilvl="5" w:tplc="040C0005" w:tentative="1">
      <w:start w:val="1"/>
      <w:numFmt w:val="bullet"/>
      <w:lvlText w:val=""/>
      <w:lvlJc w:val="left"/>
      <w:pPr>
        <w:ind w:left="4860" w:hanging="360"/>
      </w:pPr>
      <w:rPr>
        <w:rFonts w:ascii="Wingdings" w:hAnsi="Wingdings" w:hint="default"/>
      </w:rPr>
    </w:lvl>
    <w:lvl w:ilvl="6" w:tplc="040C0001" w:tentative="1">
      <w:start w:val="1"/>
      <w:numFmt w:val="bullet"/>
      <w:lvlText w:val=""/>
      <w:lvlJc w:val="left"/>
      <w:pPr>
        <w:ind w:left="5580" w:hanging="360"/>
      </w:pPr>
      <w:rPr>
        <w:rFonts w:ascii="Symbol" w:hAnsi="Symbol" w:hint="default"/>
      </w:rPr>
    </w:lvl>
    <w:lvl w:ilvl="7" w:tplc="040C0003" w:tentative="1">
      <w:start w:val="1"/>
      <w:numFmt w:val="bullet"/>
      <w:lvlText w:val="o"/>
      <w:lvlJc w:val="left"/>
      <w:pPr>
        <w:ind w:left="6300" w:hanging="360"/>
      </w:pPr>
      <w:rPr>
        <w:rFonts w:ascii="Courier New" w:hAnsi="Courier New" w:cs="Courier New" w:hint="default"/>
      </w:rPr>
    </w:lvl>
    <w:lvl w:ilvl="8" w:tplc="040C0005" w:tentative="1">
      <w:start w:val="1"/>
      <w:numFmt w:val="bullet"/>
      <w:lvlText w:val=""/>
      <w:lvlJc w:val="left"/>
      <w:pPr>
        <w:ind w:left="7020" w:hanging="360"/>
      </w:pPr>
      <w:rPr>
        <w:rFonts w:ascii="Wingdings" w:hAnsi="Wingdings" w:hint="default"/>
      </w:rPr>
    </w:lvl>
  </w:abstractNum>
  <w:abstractNum w:abstractNumId="1">
    <w:nsid w:val="09BF2457"/>
    <w:multiLevelType w:val="hybridMultilevel"/>
    <w:tmpl w:val="62E67250"/>
    <w:lvl w:ilvl="0" w:tplc="57E09AF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298D3875"/>
    <w:multiLevelType w:val="hybridMultilevel"/>
    <w:tmpl w:val="F9E67A80"/>
    <w:lvl w:ilvl="0" w:tplc="9D5434EE">
      <w:start w:val="1"/>
      <w:numFmt w:val="bullet"/>
      <w:lvlText w:val="-"/>
      <w:lvlJc w:val="left"/>
      <w:pPr>
        <w:ind w:left="1070" w:hanging="360"/>
      </w:pPr>
      <w:rPr>
        <w:rFonts w:ascii="Calibri" w:eastAsia="Times New Roman" w:hAnsi="Calibri" w:cs="Calibri" w:hint="default"/>
      </w:rPr>
    </w:lvl>
    <w:lvl w:ilvl="1" w:tplc="040C0003" w:tentative="1">
      <w:start w:val="1"/>
      <w:numFmt w:val="bullet"/>
      <w:lvlText w:val="o"/>
      <w:lvlJc w:val="left"/>
      <w:pPr>
        <w:ind w:left="1790" w:hanging="360"/>
      </w:pPr>
      <w:rPr>
        <w:rFonts w:ascii="Courier New" w:hAnsi="Courier New" w:cs="Courier New" w:hint="default"/>
      </w:rPr>
    </w:lvl>
    <w:lvl w:ilvl="2" w:tplc="040C0005" w:tentative="1">
      <w:start w:val="1"/>
      <w:numFmt w:val="bullet"/>
      <w:lvlText w:val=""/>
      <w:lvlJc w:val="left"/>
      <w:pPr>
        <w:ind w:left="2510" w:hanging="360"/>
      </w:pPr>
      <w:rPr>
        <w:rFonts w:ascii="Wingdings" w:hAnsi="Wingdings" w:hint="default"/>
      </w:rPr>
    </w:lvl>
    <w:lvl w:ilvl="3" w:tplc="040C0001" w:tentative="1">
      <w:start w:val="1"/>
      <w:numFmt w:val="bullet"/>
      <w:lvlText w:val=""/>
      <w:lvlJc w:val="left"/>
      <w:pPr>
        <w:ind w:left="3230" w:hanging="360"/>
      </w:pPr>
      <w:rPr>
        <w:rFonts w:ascii="Symbol" w:hAnsi="Symbol" w:hint="default"/>
      </w:rPr>
    </w:lvl>
    <w:lvl w:ilvl="4" w:tplc="040C0003" w:tentative="1">
      <w:start w:val="1"/>
      <w:numFmt w:val="bullet"/>
      <w:lvlText w:val="o"/>
      <w:lvlJc w:val="left"/>
      <w:pPr>
        <w:ind w:left="3950" w:hanging="360"/>
      </w:pPr>
      <w:rPr>
        <w:rFonts w:ascii="Courier New" w:hAnsi="Courier New" w:cs="Courier New" w:hint="default"/>
      </w:rPr>
    </w:lvl>
    <w:lvl w:ilvl="5" w:tplc="040C0005" w:tentative="1">
      <w:start w:val="1"/>
      <w:numFmt w:val="bullet"/>
      <w:lvlText w:val=""/>
      <w:lvlJc w:val="left"/>
      <w:pPr>
        <w:ind w:left="4670" w:hanging="360"/>
      </w:pPr>
      <w:rPr>
        <w:rFonts w:ascii="Wingdings" w:hAnsi="Wingdings" w:hint="default"/>
      </w:rPr>
    </w:lvl>
    <w:lvl w:ilvl="6" w:tplc="040C0001" w:tentative="1">
      <w:start w:val="1"/>
      <w:numFmt w:val="bullet"/>
      <w:lvlText w:val=""/>
      <w:lvlJc w:val="left"/>
      <w:pPr>
        <w:ind w:left="5390" w:hanging="360"/>
      </w:pPr>
      <w:rPr>
        <w:rFonts w:ascii="Symbol" w:hAnsi="Symbol" w:hint="default"/>
      </w:rPr>
    </w:lvl>
    <w:lvl w:ilvl="7" w:tplc="040C0003" w:tentative="1">
      <w:start w:val="1"/>
      <w:numFmt w:val="bullet"/>
      <w:lvlText w:val="o"/>
      <w:lvlJc w:val="left"/>
      <w:pPr>
        <w:ind w:left="6110" w:hanging="360"/>
      </w:pPr>
      <w:rPr>
        <w:rFonts w:ascii="Courier New" w:hAnsi="Courier New" w:cs="Courier New" w:hint="default"/>
      </w:rPr>
    </w:lvl>
    <w:lvl w:ilvl="8" w:tplc="040C0005" w:tentative="1">
      <w:start w:val="1"/>
      <w:numFmt w:val="bullet"/>
      <w:lvlText w:val=""/>
      <w:lvlJc w:val="left"/>
      <w:pPr>
        <w:ind w:left="6830" w:hanging="360"/>
      </w:pPr>
      <w:rPr>
        <w:rFonts w:ascii="Wingdings" w:hAnsi="Wingdings" w:hint="default"/>
      </w:rPr>
    </w:lvl>
  </w:abstractNum>
  <w:abstractNum w:abstractNumId="3">
    <w:nsid w:val="2C5E3B63"/>
    <w:multiLevelType w:val="multilevel"/>
    <w:tmpl w:val="EBB4FCFC"/>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4">
    <w:nsid w:val="39733898"/>
    <w:multiLevelType w:val="multilevel"/>
    <w:tmpl w:val="D7660BE4"/>
    <w:styleLink w:val="WW8Num1"/>
    <w:lvl w:ilvl="0">
      <w:start w:val="1"/>
      <w:numFmt w:val="upperRoman"/>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687E693E"/>
    <w:multiLevelType w:val="multilevel"/>
    <w:tmpl w:val="8CA63CD8"/>
    <w:styleLink w:val="WWOutlineListStyle"/>
    <w:lvl w:ilvl="0">
      <w:start w:val="1"/>
      <w:numFmt w:val="upperRoman"/>
      <w:pStyle w:val="MonTitreSection"/>
      <w:lvlText w:val="%1. "/>
      <w:lvlJc w:val="left"/>
      <w:pPr>
        <w:ind w:left="432" w:hanging="432"/>
      </w:pPr>
    </w:lvl>
    <w:lvl w:ilvl="1">
      <w:start w:val="1"/>
      <w:numFmt w:val="decimal"/>
      <w:pStyle w:val="MonTitreSousSection"/>
      <w:lvlText w:val="%1.%2. "/>
      <w:lvlJc w:val="left"/>
      <w:pPr>
        <w:ind w:left="576" w:hanging="576"/>
      </w:pPr>
    </w:lvl>
    <w:lvl w:ilvl="2">
      <w:start w:val="1"/>
      <w:numFmt w:val="lowerLetter"/>
      <w:pStyle w:val="MonTitreSousSousSection"/>
      <w:lvlText w:val="%1.%2.%3. "/>
      <w:lvlJc w:val="left"/>
      <w:pPr>
        <w:ind w:left="720" w:hanging="720"/>
      </w:pPr>
    </w:lvl>
    <w:lvl w:ilvl="3">
      <w:start w:val="1"/>
      <w:numFmt w:val="decimal"/>
      <w:pStyle w:val="Titre4"/>
      <w:lvlText w:val="%1.%2.%3.%4. "/>
      <w:lvlJc w:val="left"/>
      <w:pPr>
        <w:ind w:left="864" w:hanging="864"/>
      </w:pPr>
    </w:lvl>
    <w:lvl w:ilvl="4">
      <w:start w:val="1"/>
      <w:numFmt w:val="decimal"/>
      <w:pStyle w:val="Titre5"/>
      <w:lvlText w:val="%1.%2.%3.%4.%5. "/>
      <w:lvlJc w:val="left"/>
      <w:pPr>
        <w:ind w:left="1008" w:hanging="1008"/>
      </w:pPr>
    </w:lvl>
    <w:lvl w:ilvl="5">
      <w:start w:val="1"/>
      <w:numFmt w:val="decimal"/>
      <w:pStyle w:val="Titre6"/>
      <w:lvlText w:val="%1.%2.%3.%4.%5.%6. "/>
      <w:lvlJc w:val="left"/>
      <w:pPr>
        <w:ind w:left="1152" w:hanging="1152"/>
      </w:pPr>
    </w:lvl>
    <w:lvl w:ilvl="6">
      <w:start w:val="1"/>
      <w:numFmt w:val="decimal"/>
      <w:pStyle w:val="Titre7"/>
      <w:lvlText w:val="%1.%2.%3.%4.%5.%6.%7. "/>
      <w:lvlJc w:val="left"/>
      <w:pPr>
        <w:ind w:left="1296" w:hanging="1296"/>
      </w:pPr>
    </w:lvl>
    <w:lvl w:ilvl="7">
      <w:start w:val="1"/>
      <w:numFmt w:val="decimal"/>
      <w:pStyle w:val="Titre8"/>
      <w:lvlText w:val="%1.%2.%3.%4.%5.%6.%7.%8. "/>
      <w:lvlJc w:val="left"/>
      <w:pPr>
        <w:ind w:left="1440" w:hanging="1440"/>
      </w:pPr>
    </w:lvl>
    <w:lvl w:ilvl="8">
      <w:start w:val="1"/>
      <w:numFmt w:val="decimal"/>
      <w:pStyle w:val="Titre9"/>
      <w:lvlText w:val="%1.%2.%3.%4.%5.%6.%7.%8.%9. "/>
      <w:lvlJc w:val="left"/>
      <w:pPr>
        <w:ind w:left="1584" w:hanging="1584"/>
      </w:pPr>
    </w:lvl>
  </w:abstractNum>
  <w:num w:numId="1">
    <w:abstractNumId w:val="5"/>
  </w:num>
  <w:num w:numId="2">
    <w:abstractNumId w:val="4"/>
  </w:num>
  <w:num w:numId="3">
    <w:abstractNumId w:val="3"/>
  </w:num>
  <w:num w:numId="4">
    <w:abstractNumId w:val="0"/>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 f">
    <w15:presenceInfo w15:providerId="Windows Live" w15:userId="82fffed2aec52d45"/>
  </w15:person>
  <w15:person w15:author="33665219185">
    <w15:presenceInfo w15:providerId="None" w15:userId="3366521918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4"/>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FD2"/>
    <w:rsid w:val="00006809"/>
    <w:rsid w:val="000110A3"/>
    <w:rsid w:val="00013AE3"/>
    <w:rsid w:val="00026A43"/>
    <w:rsid w:val="0002751F"/>
    <w:rsid w:val="00027BD8"/>
    <w:rsid w:val="00036961"/>
    <w:rsid w:val="0004007C"/>
    <w:rsid w:val="000447A3"/>
    <w:rsid w:val="0005416D"/>
    <w:rsid w:val="000559A9"/>
    <w:rsid w:val="0006100D"/>
    <w:rsid w:val="000623A6"/>
    <w:rsid w:val="00064528"/>
    <w:rsid w:val="00067C34"/>
    <w:rsid w:val="00070FB8"/>
    <w:rsid w:val="00075EB3"/>
    <w:rsid w:val="00075FB4"/>
    <w:rsid w:val="000A0586"/>
    <w:rsid w:val="000A2E42"/>
    <w:rsid w:val="000A45F4"/>
    <w:rsid w:val="000A5FB4"/>
    <w:rsid w:val="000C6CB4"/>
    <w:rsid w:val="000C70E8"/>
    <w:rsid w:val="000D1331"/>
    <w:rsid w:val="000D31E1"/>
    <w:rsid w:val="000D6640"/>
    <w:rsid w:val="000E1916"/>
    <w:rsid w:val="000F6F22"/>
    <w:rsid w:val="00116906"/>
    <w:rsid w:val="00122AD2"/>
    <w:rsid w:val="00125154"/>
    <w:rsid w:val="00131B7B"/>
    <w:rsid w:val="00132CBD"/>
    <w:rsid w:val="00135713"/>
    <w:rsid w:val="00136C81"/>
    <w:rsid w:val="0015539E"/>
    <w:rsid w:val="001738E2"/>
    <w:rsid w:val="00176BC9"/>
    <w:rsid w:val="00190C4C"/>
    <w:rsid w:val="00192D75"/>
    <w:rsid w:val="001D041D"/>
    <w:rsid w:val="001E1C10"/>
    <w:rsid w:val="001E1E5F"/>
    <w:rsid w:val="001F7B33"/>
    <w:rsid w:val="00204D06"/>
    <w:rsid w:val="00205F6F"/>
    <w:rsid w:val="00207B78"/>
    <w:rsid w:val="0022058D"/>
    <w:rsid w:val="0022406B"/>
    <w:rsid w:val="00261696"/>
    <w:rsid w:val="0028360E"/>
    <w:rsid w:val="002922E1"/>
    <w:rsid w:val="0029244A"/>
    <w:rsid w:val="0029384C"/>
    <w:rsid w:val="00293968"/>
    <w:rsid w:val="002959D8"/>
    <w:rsid w:val="002A43E9"/>
    <w:rsid w:val="002E3CC6"/>
    <w:rsid w:val="003053E8"/>
    <w:rsid w:val="00307722"/>
    <w:rsid w:val="00307BE5"/>
    <w:rsid w:val="00312BD7"/>
    <w:rsid w:val="00317775"/>
    <w:rsid w:val="003428B3"/>
    <w:rsid w:val="00343DA1"/>
    <w:rsid w:val="003459CF"/>
    <w:rsid w:val="00356ABD"/>
    <w:rsid w:val="0036246D"/>
    <w:rsid w:val="00364A3D"/>
    <w:rsid w:val="00367ED9"/>
    <w:rsid w:val="00382CAD"/>
    <w:rsid w:val="00383B31"/>
    <w:rsid w:val="0038431D"/>
    <w:rsid w:val="003845FA"/>
    <w:rsid w:val="00391867"/>
    <w:rsid w:val="003C15D0"/>
    <w:rsid w:val="003C1C81"/>
    <w:rsid w:val="003C68E5"/>
    <w:rsid w:val="003D581D"/>
    <w:rsid w:val="003D6796"/>
    <w:rsid w:val="003E46EB"/>
    <w:rsid w:val="003E7DBD"/>
    <w:rsid w:val="003F64EF"/>
    <w:rsid w:val="00402F0B"/>
    <w:rsid w:val="004055C6"/>
    <w:rsid w:val="00416588"/>
    <w:rsid w:val="00423113"/>
    <w:rsid w:val="00427B38"/>
    <w:rsid w:val="00430F63"/>
    <w:rsid w:val="00432B45"/>
    <w:rsid w:val="00433803"/>
    <w:rsid w:val="00444BCB"/>
    <w:rsid w:val="0045612B"/>
    <w:rsid w:val="004576F3"/>
    <w:rsid w:val="00461956"/>
    <w:rsid w:val="00462C09"/>
    <w:rsid w:val="00472018"/>
    <w:rsid w:val="004D7A65"/>
    <w:rsid w:val="004E11C8"/>
    <w:rsid w:val="004E2B8D"/>
    <w:rsid w:val="004F3D4E"/>
    <w:rsid w:val="004F4261"/>
    <w:rsid w:val="004F7DFF"/>
    <w:rsid w:val="00505C0A"/>
    <w:rsid w:val="00516D14"/>
    <w:rsid w:val="00526826"/>
    <w:rsid w:val="0054392E"/>
    <w:rsid w:val="005441C2"/>
    <w:rsid w:val="00565E5E"/>
    <w:rsid w:val="005776CA"/>
    <w:rsid w:val="005973A0"/>
    <w:rsid w:val="005B056A"/>
    <w:rsid w:val="005B10DB"/>
    <w:rsid w:val="005B39C9"/>
    <w:rsid w:val="005B4A15"/>
    <w:rsid w:val="005C4891"/>
    <w:rsid w:val="005C69CD"/>
    <w:rsid w:val="005C752B"/>
    <w:rsid w:val="005E2139"/>
    <w:rsid w:val="0060204E"/>
    <w:rsid w:val="00614F8D"/>
    <w:rsid w:val="00616CD8"/>
    <w:rsid w:val="00622DCD"/>
    <w:rsid w:val="006231A8"/>
    <w:rsid w:val="006476C2"/>
    <w:rsid w:val="006518CF"/>
    <w:rsid w:val="00653027"/>
    <w:rsid w:val="006638A6"/>
    <w:rsid w:val="00686778"/>
    <w:rsid w:val="0069133C"/>
    <w:rsid w:val="006A4DC7"/>
    <w:rsid w:val="006A72F1"/>
    <w:rsid w:val="006A7EC2"/>
    <w:rsid w:val="006C5E30"/>
    <w:rsid w:val="006E18B7"/>
    <w:rsid w:val="006E363D"/>
    <w:rsid w:val="006E68C4"/>
    <w:rsid w:val="006E6F18"/>
    <w:rsid w:val="007005E2"/>
    <w:rsid w:val="007132BE"/>
    <w:rsid w:val="007177CC"/>
    <w:rsid w:val="0072381C"/>
    <w:rsid w:val="00746DD7"/>
    <w:rsid w:val="007632D3"/>
    <w:rsid w:val="00765874"/>
    <w:rsid w:val="00767864"/>
    <w:rsid w:val="007761DB"/>
    <w:rsid w:val="00792503"/>
    <w:rsid w:val="00792FD2"/>
    <w:rsid w:val="00794069"/>
    <w:rsid w:val="007B1C28"/>
    <w:rsid w:val="007D1BBB"/>
    <w:rsid w:val="007D6A82"/>
    <w:rsid w:val="007E1330"/>
    <w:rsid w:val="00803301"/>
    <w:rsid w:val="00810096"/>
    <w:rsid w:val="00811764"/>
    <w:rsid w:val="00817909"/>
    <w:rsid w:val="008213E8"/>
    <w:rsid w:val="00831155"/>
    <w:rsid w:val="0083135B"/>
    <w:rsid w:val="00831C46"/>
    <w:rsid w:val="00831C7A"/>
    <w:rsid w:val="00834008"/>
    <w:rsid w:val="0083487A"/>
    <w:rsid w:val="00834BF4"/>
    <w:rsid w:val="008407D4"/>
    <w:rsid w:val="00847E6C"/>
    <w:rsid w:val="008520C5"/>
    <w:rsid w:val="00861DE9"/>
    <w:rsid w:val="008679EC"/>
    <w:rsid w:val="00870C75"/>
    <w:rsid w:val="00883014"/>
    <w:rsid w:val="0088487F"/>
    <w:rsid w:val="00893EF8"/>
    <w:rsid w:val="00895420"/>
    <w:rsid w:val="0089576B"/>
    <w:rsid w:val="008B2395"/>
    <w:rsid w:val="008C6C63"/>
    <w:rsid w:val="008D0108"/>
    <w:rsid w:val="008E20CC"/>
    <w:rsid w:val="00900CFD"/>
    <w:rsid w:val="0093153A"/>
    <w:rsid w:val="009423F2"/>
    <w:rsid w:val="00944813"/>
    <w:rsid w:val="00954189"/>
    <w:rsid w:val="009652B7"/>
    <w:rsid w:val="0097705D"/>
    <w:rsid w:val="00993355"/>
    <w:rsid w:val="009A1519"/>
    <w:rsid w:val="009A1A69"/>
    <w:rsid w:val="009B6FD2"/>
    <w:rsid w:val="009C39AB"/>
    <w:rsid w:val="009C5606"/>
    <w:rsid w:val="009C6BE7"/>
    <w:rsid w:val="009D6A57"/>
    <w:rsid w:val="009E6218"/>
    <w:rsid w:val="009E6DF1"/>
    <w:rsid w:val="00A066E6"/>
    <w:rsid w:val="00A16B8A"/>
    <w:rsid w:val="00A17D99"/>
    <w:rsid w:val="00A2131B"/>
    <w:rsid w:val="00A23267"/>
    <w:rsid w:val="00A25C88"/>
    <w:rsid w:val="00A27B2B"/>
    <w:rsid w:val="00A3286F"/>
    <w:rsid w:val="00A33C82"/>
    <w:rsid w:val="00A4337A"/>
    <w:rsid w:val="00A7329B"/>
    <w:rsid w:val="00A84B7B"/>
    <w:rsid w:val="00AA73FE"/>
    <w:rsid w:val="00AB1272"/>
    <w:rsid w:val="00AB584C"/>
    <w:rsid w:val="00AC01B6"/>
    <w:rsid w:val="00AC377D"/>
    <w:rsid w:val="00AF7AFE"/>
    <w:rsid w:val="00B016CF"/>
    <w:rsid w:val="00B143A1"/>
    <w:rsid w:val="00B217A0"/>
    <w:rsid w:val="00B22D88"/>
    <w:rsid w:val="00B2322D"/>
    <w:rsid w:val="00B23AC3"/>
    <w:rsid w:val="00B334A9"/>
    <w:rsid w:val="00B356A8"/>
    <w:rsid w:val="00B534D0"/>
    <w:rsid w:val="00B74E69"/>
    <w:rsid w:val="00B82A3A"/>
    <w:rsid w:val="00B84809"/>
    <w:rsid w:val="00B900D4"/>
    <w:rsid w:val="00B961E1"/>
    <w:rsid w:val="00BA0EA2"/>
    <w:rsid w:val="00BA4024"/>
    <w:rsid w:val="00BB44C5"/>
    <w:rsid w:val="00BD212A"/>
    <w:rsid w:val="00BE2CB0"/>
    <w:rsid w:val="00BE46B4"/>
    <w:rsid w:val="00BE71C6"/>
    <w:rsid w:val="00BF350D"/>
    <w:rsid w:val="00C13C0A"/>
    <w:rsid w:val="00C26194"/>
    <w:rsid w:val="00C315F7"/>
    <w:rsid w:val="00C31A82"/>
    <w:rsid w:val="00C32666"/>
    <w:rsid w:val="00C341A3"/>
    <w:rsid w:val="00C36A82"/>
    <w:rsid w:val="00C43CB9"/>
    <w:rsid w:val="00C514C6"/>
    <w:rsid w:val="00C53B14"/>
    <w:rsid w:val="00C54970"/>
    <w:rsid w:val="00C57BED"/>
    <w:rsid w:val="00C6002F"/>
    <w:rsid w:val="00C7244D"/>
    <w:rsid w:val="00C80D8F"/>
    <w:rsid w:val="00C83CFC"/>
    <w:rsid w:val="00C86DD0"/>
    <w:rsid w:val="00C95ED1"/>
    <w:rsid w:val="00CA0C8A"/>
    <w:rsid w:val="00CA39A4"/>
    <w:rsid w:val="00CB165E"/>
    <w:rsid w:val="00CD0909"/>
    <w:rsid w:val="00CD2747"/>
    <w:rsid w:val="00CD4B1E"/>
    <w:rsid w:val="00CD4FBC"/>
    <w:rsid w:val="00CD58F2"/>
    <w:rsid w:val="00CE0DBB"/>
    <w:rsid w:val="00CF7A2D"/>
    <w:rsid w:val="00D01D1A"/>
    <w:rsid w:val="00D24D09"/>
    <w:rsid w:val="00D271ED"/>
    <w:rsid w:val="00D31109"/>
    <w:rsid w:val="00D33C66"/>
    <w:rsid w:val="00D343B7"/>
    <w:rsid w:val="00D3586D"/>
    <w:rsid w:val="00D57911"/>
    <w:rsid w:val="00D6258D"/>
    <w:rsid w:val="00D722C7"/>
    <w:rsid w:val="00D84FFB"/>
    <w:rsid w:val="00D929CF"/>
    <w:rsid w:val="00DA64D7"/>
    <w:rsid w:val="00DB03AB"/>
    <w:rsid w:val="00DB464E"/>
    <w:rsid w:val="00DB49AB"/>
    <w:rsid w:val="00DB5B87"/>
    <w:rsid w:val="00DB79D1"/>
    <w:rsid w:val="00DC0A5F"/>
    <w:rsid w:val="00DC216F"/>
    <w:rsid w:val="00DC3112"/>
    <w:rsid w:val="00DD7FBF"/>
    <w:rsid w:val="00DE101F"/>
    <w:rsid w:val="00DF0B48"/>
    <w:rsid w:val="00E07514"/>
    <w:rsid w:val="00E20D44"/>
    <w:rsid w:val="00E27506"/>
    <w:rsid w:val="00E35BEE"/>
    <w:rsid w:val="00E362D9"/>
    <w:rsid w:val="00E44836"/>
    <w:rsid w:val="00E50C94"/>
    <w:rsid w:val="00E518BD"/>
    <w:rsid w:val="00E567A2"/>
    <w:rsid w:val="00E728E0"/>
    <w:rsid w:val="00E77718"/>
    <w:rsid w:val="00E8020B"/>
    <w:rsid w:val="00E86890"/>
    <w:rsid w:val="00E90FE0"/>
    <w:rsid w:val="00EB1A4E"/>
    <w:rsid w:val="00EB206C"/>
    <w:rsid w:val="00EC1067"/>
    <w:rsid w:val="00ED0A92"/>
    <w:rsid w:val="00EE3C18"/>
    <w:rsid w:val="00EE6797"/>
    <w:rsid w:val="00F02032"/>
    <w:rsid w:val="00F14511"/>
    <w:rsid w:val="00F17DF0"/>
    <w:rsid w:val="00F219DD"/>
    <w:rsid w:val="00F25C42"/>
    <w:rsid w:val="00F2678D"/>
    <w:rsid w:val="00F27EE7"/>
    <w:rsid w:val="00F31667"/>
    <w:rsid w:val="00F4490E"/>
    <w:rsid w:val="00F46C80"/>
    <w:rsid w:val="00F46E39"/>
    <w:rsid w:val="00F53AB9"/>
    <w:rsid w:val="00F82E3F"/>
    <w:rsid w:val="00F86059"/>
    <w:rsid w:val="00F8798B"/>
    <w:rsid w:val="00F9415E"/>
    <w:rsid w:val="00F97470"/>
    <w:rsid w:val="00FC5C4D"/>
    <w:rsid w:val="00FC6974"/>
    <w:rsid w:val="00FD114D"/>
    <w:rsid w:val="00FD1357"/>
    <w:rsid w:val="00FD661D"/>
    <w:rsid w:val="00FE3F4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789EC"/>
  <w15:chartTrackingRefBased/>
  <w15:docId w15:val="{89193996-4936-49AD-8362-722E3B66D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Bitstream Vera Serif" w:eastAsia="Bitstream Vera Sans" w:hAnsi="Bitstream Vera Serif" w:cs="Lucidasans"/>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0A5F"/>
    <w:pPr>
      <w:widowControl w:val="0"/>
      <w:suppressAutoHyphens/>
      <w:autoSpaceDN w:val="0"/>
    </w:pPr>
    <w:rPr>
      <w:kern w:val="3"/>
      <w:sz w:val="24"/>
      <w:szCs w:val="24"/>
    </w:rPr>
  </w:style>
  <w:style w:type="paragraph" w:styleId="Titre1">
    <w:name w:val="heading 1"/>
    <w:basedOn w:val="Standard"/>
    <w:next w:val="Standard"/>
    <w:pPr>
      <w:keepNext/>
      <w:spacing w:before="240" w:after="60"/>
      <w:outlineLvl w:val="0"/>
    </w:pPr>
    <w:rPr>
      <w:rFonts w:ascii="Arial" w:hAnsi="Arial" w:cs="Arial"/>
      <w:b/>
      <w:bCs/>
      <w:sz w:val="32"/>
      <w:szCs w:val="32"/>
    </w:rPr>
  </w:style>
  <w:style w:type="paragraph" w:styleId="Titre2">
    <w:name w:val="heading 2"/>
    <w:basedOn w:val="Standard"/>
    <w:next w:val="Standard"/>
    <w:pPr>
      <w:keepNext/>
      <w:spacing w:before="240" w:after="60"/>
      <w:outlineLvl w:val="1"/>
    </w:pPr>
    <w:rPr>
      <w:rFonts w:ascii="Arial" w:hAnsi="Arial" w:cs="Arial"/>
      <w:b/>
      <w:bCs/>
      <w:i/>
      <w:iCs/>
      <w:sz w:val="28"/>
      <w:szCs w:val="28"/>
    </w:rPr>
  </w:style>
  <w:style w:type="paragraph" w:styleId="Titre3">
    <w:name w:val="heading 3"/>
    <w:basedOn w:val="Standard"/>
    <w:next w:val="Standard"/>
    <w:pPr>
      <w:keepNext/>
      <w:spacing w:before="240" w:after="60"/>
      <w:outlineLvl w:val="2"/>
    </w:pPr>
    <w:rPr>
      <w:rFonts w:ascii="Arial" w:hAnsi="Arial" w:cs="Arial"/>
      <w:b/>
      <w:bCs/>
      <w:sz w:val="26"/>
      <w:szCs w:val="26"/>
    </w:rPr>
  </w:style>
  <w:style w:type="paragraph" w:styleId="Titre4">
    <w:name w:val="heading 4"/>
    <w:basedOn w:val="Standard"/>
    <w:next w:val="Standard"/>
    <w:qFormat/>
    <w:pPr>
      <w:keepNext/>
      <w:numPr>
        <w:ilvl w:val="3"/>
        <w:numId w:val="1"/>
      </w:numPr>
      <w:spacing w:before="240" w:after="60"/>
      <w:outlineLvl w:val="3"/>
    </w:pPr>
    <w:rPr>
      <w:b/>
      <w:bCs/>
      <w:sz w:val="28"/>
      <w:szCs w:val="28"/>
    </w:rPr>
  </w:style>
  <w:style w:type="paragraph" w:styleId="Titre5">
    <w:name w:val="heading 5"/>
    <w:basedOn w:val="Standard"/>
    <w:next w:val="Standard"/>
    <w:qFormat/>
    <w:pPr>
      <w:numPr>
        <w:ilvl w:val="4"/>
        <w:numId w:val="1"/>
      </w:numPr>
      <w:spacing w:before="240" w:after="60"/>
      <w:outlineLvl w:val="4"/>
    </w:pPr>
    <w:rPr>
      <w:b/>
      <w:bCs/>
      <w:i/>
      <w:iCs/>
      <w:sz w:val="26"/>
      <w:szCs w:val="26"/>
    </w:rPr>
  </w:style>
  <w:style w:type="paragraph" w:styleId="Titre6">
    <w:name w:val="heading 6"/>
    <w:basedOn w:val="Standard"/>
    <w:next w:val="Standard"/>
    <w:qFormat/>
    <w:pPr>
      <w:numPr>
        <w:ilvl w:val="5"/>
        <w:numId w:val="1"/>
      </w:numPr>
      <w:spacing w:before="240" w:after="60"/>
      <w:outlineLvl w:val="5"/>
    </w:pPr>
    <w:rPr>
      <w:b/>
      <w:bCs/>
      <w:sz w:val="22"/>
      <w:szCs w:val="22"/>
    </w:rPr>
  </w:style>
  <w:style w:type="paragraph" w:styleId="Titre7">
    <w:name w:val="heading 7"/>
    <w:basedOn w:val="Standard"/>
    <w:next w:val="Standard"/>
    <w:qFormat/>
    <w:pPr>
      <w:numPr>
        <w:ilvl w:val="6"/>
        <w:numId w:val="1"/>
      </w:numPr>
      <w:spacing w:before="240" w:after="60"/>
      <w:outlineLvl w:val="6"/>
    </w:pPr>
  </w:style>
  <w:style w:type="paragraph" w:styleId="Titre8">
    <w:name w:val="heading 8"/>
    <w:basedOn w:val="Standard"/>
    <w:next w:val="Standard"/>
    <w:qFormat/>
    <w:pPr>
      <w:numPr>
        <w:ilvl w:val="7"/>
        <w:numId w:val="1"/>
      </w:numPr>
      <w:spacing w:before="240" w:after="60"/>
      <w:outlineLvl w:val="7"/>
    </w:pPr>
    <w:rPr>
      <w:i/>
      <w:iCs/>
    </w:rPr>
  </w:style>
  <w:style w:type="paragraph" w:styleId="Titre9">
    <w:name w:val="heading 9"/>
    <w:basedOn w:val="Standard"/>
    <w:next w:val="Standard"/>
    <w:qFormat/>
    <w:pPr>
      <w:numPr>
        <w:ilvl w:val="8"/>
        <w:numId w:val="1"/>
      </w:num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numbering" w:customStyle="1" w:styleId="WWOutlineListStyle">
    <w:name w:val="WW_OutlineListStyle"/>
    <w:basedOn w:val="Aucuneliste"/>
    <w:pPr>
      <w:numPr>
        <w:numId w:val="1"/>
      </w:numPr>
    </w:pPr>
  </w:style>
  <w:style w:type="paragraph" w:customStyle="1" w:styleId="Standard">
    <w:name w:val="Standard"/>
    <w:pPr>
      <w:suppressAutoHyphens/>
      <w:autoSpaceDN w:val="0"/>
      <w:textAlignment w:val="baseline"/>
    </w:pPr>
    <w:rPr>
      <w:rFonts w:ascii="Times New Roman" w:eastAsia="Times New Roman" w:hAnsi="Times New Roman" w:cs="Times New Roman"/>
      <w:kern w:val="3"/>
      <w:sz w:val="24"/>
      <w:szCs w:val="24"/>
    </w:rPr>
  </w:style>
  <w:style w:type="paragraph" w:customStyle="1" w:styleId="Textbody">
    <w:name w:val="Text body"/>
    <w:basedOn w:val="Standard"/>
    <w:pPr>
      <w:spacing w:after="120"/>
    </w:pPr>
  </w:style>
  <w:style w:type="paragraph" w:customStyle="1" w:styleId="Heading">
    <w:name w:val="Heading"/>
    <w:basedOn w:val="Standard"/>
    <w:next w:val="Textbody"/>
    <w:pPr>
      <w:keepNext/>
      <w:spacing w:before="240" w:after="120"/>
    </w:pPr>
    <w:rPr>
      <w:rFonts w:ascii="Bitstream Vera Sans" w:eastAsia="Mincho" w:hAnsi="Bitstream Vera Sans" w:cs="Lucidasans"/>
      <w:sz w:val="28"/>
      <w:szCs w:val="28"/>
    </w:rPr>
  </w:style>
  <w:style w:type="paragraph" w:styleId="Liste">
    <w:name w:val="List"/>
    <w:basedOn w:val="Textbody"/>
    <w:rPr>
      <w:rFonts w:cs="Lucidasans"/>
    </w:rPr>
  </w:style>
  <w:style w:type="paragraph" w:styleId="En-tte">
    <w:name w:val="header"/>
    <w:basedOn w:val="Standard"/>
    <w:pPr>
      <w:tabs>
        <w:tab w:val="center" w:pos="4536"/>
        <w:tab w:val="right" w:pos="9072"/>
      </w:tabs>
    </w:pPr>
  </w:style>
  <w:style w:type="paragraph" w:styleId="Pieddepage">
    <w:name w:val="footer"/>
    <w:basedOn w:val="Standard"/>
    <w:pPr>
      <w:tabs>
        <w:tab w:val="center" w:pos="4536"/>
        <w:tab w:val="right" w:pos="9638"/>
      </w:tabs>
    </w:pPr>
    <w:rPr>
      <w:rFonts w:ascii="Calibri" w:hAnsi="Calibri"/>
      <w:sz w:val="20"/>
    </w:rPr>
  </w:style>
  <w:style w:type="paragraph" w:styleId="Lgende">
    <w:name w:val="caption"/>
    <w:basedOn w:val="Standard"/>
    <w:next w:val="Standard"/>
    <w:pPr>
      <w:jc w:val="center"/>
    </w:pPr>
    <w:rPr>
      <w:rFonts w:ascii="Calibri" w:hAnsi="Calibri"/>
      <w:b/>
      <w:bCs/>
      <w:i/>
      <w:color w:val="004586"/>
      <w:sz w:val="20"/>
      <w:szCs w:val="20"/>
    </w:rPr>
  </w:style>
  <w:style w:type="paragraph" w:customStyle="1" w:styleId="Index">
    <w:name w:val="Index"/>
    <w:basedOn w:val="Standard"/>
    <w:pPr>
      <w:suppressLineNumbers/>
    </w:pPr>
    <w:rPr>
      <w:rFonts w:ascii="Calibri" w:hAnsi="Calibri" w:cs="Lucidasans"/>
    </w:rPr>
  </w:style>
  <w:style w:type="paragraph" w:customStyle="1" w:styleId="MonParagraphe">
    <w:name w:val="MonParagraphe"/>
    <w:basedOn w:val="Standard"/>
    <w:qFormat/>
    <w:rsid w:val="00BA0EA2"/>
    <w:pPr>
      <w:suppressAutoHyphens w:val="0"/>
      <w:spacing w:before="113"/>
      <w:ind w:firstLine="284"/>
      <w:jc w:val="both"/>
    </w:pPr>
    <w:rPr>
      <w:rFonts w:ascii="Calibri" w:hAnsi="Calibri"/>
      <w:sz w:val="22"/>
      <w:szCs w:val="22"/>
    </w:rPr>
  </w:style>
  <w:style w:type="paragraph" w:customStyle="1" w:styleId="MonTitreSousSection">
    <w:name w:val="MonTitreSousSection"/>
    <w:basedOn w:val="Titre2"/>
    <w:next w:val="MonParagraphe"/>
    <w:qFormat/>
    <w:pPr>
      <w:numPr>
        <w:ilvl w:val="1"/>
        <w:numId w:val="1"/>
      </w:numPr>
    </w:pPr>
    <w:rPr>
      <w:i w:val="0"/>
    </w:rPr>
  </w:style>
  <w:style w:type="paragraph" w:customStyle="1" w:styleId="MonTitreSection">
    <w:name w:val="MonTitreSection"/>
    <w:basedOn w:val="Titre1"/>
    <w:next w:val="MonParagraphe"/>
    <w:qFormat/>
    <w:pPr>
      <w:numPr>
        <w:numId w:val="1"/>
      </w:numPr>
    </w:pPr>
  </w:style>
  <w:style w:type="paragraph" w:customStyle="1" w:styleId="MonTitre">
    <w:name w:val="MonTitre"/>
    <w:basedOn w:val="Standard"/>
    <w:qFormat/>
    <w:pPr>
      <w:pBdr>
        <w:top w:val="single" w:sz="4" w:space="1" w:color="000000"/>
        <w:left w:val="single" w:sz="4" w:space="4" w:color="000000"/>
        <w:bottom w:val="single" w:sz="4" w:space="1" w:color="000000"/>
        <w:right w:val="single" w:sz="4" w:space="4" w:color="000000"/>
      </w:pBdr>
      <w:spacing w:before="240" w:after="480"/>
      <w:jc w:val="center"/>
    </w:pPr>
    <w:rPr>
      <w:b/>
      <w:sz w:val="36"/>
      <w:szCs w:val="36"/>
    </w:rPr>
  </w:style>
  <w:style w:type="paragraph" w:customStyle="1" w:styleId="MonAuteur">
    <w:name w:val="MonAuteur"/>
    <w:basedOn w:val="Standard"/>
    <w:qFormat/>
    <w:pPr>
      <w:tabs>
        <w:tab w:val="right" w:pos="9541"/>
      </w:tabs>
    </w:pPr>
    <w:rPr>
      <w:rFonts w:ascii="Calibri" w:hAnsi="Calibri"/>
      <w:b/>
      <w:sz w:val="28"/>
      <w:szCs w:val="28"/>
    </w:rPr>
  </w:style>
  <w:style w:type="paragraph" w:customStyle="1" w:styleId="Table">
    <w:name w:val="Table"/>
    <w:basedOn w:val="Lgende"/>
  </w:style>
  <w:style w:type="paragraph" w:customStyle="1" w:styleId="Framecontents">
    <w:name w:val="Frame contents"/>
    <w:basedOn w:val="Textbody"/>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Index"/>
    <w:pPr>
      <w:tabs>
        <w:tab w:val="right" w:leader="dot" w:pos="9637"/>
      </w:tabs>
    </w:pPr>
  </w:style>
  <w:style w:type="paragraph" w:customStyle="1" w:styleId="Contents2">
    <w:name w:val="Contents 2"/>
    <w:basedOn w:val="Index"/>
    <w:pPr>
      <w:tabs>
        <w:tab w:val="right" w:leader="dot" w:pos="9637"/>
      </w:tabs>
      <w:ind w:left="283"/>
    </w:pPr>
  </w:style>
  <w:style w:type="paragraph" w:customStyle="1" w:styleId="Formule">
    <w:name w:val="Formule"/>
    <w:basedOn w:val="Lgende"/>
  </w:style>
  <w:style w:type="paragraph" w:customStyle="1" w:styleId="IllustrationIndexHeading">
    <w:name w:val="Illustration Index Heading"/>
    <w:basedOn w:val="Heading"/>
    <w:pPr>
      <w:suppressLineNumbers/>
    </w:pPr>
    <w:rPr>
      <w:b/>
      <w:bCs/>
      <w:sz w:val="32"/>
      <w:szCs w:val="32"/>
    </w:rPr>
  </w:style>
  <w:style w:type="paragraph" w:customStyle="1" w:styleId="IllustrationIndex1">
    <w:name w:val="Illustration Index 1"/>
    <w:basedOn w:val="Index"/>
    <w:pPr>
      <w:tabs>
        <w:tab w:val="right" w:leader="dot" w:pos="9637"/>
      </w:tabs>
    </w:pPr>
  </w:style>
  <w:style w:type="paragraph" w:customStyle="1" w:styleId="Titrepagedegarde">
    <w:name w:val="Titre page de garde"/>
    <w:basedOn w:val="Framecontents"/>
    <w:pPr>
      <w:pBdr>
        <w:top w:val="single" w:sz="8" w:space="1" w:color="B3B3B3"/>
        <w:left w:val="single" w:sz="8" w:space="1" w:color="B3B3B3"/>
        <w:bottom w:val="single" w:sz="8" w:space="1" w:color="B3B3B3"/>
        <w:right w:val="single" w:sz="8" w:space="1" w:color="B3B3B3"/>
      </w:pBdr>
      <w:shd w:val="clear" w:color="auto" w:fill="FFFFFF"/>
      <w:spacing w:before="4535" w:after="119"/>
      <w:ind w:left="567" w:right="567"/>
      <w:jc w:val="center"/>
    </w:pPr>
    <w:rPr>
      <w:rFonts w:ascii="Arial Black" w:hAnsi="Arial Black"/>
      <w:b/>
      <w:sz w:val="48"/>
    </w:rPr>
  </w:style>
  <w:style w:type="paragraph" w:customStyle="1" w:styleId="MonParagraphe-liste">
    <w:name w:val="MonParagraphe-liste"/>
    <w:basedOn w:val="MonParagraphe"/>
    <w:pPr>
      <w:spacing w:before="0"/>
    </w:pPr>
  </w:style>
  <w:style w:type="paragraph" w:customStyle="1" w:styleId="TableContents">
    <w:name w:val="Table Contents"/>
    <w:basedOn w:val="Standard"/>
    <w:pPr>
      <w:suppressLineNumbers/>
    </w:pPr>
  </w:style>
  <w:style w:type="paragraph" w:customStyle="1" w:styleId="BibliographyHeading">
    <w:name w:val="Bibliography Heading"/>
    <w:basedOn w:val="Heading"/>
    <w:pPr>
      <w:suppressLineNumbers/>
    </w:pPr>
    <w:rPr>
      <w:b/>
      <w:bCs/>
      <w:sz w:val="32"/>
      <w:szCs w:val="32"/>
    </w:rPr>
  </w:style>
  <w:style w:type="paragraph" w:customStyle="1" w:styleId="Bibliography1">
    <w:name w:val="Bibliography 1"/>
    <w:basedOn w:val="Index"/>
    <w:pPr>
      <w:tabs>
        <w:tab w:val="left" w:leader="dot" w:pos="1984"/>
        <w:tab w:val="right" w:leader="dot" w:pos="10772"/>
      </w:tabs>
      <w:spacing w:after="113"/>
      <w:ind w:left="1134" w:hanging="1134"/>
    </w:pPr>
  </w:style>
  <w:style w:type="paragraph" w:customStyle="1" w:styleId="MonTitreSousSousSection">
    <w:name w:val="MonTitreSousSousSection"/>
    <w:basedOn w:val="MonTitreSousSection"/>
    <w:next w:val="MonParagraphe"/>
    <w:qFormat/>
    <w:pPr>
      <w:numPr>
        <w:ilvl w:val="2"/>
      </w:numPr>
      <w:outlineLvl w:val="2"/>
    </w:pPr>
    <w:rPr>
      <w:i/>
      <w:sz w:val="26"/>
    </w:rPr>
  </w:style>
  <w:style w:type="paragraph" w:customStyle="1" w:styleId="Contents3">
    <w:name w:val="Contents 3"/>
    <w:basedOn w:val="Index"/>
    <w:pPr>
      <w:tabs>
        <w:tab w:val="right" w:leader="dot" w:pos="9638"/>
      </w:tabs>
      <w:ind w:left="566"/>
    </w:pPr>
  </w:style>
  <w:style w:type="paragraph" w:customStyle="1" w:styleId="TableHeading">
    <w:name w:val="Table Heading"/>
    <w:basedOn w:val="TableContents"/>
    <w:pPr>
      <w:jc w:val="center"/>
    </w:pPr>
    <w:rPr>
      <w:b/>
      <w:bCs/>
    </w:rPr>
  </w:style>
  <w:style w:type="paragraph" w:customStyle="1" w:styleId="Footnote">
    <w:name w:val="Footnote"/>
    <w:basedOn w:val="Standard"/>
    <w:pPr>
      <w:suppressLineNumbers/>
      <w:ind w:left="339" w:hanging="339"/>
    </w:pPr>
    <w:rPr>
      <w:sz w:val="20"/>
      <w:szCs w:val="20"/>
    </w:rPr>
  </w:style>
  <w:style w:type="paragraph" w:customStyle="1" w:styleId="Figure">
    <w:name w:val="Figure"/>
    <w:basedOn w:val="Lgende"/>
    <w:qFormat/>
  </w:style>
  <w:style w:type="paragraph" w:customStyle="1" w:styleId="Objectindexheading">
    <w:name w:val="Object index heading"/>
    <w:basedOn w:val="Heading"/>
    <w:pPr>
      <w:suppressLineNumbers/>
    </w:pPr>
    <w:rPr>
      <w:b/>
      <w:bCs/>
      <w:sz w:val="32"/>
      <w:szCs w:val="32"/>
    </w:rPr>
  </w:style>
  <w:style w:type="paragraph" w:customStyle="1" w:styleId="Objectindex1">
    <w:name w:val="Object index 1"/>
    <w:basedOn w:val="Index"/>
    <w:pPr>
      <w:tabs>
        <w:tab w:val="right" w:leader="dot" w:pos="9638"/>
      </w:tabs>
    </w:pPr>
  </w:style>
  <w:style w:type="character" w:styleId="Numrodepage">
    <w:name w:val="page number"/>
    <w:basedOn w:val="Policepardfaut"/>
  </w:style>
  <w:style w:type="character" w:customStyle="1" w:styleId="BulletSymbols">
    <w:name w:val="Bullet Symbols"/>
    <w:rPr>
      <w:rFonts w:ascii="OpenSymbol" w:eastAsia="OpenSymbol" w:hAnsi="OpenSymbol" w:cs="OpenSymbol"/>
    </w:rPr>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Internetlink">
    <w:name w:val="Internet link"/>
    <w:rPr>
      <w:color w:val="000080"/>
      <w:u w:val="single"/>
    </w:rPr>
  </w:style>
  <w:style w:type="character" w:customStyle="1" w:styleId="Aretirer">
    <w:name w:val="A retirer"/>
    <w:rPr>
      <w:strike/>
      <w:color w:val="FF3333"/>
    </w:rPr>
  </w:style>
  <w:style w:type="numbering" w:customStyle="1" w:styleId="WW8Num1">
    <w:name w:val="WW8Num1"/>
    <w:basedOn w:val="Aucuneliste"/>
    <w:pPr>
      <w:numPr>
        <w:numId w:val="2"/>
      </w:numPr>
    </w:pPr>
  </w:style>
  <w:style w:type="paragraph" w:styleId="Textedebulles">
    <w:name w:val="Balloon Text"/>
    <w:basedOn w:val="Normal"/>
    <w:link w:val="TextedebullesCar"/>
    <w:uiPriority w:val="99"/>
    <w:semiHidden/>
    <w:unhideWhenUsed/>
    <w:rsid w:val="00F97470"/>
    <w:rPr>
      <w:rFonts w:ascii="Tahoma" w:hAnsi="Tahoma" w:cs="Tahoma"/>
      <w:sz w:val="16"/>
      <w:szCs w:val="16"/>
    </w:rPr>
  </w:style>
  <w:style w:type="character" w:customStyle="1" w:styleId="TextedebullesCar">
    <w:name w:val="Texte de bulles Car"/>
    <w:link w:val="Textedebulles"/>
    <w:uiPriority w:val="99"/>
    <w:semiHidden/>
    <w:rsid w:val="00F97470"/>
    <w:rPr>
      <w:rFonts w:ascii="Tahoma" w:hAnsi="Tahoma" w:cs="Tahoma"/>
      <w:sz w:val="16"/>
      <w:szCs w:val="16"/>
    </w:rPr>
  </w:style>
  <w:style w:type="paragraph" w:styleId="En-ttedetabledesmatires">
    <w:name w:val="TOC Heading"/>
    <w:basedOn w:val="Titre1"/>
    <w:next w:val="Normal"/>
    <w:uiPriority w:val="39"/>
    <w:semiHidden/>
    <w:unhideWhenUsed/>
    <w:qFormat/>
    <w:rsid w:val="00F97470"/>
    <w:pPr>
      <w:keepLines/>
      <w:suppressAutoHyphens w:val="0"/>
      <w:autoSpaceDN/>
      <w:spacing w:before="480" w:after="0" w:line="276" w:lineRule="auto"/>
      <w:textAlignment w:val="auto"/>
      <w:outlineLvl w:val="9"/>
    </w:pPr>
    <w:rPr>
      <w:rFonts w:ascii="Cambria" w:hAnsi="Cambria" w:cs="Times New Roman"/>
      <w:color w:val="365F91"/>
      <w:kern w:val="0"/>
      <w:sz w:val="28"/>
      <w:szCs w:val="28"/>
    </w:rPr>
  </w:style>
  <w:style w:type="paragraph" w:styleId="TM1">
    <w:name w:val="toc 1"/>
    <w:basedOn w:val="Normal"/>
    <w:next w:val="Normal"/>
    <w:autoRedefine/>
    <w:uiPriority w:val="39"/>
    <w:unhideWhenUsed/>
    <w:rsid w:val="00F97470"/>
    <w:pPr>
      <w:spacing w:after="100"/>
    </w:pPr>
  </w:style>
  <w:style w:type="paragraph" w:styleId="TM2">
    <w:name w:val="toc 2"/>
    <w:basedOn w:val="Normal"/>
    <w:next w:val="Normal"/>
    <w:autoRedefine/>
    <w:uiPriority w:val="39"/>
    <w:unhideWhenUsed/>
    <w:rsid w:val="00F97470"/>
    <w:pPr>
      <w:spacing w:after="100"/>
      <w:ind w:left="240"/>
    </w:pPr>
  </w:style>
  <w:style w:type="paragraph" w:styleId="TM3">
    <w:name w:val="toc 3"/>
    <w:basedOn w:val="Normal"/>
    <w:next w:val="Normal"/>
    <w:autoRedefine/>
    <w:uiPriority w:val="39"/>
    <w:unhideWhenUsed/>
    <w:rsid w:val="00F97470"/>
    <w:pPr>
      <w:spacing w:after="100"/>
      <w:ind w:left="480"/>
    </w:pPr>
  </w:style>
  <w:style w:type="character" w:styleId="Lienhypertexte">
    <w:name w:val="Hyperlink"/>
    <w:uiPriority w:val="99"/>
    <w:unhideWhenUsed/>
    <w:rsid w:val="00F97470"/>
    <w:rPr>
      <w:color w:val="0000FF"/>
      <w:u w:val="single"/>
    </w:rPr>
  </w:style>
  <w:style w:type="character" w:styleId="Textedelespacerserv">
    <w:name w:val="Placeholder Text"/>
    <w:basedOn w:val="Policepardfaut"/>
    <w:uiPriority w:val="99"/>
    <w:semiHidden/>
    <w:rsid w:val="00FD114D"/>
    <w:rPr>
      <w:color w:val="808080"/>
    </w:rPr>
  </w:style>
  <w:style w:type="table" w:styleId="Grilledutableau">
    <w:name w:val="Table Grid"/>
    <w:basedOn w:val="TableauNormal"/>
    <w:uiPriority w:val="59"/>
    <w:rsid w:val="00A27B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26515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diagramData" Target="diagrams/data3.xml"/><Relationship Id="rId26" Type="http://schemas.openxmlformats.org/officeDocument/2006/relationships/diagramColors" Target="diagrams/colors4.xml"/><Relationship Id="rId39" Type="http://schemas.openxmlformats.org/officeDocument/2006/relationships/header" Target="header1.xml"/><Relationship Id="rId3" Type="http://schemas.openxmlformats.org/officeDocument/2006/relationships/styles" Target="styles.xml"/><Relationship Id="rId21" Type="http://schemas.openxmlformats.org/officeDocument/2006/relationships/diagramColors" Target="diagrams/colors3.xml"/><Relationship Id="rId34" Type="http://schemas.openxmlformats.org/officeDocument/2006/relationships/diagramLayout" Target="diagrams/layout6.xml"/><Relationship Id="rId42" Type="http://schemas.microsoft.com/office/2011/relationships/people" Target="people.xml"/><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diagramQuickStyle" Target="diagrams/quickStyle4.xml"/><Relationship Id="rId33" Type="http://schemas.openxmlformats.org/officeDocument/2006/relationships/diagramData" Target="diagrams/data6.xml"/><Relationship Id="rId38"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diagramQuickStyle" Target="diagrams/quickStyle3.xml"/><Relationship Id="rId29" Type="http://schemas.openxmlformats.org/officeDocument/2006/relationships/diagramLayout" Target="diagrams/layout5.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diagramLayout" Target="diagrams/layout4.xml"/><Relationship Id="rId32" Type="http://schemas.microsoft.com/office/2007/relationships/diagramDrawing" Target="diagrams/drawing5.xml"/><Relationship Id="rId37" Type="http://schemas.microsoft.com/office/2007/relationships/diagramDrawing" Target="diagrams/drawing6.xm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diagramQuickStyle" Target="diagrams/quickStyle2.xml"/><Relationship Id="rId23" Type="http://schemas.openxmlformats.org/officeDocument/2006/relationships/diagramData" Target="diagrams/data4.xml"/><Relationship Id="rId28" Type="http://schemas.openxmlformats.org/officeDocument/2006/relationships/diagramData" Target="diagrams/data5.xml"/><Relationship Id="rId36" Type="http://schemas.openxmlformats.org/officeDocument/2006/relationships/diagramColors" Target="diagrams/colors6.xml"/><Relationship Id="rId10" Type="http://schemas.openxmlformats.org/officeDocument/2006/relationships/diagramQuickStyle" Target="diagrams/quickStyle1.xml"/><Relationship Id="rId19" Type="http://schemas.openxmlformats.org/officeDocument/2006/relationships/diagramLayout" Target="diagrams/layout3.xml"/><Relationship Id="rId31" Type="http://schemas.openxmlformats.org/officeDocument/2006/relationships/diagramColors" Target="diagrams/colors5.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microsoft.com/office/2007/relationships/diagramDrawing" Target="diagrams/drawing3.xml"/><Relationship Id="rId27" Type="http://schemas.microsoft.com/office/2007/relationships/diagramDrawing" Target="diagrams/drawing4.xml"/><Relationship Id="rId30" Type="http://schemas.openxmlformats.org/officeDocument/2006/relationships/diagramQuickStyle" Target="diagrams/quickStyle5.xml"/><Relationship Id="rId35" Type="http://schemas.openxmlformats.org/officeDocument/2006/relationships/diagramQuickStyle" Target="diagrams/quickStyle6.xml"/><Relationship Id="rId43"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illian\Desktop\Modele-rapportScientifique-2017(1).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1084C5C-18F2-44DC-8B08-FF349254AB9A}" type="doc">
      <dgm:prSet loTypeId="urn:microsoft.com/office/officeart/2005/8/layout/hProcess4" loCatId="process" qsTypeId="urn:microsoft.com/office/officeart/2005/8/quickstyle/simple1" qsCatId="simple" csTypeId="urn:microsoft.com/office/officeart/2005/8/colors/accent1_2" csCatId="accent1" phldr="1"/>
      <dgm:spPr/>
      <dgm:t>
        <a:bodyPr/>
        <a:lstStyle/>
        <a:p>
          <a:endParaRPr lang="fr-FR"/>
        </a:p>
      </dgm:t>
    </dgm:pt>
    <dgm:pt modelId="{1D24190D-5CEA-40E7-972A-3207E9CD496B}">
      <dgm:prSet phldrT="[Texte]"/>
      <dgm:spPr/>
      <dgm:t>
        <a:bodyPr/>
        <a:lstStyle/>
        <a:p>
          <a:r>
            <a:rPr lang="fr-FR"/>
            <a:t>Gestion de la saisie</a:t>
          </a:r>
        </a:p>
      </dgm:t>
    </dgm:pt>
    <dgm:pt modelId="{C52560D1-2B47-44C6-8F85-F263C9383D7F}" type="parTrans" cxnId="{BA0DCAFF-4073-4D52-9760-213A6A8353AD}">
      <dgm:prSet/>
      <dgm:spPr/>
      <dgm:t>
        <a:bodyPr/>
        <a:lstStyle/>
        <a:p>
          <a:endParaRPr lang="fr-FR"/>
        </a:p>
      </dgm:t>
    </dgm:pt>
    <dgm:pt modelId="{30634728-F789-4903-A545-8345E45544E0}" type="sibTrans" cxnId="{BA0DCAFF-4073-4D52-9760-213A6A8353AD}">
      <dgm:prSet/>
      <dgm:spPr/>
      <dgm:t>
        <a:bodyPr/>
        <a:lstStyle/>
        <a:p>
          <a:endParaRPr lang="fr-FR"/>
        </a:p>
      </dgm:t>
    </dgm:pt>
    <dgm:pt modelId="{F9ECCECE-CB43-488C-8B4B-3E3FE205435F}">
      <dgm:prSet phldrT="[Texte]"/>
      <dgm:spPr/>
      <dgm:t>
        <a:bodyPr/>
        <a:lstStyle/>
        <a:p>
          <a:r>
            <a:rPr lang="fr-FR"/>
            <a:t>Commande</a:t>
          </a:r>
        </a:p>
      </dgm:t>
    </dgm:pt>
    <dgm:pt modelId="{6CC0E82D-5980-4A10-87A5-CDFDC586D658}" type="parTrans" cxnId="{70210CBC-9763-4603-8E99-DC2A476FB7E2}">
      <dgm:prSet/>
      <dgm:spPr/>
      <dgm:t>
        <a:bodyPr/>
        <a:lstStyle/>
        <a:p>
          <a:endParaRPr lang="fr-FR"/>
        </a:p>
      </dgm:t>
    </dgm:pt>
    <dgm:pt modelId="{E12D1ACE-D1D2-46FC-B6AD-22584A3F0A27}" type="sibTrans" cxnId="{70210CBC-9763-4603-8E99-DC2A476FB7E2}">
      <dgm:prSet/>
      <dgm:spPr/>
      <dgm:t>
        <a:bodyPr/>
        <a:lstStyle/>
        <a:p>
          <a:endParaRPr lang="fr-FR"/>
        </a:p>
      </dgm:t>
    </dgm:pt>
    <dgm:pt modelId="{4BB07347-9DF5-4FD6-9BE0-7AAD473100F9}">
      <dgm:prSet phldrT="[Texte]"/>
      <dgm:spPr/>
      <dgm:t>
        <a:bodyPr/>
        <a:lstStyle/>
        <a:p>
          <a:r>
            <a:rPr lang="fr-FR"/>
            <a:t>Fichier configuration</a:t>
          </a:r>
        </a:p>
      </dgm:t>
    </dgm:pt>
    <dgm:pt modelId="{EFE3FDE3-397C-40FD-8D28-764DCCD7BAAB}" type="parTrans" cxnId="{80DC7A36-C3DD-41CE-A2E9-8F0ACA3C62F9}">
      <dgm:prSet/>
      <dgm:spPr/>
      <dgm:t>
        <a:bodyPr/>
        <a:lstStyle/>
        <a:p>
          <a:endParaRPr lang="fr-FR"/>
        </a:p>
      </dgm:t>
    </dgm:pt>
    <dgm:pt modelId="{70FF5231-2EE7-40E2-93A1-13833FD16730}" type="sibTrans" cxnId="{80DC7A36-C3DD-41CE-A2E9-8F0ACA3C62F9}">
      <dgm:prSet/>
      <dgm:spPr/>
      <dgm:t>
        <a:bodyPr/>
        <a:lstStyle/>
        <a:p>
          <a:endParaRPr lang="fr-FR"/>
        </a:p>
      </dgm:t>
    </dgm:pt>
    <dgm:pt modelId="{4845EB78-6BF1-4A45-98E4-B3E5BCB17575}">
      <dgm:prSet phldrT="[Texte]"/>
      <dgm:spPr/>
      <dgm:t>
        <a:bodyPr/>
        <a:lstStyle/>
        <a:p>
          <a:r>
            <a:rPr lang="fr-FR"/>
            <a:t>Lecture du .log ( avec/sans filtres)</a:t>
          </a:r>
        </a:p>
      </dgm:t>
    </dgm:pt>
    <dgm:pt modelId="{57012B86-4A81-421B-8E55-EDD45B867905}" type="parTrans" cxnId="{84365748-1E5B-4FEF-BA2D-94444D089C7A}">
      <dgm:prSet/>
      <dgm:spPr/>
      <dgm:t>
        <a:bodyPr/>
        <a:lstStyle/>
        <a:p>
          <a:endParaRPr lang="fr-FR"/>
        </a:p>
      </dgm:t>
    </dgm:pt>
    <dgm:pt modelId="{FBF10B04-57A1-41FB-8B3D-1492C1AFBB5D}" type="sibTrans" cxnId="{84365748-1E5B-4FEF-BA2D-94444D089C7A}">
      <dgm:prSet/>
      <dgm:spPr/>
      <dgm:t>
        <a:bodyPr/>
        <a:lstStyle/>
        <a:p>
          <a:endParaRPr lang="fr-FR"/>
        </a:p>
      </dgm:t>
    </dgm:pt>
    <dgm:pt modelId="{22E0F25E-77C5-4692-8C7D-5AC31DC3CFB5}">
      <dgm:prSet phldrT="[Texte]"/>
      <dgm:spPr/>
      <dgm:t>
        <a:bodyPr/>
        <a:lstStyle/>
        <a:p>
          <a:r>
            <a:rPr lang="fr-FR"/>
            <a:t>Fichier log</a:t>
          </a:r>
        </a:p>
      </dgm:t>
    </dgm:pt>
    <dgm:pt modelId="{C6B84011-BDA5-44A7-BAE7-D9F78E65BC58}" type="parTrans" cxnId="{526F2089-0E2C-49D0-A5AC-A7141D26B48E}">
      <dgm:prSet/>
      <dgm:spPr/>
      <dgm:t>
        <a:bodyPr/>
        <a:lstStyle/>
        <a:p>
          <a:endParaRPr lang="fr-FR"/>
        </a:p>
      </dgm:t>
    </dgm:pt>
    <dgm:pt modelId="{4914A449-3873-40CE-A1D8-16B9061E663E}" type="sibTrans" cxnId="{526F2089-0E2C-49D0-A5AC-A7141D26B48E}">
      <dgm:prSet/>
      <dgm:spPr/>
      <dgm:t>
        <a:bodyPr/>
        <a:lstStyle/>
        <a:p>
          <a:endParaRPr lang="fr-FR"/>
        </a:p>
      </dgm:t>
    </dgm:pt>
    <dgm:pt modelId="{EE216953-B81C-4C7A-BADF-EA719B17B4D7}">
      <dgm:prSet phldrT="[Texte]"/>
      <dgm:spPr/>
      <dgm:t>
        <a:bodyPr/>
        <a:lstStyle/>
        <a:p>
          <a:endParaRPr lang="fr-FR"/>
        </a:p>
      </dgm:t>
    </dgm:pt>
    <dgm:pt modelId="{7B7754D7-8A63-46E4-87FA-FCA7965FDF16}" type="parTrans" cxnId="{3AB9AB1E-8C3E-40FC-9AEB-557177675E46}">
      <dgm:prSet/>
      <dgm:spPr/>
      <dgm:t>
        <a:bodyPr/>
        <a:lstStyle/>
        <a:p>
          <a:endParaRPr lang="fr-FR"/>
        </a:p>
      </dgm:t>
    </dgm:pt>
    <dgm:pt modelId="{DA860D06-C3C2-412B-8DCE-0A6DF5BAB138}" type="sibTrans" cxnId="{3AB9AB1E-8C3E-40FC-9AEB-557177675E46}">
      <dgm:prSet/>
      <dgm:spPr/>
      <dgm:t>
        <a:bodyPr/>
        <a:lstStyle/>
        <a:p>
          <a:endParaRPr lang="fr-FR"/>
        </a:p>
      </dgm:t>
    </dgm:pt>
    <dgm:pt modelId="{EFE6B18D-0CC0-4B31-A68A-93A87BAF0641}">
      <dgm:prSet phldrT="[Texte]"/>
      <dgm:spPr/>
      <dgm:t>
        <a:bodyPr/>
        <a:lstStyle/>
        <a:p>
          <a:r>
            <a:rPr lang="fr-FR"/>
            <a:t>Statistiques</a:t>
          </a:r>
        </a:p>
      </dgm:t>
    </dgm:pt>
    <dgm:pt modelId="{CCC40AE2-1D15-49B0-9652-38C74C5EDC31}" type="parTrans" cxnId="{00CA0544-05E3-4ED5-9FC4-3FF46EBB29A0}">
      <dgm:prSet/>
      <dgm:spPr/>
      <dgm:t>
        <a:bodyPr/>
        <a:lstStyle/>
        <a:p>
          <a:endParaRPr lang="fr-FR"/>
        </a:p>
      </dgm:t>
    </dgm:pt>
    <dgm:pt modelId="{6F3D62F4-C6A3-4695-ADD2-CCF58085A544}" type="sibTrans" cxnId="{00CA0544-05E3-4ED5-9FC4-3FF46EBB29A0}">
      <dgm:prSet/>
      <dgm:spPr/>
      <dgm:t>
        <a:bodyPr/>
        <a:lstStyle/>
        <a:p>
          <a:endParaRPr lang="fr-FR"/>
        </a:p>
      </dgm:t>
    </dgm:pt>
    <dgm:pt modelId="{ECFDE0E1-EB8F-4969-9E69-B9717C386112}">
      <dgm:prSet phldrT="[Texte]"/>
      <dgm:spPr/>
      <dgm:t>
        <a:bodyPr/>
        <a:lstStyle/>
        <a:p>
          <a:r>
            <a:rPr lang="fr-FR"/>
            <a:t>Classement consultations documents</a:t>
          </a:r>
        </a:p>
      </dgm:t>
    </dgm:pt>
    <dgm:pt modelId="{AD332104-3C45-42E2-9D31-B56C4FBD9D88}" type="parTrans" cxnId="{849DF066-B150-4AE3-B2D7-400011D811DB}">
      <dgm:prSet/>
      <dgm:spPr/>
      <dgm:t>
        <a:bodyPr/>
        <a:lstStyle/>
        <a:p>
          <a:endParaRPr lang="fr-FR"/>
        </a:p>
      </dgm:t>
    </dgm:pt>
    <dgm:pt modelId="{A7F74528-7E24-4C3D-9249-90931F0B7643}" type="sibTrans" cxnId="{849DF066-B150-4AE3-B2D7-400011D811DB}">
      <dgm:prSet/>
      <dgm:spPr/>
      <dgm:t>
        <a:bodyPr/>
        <a:lstStyle/>
        <a:p>
          <a:endParaRPr lang="fr-FR"/>
        </a:p>
      </dgm:t>
    </dgm:pt>
    <dgm:pt modelId="{FC6D59D5-9E98-4530-8132-6438B086E384}">
      <dgm:prSet phldrT="[Texte]"/>
      <dgm:spPr/>
      <dgm:t>
        <a:bodyPr/>
        <a:lstStyle/>
        <a:p>
          <a:r>
            <a:rPr lang="fr-FR"/>
            <a:t>Génération Graphe</a:t>
          </a:r>
        </a:p>
      </dgm:t>
    </dgm:pt>
    <dgm:pt modelId="{917F6627-3882-4E4D-931D-6EF45641BB02}" type="parTrans" cxnId="{5D3B5272-5E27-40FB-A284-EC3C1C090AD4}">
      <dgm:prSet/>
      <dgm:spPr/>
      <dgm:t>
        <a:bodyPr/>
        <a:lstStyle/>
        <a:p>
          <a:endParaRPr lang="fr-FR"/>
        </a:p>
      </dgm:t>
    </dgm:pt>
    <dgm:pt modelId="{E44C90AB-C6EA-499D-A2E6-22A38AFD426A}" type="sibTrans" cxnId="{5D3B5272-5E27-40FB-A284-EC3C1C090AD4}">
      <dgm:prSet/>
      <dgm:spPr/>
      <dgm:t>
        <a:bodyPr/>
        <a:lstStyle/>
        <a:p>
          <a:endParaRPr lang="fr-FR"/>
        </a:p>
      </dgm:t>
    </dgm:pt>
    <dgm:pt modelId="{48AC6873-D479-431C-A65F-4F740E839C75}">
      <dgm:prSet phldrT="[Texte]"/>
      <dgm:spPr/>
      <dgm:t>
        <a:bodyPr/>
        <a:lstStyle/>
        <a:p>
          <a:r>
            <a:rPr lang="fr-FR"/>
            <a:t>Fichier dot (création/modifiation)</a:t>
          </a:r>
        </a:p>
      </dgm:t>
    </dgm:pt>
    <dgm:pt modelId="{D7DEA264-9C44-45BA-9E43-BDC614751DA6}" type="parTrans" cxnId="{19DE281E-2949-4C78-AF07-BA6B62F438B9}">
      <dgm:prSet/>
      <dgm:spPr/>
      <dgm:t>
        <a:bodyPr/>
        <a:lstStyle/>
        <a:p>
          <a:endParaRPr lang="fr-FR"/>
        </a:p>
      </dgm:t>
    </dgm:pt>
    <dgm:pt modelId="{CA0A1CAD-D11E-40AE-8921-7187E6CF3A2E}" type="sibTrans" cxnId="{19DE281E-2949-4C78-AF07-BA6B62F438B9}">
      <dgm:prSet/>
      <dgm:spPr/>
      <dgm:t>
        <a:bodyPr/>
        <a:lstStyle/>
        <a:p>
          <a:endParaRPr lang="fr-FR"/>
        </a:p>
      </dgm:t>
    </dgm:pt>
    <dgm:pt modelId="{56895E2B-AA03-41E3-8A3E-5D49A0E887D9}">
      <dgm:prSet phldrT="[Texte]"/>
      <dgm:spPr/>
      <dgm:t>
        <a:bodyPr/>
        <a:lstStyle/>
        <a:p>
          <a:r>
            <a:rPr lang="fr-FR"/>
            <a:t>Base URL</a:t>
          </a:r>
        </a:p>
      </dgm:t>
    </dgm:pt>
    <dgm:pt modelId="{AAE0484A-3882-4A91-91F7-6373D728953F}" type="parTrans" cxnId="{E061F7C3-DD26-4F47-A3AC-3EAFB301B231}">
      <dgm:prSet/>
      <dgm:spPr/>
      <dgm:t>
        <a:bodyPr/>
        <a:lstStyle/>
        <a:p>
          <a:endParaRPr lang="fr-FR"/>
        </a:p>
      </dgm:t>
    </dgm:pt>
    <dgm:pt modelId="{679CCE68-16AD-44E5-9CEC-B021D02B6D0D}" type="sibTrans" cxnId="{E061F7C3-DD26-4F47-A3AC-3EAFB301B231}">
      <dgm:prSet/>
      <dgm:spPr/>
      <dgm:t>
        <a:bodyPr/>
        <a:lstStyle/>
        <a:p>
          <a:endParaRPr lang="fr-FR"/>
        </a:p>
      </dgm:t>
    </dgm:pt>
    <dgm:pt modelId="{6081A3BB-8950-400B-BBAA-608C4D51C498}">
      <dgm:prSet phldrT="[Texte]"/>
      <dgm:spPr/>
      <dgm:t>
        <a:bodyPr/>
        <a:lstStyle/>
        <a:p>
          <a:endParaRPr lang="fr-FR"/>
        </a:p>
      </dgm:t>
    </dgm:pt>
    <dgm:pt modelId="{D005757D-0B53-4EE2-8539-A86D85F77AA1}" type="parTrans" cxnId="{228F975E-1FC7-4463-ADE3-94F97B609A6B}">
      <dgm:prSet/>
      <dgm:spPr/>
      <dgm:t>
        <a:bodyPr/>
        <a:lstStyle/>
        <a:p>
          <a:endParaRPr lang="fr-FR"/>
        </a:p>
      </dgm:t>
    </dgm:pt>
    <dgm:pt modelId="{15D8394F-8DD5-4F43-87EB-66CD90BB8EB9}" type="sibTrans" cxnId="{228F975E-1FC7-4463-ADE3-94F97B609A6B}">
      <dgm:prSet/>
      <dgm:spPr/>
      <dgm:t>
        <a:bodyPr/>
        <a:lstStyle/>
        <a:p>
          <a:endParaRPr lang="fr-FR"/>
        </a:p>
      </dgm:t>
    </dgm:pt>
    <dgm:pt modelId="{635A0D50-E107-4F5B-9ABB-A6C5DB82206C}">
      <dgm:prSet phldrT="[Texte]"/>
      <dgm:spPr/>
      <dgm:t>
        <a:bodyPr/>
        <a:lstStyle/>
        <a:p>
          <a:r>
            <a:rPr lang="fr-FR"/>
            <a:t>filtres</a:t>
          </a:r>
        </a:p>
      </dgm:t>
    </dgm:pt>
    <dgm:pt modelId="{FC477561-865C-492E-A2AB-DF838B43354D}" type="parTrans" cxnId="{3F402AA1-BAD0-470B-AED0-616744D2C609}">
      <dgm:prSet/>
      <dgm:spPr/>
      <dgm:t>
        <a:bodyPr/>
        <a:lstStyle/>
        <a:p>
          <a:endParaRPr lang="fr-FR"/>
        </a:p>
      </dgm:t>
    </dgm:pt>
    <dgm:pt modelId="{180F5FCE-15D7-4592-9BF2-A04FEBFE21D3}" type="sibTrans" cxnId="{3F402AA1-BAD0-470B-AED0-616744D2C609}">
      <dgm:prSet/>
      <dgm:spPr/>
      <dgm:t>
        <a:bodyPr/>
        <a:lstStyle/>
        <a:p>
          <a:endParaRPr lang="fr-FR"/>
        </a:p>
      </dgm:t>
    </dgm:pt>
    <dgm:pt modelId="{29BAF18D-16C4-49F2-A4E3-A3F88354B1FA}" type="pres">
      <dgm:prSet presAssocID="{41084C5C-18F2-44DC-8B08-FF349254AB9A}" presName="Name0" presStyleCnt="0">
        <dgm:presLayoutVars>
          <dgm:dir/>
          <dgm:animLvl val="lvl"/>
          <dgm:resizeHandles val="exact"/>
        </dgm:presLayoutVars>
      </dgm:prSet>
      <dgm:spPr/>
      <dgm:t>
        <a:bodyPr/>
        <a:lstStyle/>
        <a:p>
          <a:endParaRPr lang="fr-FR"/>
        </a:p>
      </dgm:t>
    </dgm:pt>
    <dgm:pt modelId="{40A76EAE-2377-4182-A366-264647FAFDBE}" type="pres">
      <dgm:prSet presAssocID="{41084C5C-18F2-44DC-8B08-FF349254AB9A}" presName="tSp" presStyleCnt="0"/>
      <dgm:spPr/>
    </dgm:pt>
    <dgm:pt modelId="{A8BE2CD3-B0B5-49CB-BEBE-776F8C778025}" type="pres">
      <dgm:prSet presAssocID="{41084C5C-18F2-44DC-8B08-FF349254AB9A}" presName="bSp" presStyleCnt="0"/>
      <dgm:spPr/>
    </dgm:pt>
    <dgm:pt modelId="{5733170B-B7BA-4513-9251-1B0F046C6111}" type="pres">
      <dgm:prSet presAssocID="{41084C5C-18F2-44DC-8B08-FF349254AB9A}" presName="process" presStyleCnt="0"/>
      <dgm:spPr/>
    </dgm:pt>
    <dgm:pt modelId="{A8FAF1CE-B84B-4CDB-863E-3E6A825DDC43}" type="pres">
      <dgm:prSet presAssocID="{1D24190D-5CEA-40E7-972A-3207E9CD496B}" presName="composite1" presStyleCnt="0"/>
      <dgm:spPr/>
    </dgm:pt>
    <dgm:pt modelId="{8A54F330-EA45-4E10-91A0-84845683596D}" type="pres">
      <dgm:prSet presAssocID="{1D24190D-5CEA-40E7-972A-3207E9CD496B}" presName="dummyNode1" presStyleLbl="node1" presStyleIdx="0" presStyleCnt="3"/>
      <dgm:spPr/>
    </dgm:pt>
    <dgm:pt modelId="{F25009C8-FD87-49F0-A266-EB20F30BCCE8}" type="pres">
      <dgm:prSet presAssocID="{1D24190D-5CEA-40E7-972A-3207E9CD496B}" presName="childNode1" presStyleLbl="bgAcc1" presStyleIdx="0" presStyleCnt="3">
        <dgm:presLayoutVars>
          <dgm:bulletEnabled val="1"/>
        </dgm:presLayoutVars>
      </dgm:prSet>
      <dgm:spPr/>
      <dgm:t>
        <a:bodyPr/>
        <a:lstStyle/>
        <a:p>
          <a:endParaRPr lang="fr-FR"/>
        </a:p>
      </dgm:t>
    </dgm:pt>
    <dgm:pt modelId="{529FC8D7-A8FF-4C84-BFCF-4B82C49BAA7D}" type="pres">
      <dgm:prSet presAssocID="{1D24190D-5CEA-40E7-972A-3207E9CD496B}" presName="childNode1tx" presStyleLbl="bgAcc1" presStyleIdx="0" presStyleCnt="3">
        <dgm:presLayoutVars>
          <dgm:bulletEnabled val="1"/>
        </dgm:presLayoutVars>
      </dgm:prSet>
      <dgm:spPr/>
      <dgm:t>
        <a:bodyPr/>
        <a:lstStyle/>
        <a:p>
          <a:endParaRPr lang="fr-FR"/>
        </a:p>
      </dgm:t>
    </dgm:pt>
    <dgm:pt modelId="{5CCC6BAB-3487-4B92-9C87-1CAF490673C3}" type="pres">
      <dgm:prSet presAssocID="{1D24190D-5CEA-40E7-972A-3207E9CD496B}" presName="parentNode1" presStyleLbl="node1" presStyleIdx="0" presStyleCnt="3">
        <dgm:presLayoutVars>
          <dgm:chMax val="1"/>
          <dgm:bulletEnabled val="1"/>
        </dgm:presLayoutVars>
      </dgm:prSet>
      <dgm:spPr/>
      <dgm:t>
        <a:bodyPr/>
        <a:lstStyle/>
        <a:p>
          <a:endParaRPr lang="fr-FR"/>
        </a:p>
      </dgm:t>
    </dgm:pt>
    <dgm:pt modelId="{D68BC9E8-6417-4DDF-A157-D04E6106E282}" type="pres">
      <dgm:prSet presAssocID="{1D24190D-5CEA-40E7-972A-3207E9CD496B}" presName="connSite1" presStyleCnt="0"/>
      <dgm:spPr/>
    </dgm:pt>
    <dgm:pt modelId="{E1701748-19A8-4134-8030-E65F6164AE68}" type="pres">
      <dgm:prSet presAssocID="{30634728-F789-4903-A545-8345E45544E0}" presName="Name9" presStyleLbl="sibTrans2D1" presStyleIdx="0" presStyleCnt="2"/>
      <dgm:spPr/>
      <dgm:t>
        <a:bodyPr/>
        <a:lstStyle/>
        <a:p>
          <a:endParaRPr lang="fr-FR"/>
        </a:p>
      </dgm:t>
    </dgm:pt>
    <dgm:pt modelId="{12870574-907D-45C7-B34A-7C4C6C4C4B04}" type="pres">
      <dgm:prSet presAssocID="{4845EB78-6BF1-4A45-98E4-B3E5BCB17575}" presName="composite2" presStyleCnt="0"/>
      <dgm:spPr/>
    </dgm:pt>
    <dgm:pt modelId="{6ECE9A6D-ABE9-4736-9634-B44424EBDF17}" type="pres">
      <dgm:prSet presAssocID="{4845EB78-6BF1-4A45-98E4-B3E5BCB17575}" presName="dummyNode2" presStyleLbl="node1" presStyleIdx="0" presStyleCnt="3"/>
      <dgm:spPr/>
    </dgm:pt>
    <dgm:pt modelId="{741E52C9-96C7-46CF-ADD1-637C41F79234}" type="pres">
      <dgm:prSet presAssocID="{4845EB78-6BF1-4A45-98E4-B3E5BCB17575}" presName="childNode2" presStyleLbl="bgAcc1" presStyleIdx="1" presStyleCnt="3">
        <dgm:presLayoutVars>
          <dgm:bulletEnabled val="1"/>
        </dgm:presLayoutVars>
      </dgm:prSet>
      <dgm:spPr/>
      <dgm:t>
        <a:bodyPr/>
        <a:lstStyle/>
        <a:p>
          <a:endParaRPr lang="fr-FR"/>
        </a:p>
      </dgm:t>
    </dgm:pt>
    <dgm:pt modelId="{CA9AD1F6-A901-47CA-9E25-038E7595EF8B}" type="pres">
      <dgm:prSet presAssocID="{4845EB78-6BF1-4A45-98E4-B3E5BCB17575}" presName="childNode2tx" presStyleLbl="bgAcc1" presStyleIdx="1" presStyleCnt="3">
        <dgm:presLayoutVars>
          <dgm:bulletEnabled val="1"/>
        </dgm:presLayoutVars>
      </dgm:prSet>
      <dgm:spPr/>
      <dgm:t>
        <a:bodyPr/>
        <a:lstStyle/>
        <a:p>
          <a:endParaRPr lang="fr-FR"/>
        </a:p>
      </dgm:t>
    </dgm:pt>
    <dgm:pt modelId="{EF3FD301-FFE2-4ECD-8F49-E033930BE17F}" type="pres">
      <dgm:prSet presAssocID="{4845EB78-6BF1-4A45-98E4-B3E5BCB17575}" presName="parentNode2" presStyleLbl="node1" presStyleIdx="1" presStyleCnt="3">
        <dgm:presLayoutVars>
          <dgm:chMax val="0"/>
          <dgm:bulletEnabled val="1"/>
        </dgm:presLayoutVars>
      </dgm:prSet>
      <dgm:spPr/>
      <dgm:t>
        <a:bodyPr/>
        <a:lstStyle/>
        <a:p>
          <a:endParaRPr lang="fr-FR"/>
        </a:p>
      </dgm:t>
    </dgm:pt>
    <dgm:pt modelId="{29AC14F5-922E-465B-8310-4D3878F33A55}" type="pres">
      <dgm:prSet presAssocID="{4845EB78-6BF1-4A45-98E4-B3E5BCB17575}" presName="connSite2" presStyleCnt="0"/>
      <dgm:spPr/>
    </dgm:pt>
    <dgm:pt modelId="{D4579660-85AD-4539-A23C-EFDC299AC6B4}" type="pres">
      <dgm:prSet presAssocID="{FBF10B04-57A1-41FB-8B3D-1492C1AFBB5D}" presName="Name18" presStyleLbl="sibTrans2D1" presStyleIdx="1" presStyleCnt="2"/>
      <dgm:spPr/>
      <dgm:t>
        <a:bodyPr/>
        <a:lstStyle/>
        <a:p>
          <a:endParaRPr lang="fr-FR"/>
        </a:p>
      </dgm:t>
    </dgm:pt>
    <dgm:pt modelId="{CB68C152-E75C-42C8-A907-C94E6A3043E8}" type="pres">
      <dgm:prSet presAssocID="{EFE6B18D-0CC0-4B31-A68A-93A87BAF0641}" presName="composite1" presStyleCnt="0"/>
      <dgm:spPr/>
    </dgm:pt>
    <dgm:pt modelId="{02141CBC-7A51-41B3-B8CF-40BBD7ABCB3C}" type="pres">
      <dgm:prSet presAssocID="{EFE6B18D-0CC0-4B31-A68A-93A87BAF0641}" presName="dummyNode1" presStyleLbl="node1" presStyleIdx="1" presStyleCnt="3"/>
      <dgm:spPr/>
    </dgm:pt>
    <dgm:pt modelId="{351B7A0B-E063-4B38-A677-0E7D2E3DA4D2}" type="pres">
      <dgm:prSet presAssocID="{EFE6B18D-0CC0-4B31-A68A-93A87BAF0641}" presName="childNode1" presStyleLbl="bgAcc1" presStyleIdx="2" presStyleCnt="3">
        <dgm:presLayoutVars>
          <dgm:bulletEnabled val="1"/>
        </dgm:presLayoutVars>
      </dgm:prSet>
      <dgm:spPr/>
      <dgm:t>
        <a:bodyPr/>
        <a:lstStyle/>
        <a:p>
          <a:endParaRPr lang="fr-FR"/>
        </a:p>
      </dgm:t>
    </dgm:pt>
    <dgm:pt modelId="{F99A7C8D-3323-4E6A-A9F8-D81632695C3B}" type="pres">
      <dgm:prSet presAssocID="{EFE6B18D-0CC0-4B31-A68A-93A87BAF0641}" presName="childNode1tx" presStyleLbl="bgAcc1" presStyleIdx="2" presStyleCnt="3">
        <dgm:presLayoutVars>
          <dgm:bulletEnabled val="1"/>
        </dgm:presLayoutVars>
      </dgm:prSet>
      <dgm:spPr/>
      <dgm:t>
        <a:bodyPr/>
        <a:lstStyle/>
        <a:p>
          <a:endParaRPr lang="fr-FR"/>
        </a:p>
      </dgm:t>
    </dgm:pt>
    <dgm:pt modelId="{ECFA9A41-A41A-4849-B3AE-C2BB2ECEAD54}" type="pres">
      <dgm:prSet presAssocID="{EFE6B18D-0CC0-4B31-A68A-93A87BAF0641}" presName="parentNode1" presStyleLbl="node1" presStyleIdx="2" presStyleCnt="3">
        <dgm:presLayoutVars>
          <dgm:chMax val="1"/>
          <dgm:bulletEnabled val="1"/>
        </dgm:presLayoutVars>
      </dgm:prSet>
      <dgm:spPr/>
      <dgm:t>
        <a:bodyPr/>
        <a:lstStyle/>
        <a:p>
          <a:endParaRPr lang="fr-FR"/>
        </a:p>
      </dgm:t>
    </dgm:pt>
    <dgm:pt modelId="{53F93BD5-3CE4-4CB1-9800-0F63B26AAAFE}" type="pres">
      <dgm:prSet presAssocID="{EFE6B18D-0CC0-4B31-A68A-93A87BAF0641}" presName="connSite1" presStyleCnt="0"/>
      <dgm:spPr/>
    </dgm:pt>
  </dgm:ptLst>
  <dgm:cxnLst>
    <dgm:cxn modelId="{9B436400-F2A5-48DE-8D7C-1B5BD59D254A}" type="presOf" srcId="{4BB07347-9DF5-4FD6-9BE0-7AAD473100F9}" destId="{529FC8D7-A8FF-4C84-BFCF-4B82C49BAA7D}" srcOrd="1" destOrd="1" presId="urn:microsoft.com/office/officeart/2005/8/layout/hProcess4"/>
    <dgm:cxn modelId="{62532CC8-6755-4AC2-8037-A1CDA7A39233}" type="presOf" srcId="{635A0D50-E107-4F5B-9ABB-A6C5DB82206C}" destId="{CA9AD1F6-A901-47CA-9E25-038E7595EF8B}" srcOrd="1" destOrd="3" presId="urn:microsoft.com/office/officeart/2005/8/layout/hProcess4"/>
    <dgm:cxn modelId="{3AB9AB1E-8C3E-40FC-9AEB-557177675E46}" srcId="{4845EB78-6BF1-4A45-98E4-B3E5BCB17575}" destId="{EE216953-B81C-4C7A-BADF-EA719B17B4D7}" srcOrd="5" destOrd="0" parTransId="{7B7754D7-8A63-46E4-87FA-FCA7965FDF16}" sibTransId="{DA860D06-C3C2-412B-8DCE-0A6DF5BAB138}"/>
    <dgm:cxn modelId="{7C67E658-DDC8-408E-AF04-1158594F1906}" type="presOf" srcId="{FC6D59D5-9E98-4530-8132-6438B086E384}" destId="{F99A7C8D-3323-4E6A-A9F8-D81632695C3B}" srcOrd="1" destOrd="1" presId="urn:microsoft.com/office/officeart/2005/8/layout/hProcess4"/>
    <dgm:cxn modelId="{FEA7C4D1-76E0-4124-8B59-2DCA184C18CE}" type="presOf" srcId="{1D24190D-5CEA-40E7-972A-3207E9CD496B}" destId="{5CCC6BAB-3487-4B92-9C87-1CAF490673C3}" srcOrd="0" destOrd="0" presId="urn:microsoft.com/office/officeart/2005/8/layout/hProcess4"/>
    <dgm:cxn modelId="{F6B7DA24-561D-454E-B4F4-4BA4BD29FEA1}" type="presOf" srcId="{F9ECCECE-CB43-488C-8B4B-3E3FE205435F}" destId="{F25009C8-FD87-49F0-A266-EB20F30BCCE8}" srcOrd="0" destOrd="0" presId="urn:microsoft.com/office/officeart/2005/8/layout/hProcess4"/>
    <dgm:cxn modelId="{ED9AEAF2-79E2-4B61-B03F-5058552F8041}" type="presOf" srcId="{6081A3BB-8950-400B-BBAA-608C4D51C498}" destId="{CA9AD1F6-A901-47CA-9E25-038E7595EF8B}" srcOrd="1" destOrd="4" presId="urn:microsoft.com/office/officeart/2005/8/layout/hProcess4"/>
    <dgm:cxn modelId="{849DF066-B150-4AE3-B2D7-400011D811DB}" srcId="{EFE6B18D-0CC0-4B31-A68A-93A87BAF0641}" destId="{ECFDE0E1-EB8F-4969-9E69-B9717C386112}" srcOrd="0" destOrd="0" parTransId="{AD332104-3C45-42E2-9D31-B56C4FBD9D88}" sibTransId="{A7F74528-7E24-4C3D-9249-90931F0B7643}"/>
    <dgm:cxn modelId="{ECAE13BA-2061-437F-A1E5-6CBB9D7A8F3B}" type="presOf" srcId="{EFE6B18D-0CC0-4B31-A68A-93A87BAF0641}" destId="{ECFA9A41-A41A-4849-B3AE-C2BB2ECEAD54}" srcOrd="0" destOrd="0" presId="urn:microsoft.com/office/officeart/2005/8/layout/hProcess4"/>
    <dgm:cxn modelId="{066BCB8E-CDA8-4CE5-94D4-B016A479536E}" type="presOf" srcId="{56895E2B-AA03-41E3-8A3E-5D49A0E887D9}" destId="{741E52C9-96C7-46CF-ADD1-637C41F79234}" srcOrd="0" destOrd="2" presId="urn:microsoft.com/office/officeart/2005/8/layout/hProcess4"/>
    <dgm:cxn modelId="{5C83D0C1-2A22-418C-BF41-57DD559C5F86}" type="presOf" srcId="{EE216953-B81C-4C7A-BADF-EA719B17B4D7}" destId="{741E52C9-96C7-46CF-ADD1-637C41F79234}" srcOrd="0" destOrd="5" presId="urn:microsoft.com/office/officeart/2005/8/layout/hProcess4"/>
    <dgm:cxn modelId="{BA0DCAFF-4073-4D52-9760-213A6A8353AD}" srcId="{41084C5C-18F2-44DC-8B08-FF349254AB9A}" destId="{1D24190D-5CEA-40E7-972A-3207E9CD496B}" srcOrd="0" destOrd="0" parTransId="{C52560D1-2B47-44C6-8F85-F263C9383D7F}" sibTransId="{30634728-F789-4903-A545-8345E45544E0}"/>
    <dgm:cxn modelId="{DD58C4AF-708E-479F-A195-685152B35D16}" type="presOf" srcId="{56895E2B-AA03-41E3-8A3E-5D49A0E887D9}" destId="{CA9AD1F6-A901-47CA-9E25-038E7595EF8B}" srcOrd="1" destOrd="2" presId="urn:microsoft.com/office/officeart/2005/8/layout/hProcess4"/>
    <dgm:cxn modelId="{E061F7C3-DD26-4F47-A3AC-3EAFB301B231}" srcId="{4845EB78-6BF1-4A45-98E4-B3E5BCB17575}" destId="{56895E2B-AA03-41E3-8A3E-5D49A0E887D9}" srcOrd="2" destOrd="0" parTransId="{AAE0484A-3882-4A91-91F7-6373D728953F}" sibTransId="{679CCE68-16AD-44E5-9CEC-B021D02B6D0D}"/>
    <dgm:cxn modelId="{19DE281E-2949-4C78-AF07-BA6B62F438B9}" srcId="{4845EB78-6BF1-4A45-98E4-B3E5BCB17575}" destId="{48AC6873-D479-431C-A65F-4F740E839C75}" srcOrd="1" destOrd="0" parTransId="{D7DEA264-9C44-45BA-9E43-BDC614751DA6}" sibTransId="{CA0A1CAD-D11E-40AE-8921-7187E6CF3A2E}"/>
    <dgm:cxn modelId="{445C004B-D924-4A2A-965F-301FC5EB016A}" type="presOf" srcId="{F9ECCECE-CB43-488C-8B4B-3E3FE205435F}" destId="{529FC8D7-A8FF-4C84-BFCF-4B82C49BAA7D}" srcOrd="1" destOrd="0" presId="urn:microsoft.com/office/officeart/2005/8/layout/hProcess4"/>
    <dgm:cxn modelId="{33C63DB3-B909-4FAC-876B-94C8F35EF384}" type="presOf" srcId="{ECFDE0E1-EB8F-4969-9E69-B9717C386112}" destId="{351B7A0B-E063-4B38-A677-0E7D2E3DA4D2}" srcOrd="0" destOrd="0" presId="urn:microsoft.com/office/officeart/2005/8/layout/hProcess4"/>
    <dgm:cxn modelId="{33B84B2E-51AA-448B-9D9E-79DE06F06015}" type="presOf" srcId="{22E0F25E-77C5-4692-8C7D-5AC31DC3CFB5}" destId="{741E52C9-96C7-46CF-ADD1-637C41F79234}" srcOrd="0" destOrd="0" presId="urn:microsoft.com/office/officeart/2005/8/layout/hProcess4"/>
    <dgm:cxn modelId="{80DC7A36-C3DD-41CE-A2E9-8F0ACA3C62F9}" srcId="{1D24190D-5CEA-40E7-972A-3207E9CD496B}" destId="{4BB07347-9DF5-4FD6-9BE0-7AAD473100F9}" srcOrd="1" destOrd="0" parTransId="{EFE3FDE3-397C-40FD-8D28-764DCCD7BAAB}" sibTransId="{70FF5231-2EE7-40E2-93A1-13833FD16730}"/>
    <dgm:cxn modelId="{00CA0544-05E3-4ED5-9FC4-3FF46EBB29A0}" srcId="{41084C5C-18F2-44DC-8B08-FF349254AB9A}" destId="{EFE6B18D-0CC0-4B31-A68A-93A87BAF0641}" srcOrd="2" destOrd="0" parTransId="{CCC40AE2-1D15-49B0-9652-38C74C5EDC31}" sibTransId="{6F3D62F4-C6A3-4695-ADD2-CCF58085A544}"/>
    <dgm:cxn modelId="{228F975E-1FC7-4463-ADE3-94F97B609A6B}" srcId="{4845EB78-6BF1-4A45-98E4-B3E5BCB17575}" destId="{6081A3BB-8950-400B-BBAA-608C4D51C498}" srcOrd="4" destOrd="0" parTransId="{D005757D-0B53-4EE2-8539-A86D85F77AA1}" sibTransId="{15D8394F-8DD5-4F43-87EB-66CD90BB8EB9}"/>
    <dgm:cxn modelId="{711C0A98-305B-4EC5-8B2B-E0BDAD06996A}" type="presOf" srcId="{FC6D59D5-9E98-4530-8132-6438B086E384}" destId="{351B7A0B-E063-4B38-A677-0E7D2E3DA4D2}" srcOrd="0" destOrd="1" presId="urn:microsoft.com/office/officeart/2005/8/layout/hProcess4"/>
    <dgm:cxn modelId="{5D3B5272-5E27-40FB-A284-EC3C1C090AD4}" srcId="{EFE6B18D-0CC0-4B31-A68A-93A87BAF0641}" destId="{FC6D59D5-9E98-4530-8132-6438B086E384}" srcOrd="1" destOrd="0" parTransId="{917F6627-3882-4E4D-931D-6EF45641BB02}" sibTransId="{E44C90AB-C6EA-499D-A2E6-22A38AFD426A}"/>
    <dgm:cxn modelId="{4817027B-FB3B-46DF-80B0-882812CDDE99}" type="presOf" srcId="{48AC6873-D479-431C-A65F-4F740E839C75}" destId="{CA9AD1F6-A901-47CA-9E25-038E7595EF8B}" srcOrd="1" destOrd="1" presId="urn:microsoft.com/office/officeart/2005/8/layout/hProcess4"/>
    <dgm:cxn modelId="{70515139-6960-4184-84A5-618B70D2B98C}" type="presOf" srcId="{41084C5C-18F2-44DC-8B08-FF349254AB9A}" destId="{29BAF18D-16C4-49F2-A4E3-A3F88354B1FA}" srcOrd="0" destOrd="0" presId="urn:microsoft.com/office/officeart/2005/8/layout/hProcess4"/>
    <dgm:cxn modelId="{70210CBC-9763-4603-8E99-DC2A476FB7E2}" srcId="{1D24190D-5CEA-40E7-972A-3207E9CD496B}" destId="{F9ECCECE-CB43-488C-8B4B-3E3FE205435F}" srcOrd="0" destOrd="0" parTransId="{6CC0E82D-5980-4A10-87A5-CDFDC586D658}" sibTransId="{E12D1ACE-D1D2-46FC-B6AD-22584A3F0A27}"/>
    <dgm:cxn modelId="{EAC99234-BCF4-496E-8A36-A34AD3D11180}" type="presOf" srcId="{6081A3BB-8950-400B-BBAA-608C4D51C498}" destId="{741E52C9-96C7-46CF-ADD1-637C41F79234}" srcOrd="0" destOrd="4" presId="urn:microsoft.com/office/officeart/2005/8/layout/hProcess4"/>
    <dgm:cxn modelId="{98AA3C4F-4052-41E0-8487-8B9B32FA35F3}" type="presOf" srcId="{30634728-F789-4903-A545-8345E45544E0}" destId="{E1701748-19A8-4134-8030-E65F6164AE68}" srcOrd="0" destOrd="0" presId="urn:microsoft.com/office/officeart/2005/8/layout/hProcess4"/>
    <dgm:cxn modelId="{84365748-1E5B-4FEF-BA2D-94444D089C7A}" srcId="{41084C5C-18F2-44DC-8B08-FF349254AB9A}" destId="{4845EB78-6BF1-4A45-98E4-B3E5BCB17575}" srcOrd="1" destOrd="0" parTransId="{57012B86-4A81-421B-8E55-EDD45B867905}" sibTransId="{FBF10B04-57A1-41FB-8B3D-1492C1AFBB5D}"/>
    <dgm:cxn modelId="{D8CA8C91-0849-4377-A3FF-60700CE1773A}" type="presOf" srcId="{4845EB78-6BF1-4A45-98E4-B3E5BCB17575}" destId="{EF3FD301-FFE2-4ECD-8F49-E033930BE17F}" srcOrd="0" destOrd="0" presId="urn:microsoft.com/office/officeart/2005/8/layout/hProcess4"/>
    <dgm:cxn modelId="{68783CF7-67D7-4D06-B663-87BB234801A5}" type="presOf" srcId="{635A0D50-E107-4F5B-9ABB-A6C5DB82206C}" destId="{741E52C9-96C7-46CF-ADD1-637C41F79234}" srcOrd="0" destOrd="3" presId="urn:microsoft.com/office/officeart/2005/8/layout/hProcess4"/>
    <dgm:cxn modelId="{3F402AA1-BAD0-470B-AED0-616744D2C609}" srcId="{4845EB78-6BF1-4A45-98E4-B3E5BCB17575}" destId="{635A0D50-E107-4F5B-9ABB-A6C5DB82206C}" srcOrd="3" destOrd="0" parTransId="{FC477561-865C-492E-A2AB-DF838B43354D}" sibTransId="{180F5FCE-15D7-4592-9BF2-A04FEBFE21D3}"/>
    <dgm:cxn modelId="{C26E173B-5DE7-4CBE-B099-1789F77F5068}" type="presOf" srcId="{22E0F25E-77C5-4692-8C7D-5AC31DC3CFB5}" destId="{CA9AD1F6-A901-47CA-9E25-038E7595EF8B}" srcOrd="1" destOrd="0" presId="urn:microsoft.com/office/officeart/2005/8/layout/hProcess4"/>
    <dgm:cxn modelId="{37F3F48A-98F1-4592-9E48-6B1C76A8D188}" type="presOf" srcId="{EE216953-B81C-4C7A-BADF-EA719B17B4D7}" destId="{CA9AD1F6-A901-47CA-9E25-038E7595EF8B}" srcOrd="1" destOrd="5" presId="urn:microsoft.com/office/officeart/2005/8/layout/hProcess4"/>
    <dgm:cxn modelId="{EE550394-9853-49C6-9068-FD9415AD57CA}" type="presOf" srcId="{FBF10B04-57A1-41FB-8B3D-1492C1AFBB5D}" destId="{D4579660-85AD-4539-A23C-EFDC299AC6B4}" srcOrd="0" destOrd="0" presId="urn:microsoft.com/office/officeart/2005/8/layout/hProcess4"/>
    <dgm:cxn modelId="{D5033151-5893-4C71-8F26-1AF27C19385A}" type="presOf" srcId="{4BB07347-9DF5-4FD6-9BE0-7AAD473100F9}" destId="{F25009C8-FD87-49F0-A266-EB20F30BCCE8}" srcOrd="0" destOrd="1" presId="urn:microsoft.com/office/officeart/2005/8/layout/hProcess4"/>
    <dgm:cxn modelId="{2CDCF252-A94D-46EB-8BE1-FD14F186C6DF}" type="presOf" srcId="{ECFDE0E1-EB8F-4969-9E69-B9717C386112}" destId="{F99A7C8D-3323-4E6A-A9F8-D81632695C3B}" srcOrd="1" destOrd="0" presId="urn:microsoft.com/office/officeart/2005/8/layout/hProcess4"/>
    <dgm:cxn modelId="{F1598348-FDCB-4B09-9E4E-189BD4987876}" type="presOf" srcId="{48AC6873-D479-431C-A65F-4F740E839C75}" destId="{741E52C9-96C7-46CF-ADD1-637C41F79234}" srcOrd="0" destOrd="1" presId="urn:microsoft.com/office/officeart/2005/8/layout/hProcess4"/>
    <dgm:cxn modelId="{526F2089-0E2C-49D0-A5AC-A7141D26B48E}" srcId="{4845EB78-6BF1-4A45-98E4-B3E5BCB17575}" destId="{22E0F25E-77C5-4692-8C7D-5AC31DC3CFB5}" srcOrd="0" destOrd="0" parTransId="{C6B84011-BDA5-44A7-BAE7-D9F78E65BC58}" sibTransId="{4914A449-3873-40CE-A1D8-16B9061E663E}"/>
    <dgm:cxn modelId="{34200058-81FD-47A6-A1CA-F8BEFD7C3FB6}" type="presParOf" srcId="{29BAF18D-16C4-49F2-A4E3-A3F88354B1FA}" destId="{40A76EAE-2377-4182-A366-264647FAFDBE}" srcOrd="0" destOrd="0" presId="urn:microsoft.com/office/officeart/2005/8/layout/hProcess4"/>
    <dgm:cxn modelId="{FD80B85B-4C56-4A0A-9BBA-E57DC3466416}" type="presParOf" srcId="{29BAF18D-16C4-49F2-A4E3-A3F88354B1FA}" destId="{A8BE2CD3-B0B5-49CB-BEBE-776F8C778025}" srcOrd="1" destOrd="0" presId="urn:microsoft.com/office/officeart/2005/8/layout/hProcess4"/>
    <dgm:cxn modelId="{D4F03A20-CBFF-40AD-AD15-1CBF8E85C95E}" type="presParOf" srcId="{29BAF18D-16C4-49F2-A4E3-A3F88354B1FA}" destId="{5733170B-B7BA-4513-9251-1B0F046C6111}" srcOrd="2" destOrd="0" presId="urn:microsoft.com/office/officeart/2005/8/layout/hProcess4"/>
    <dgm:cxn modelId="{ACFDCCFB-83B5-4BD2-BD5F-578C6ADEB994}" type="presParOf" srcId="{5733170B-B7BA-4513-9251-1B0F046C6111}" destId="{A8FAF1CE-B84B-4CDB-863E-3E6A825DDC43}" srcOrd="0" destOrd="0" presId="urn:microsoft.com/office/officeart/2005/8/layout/hProcess4"/>
    <dgm:cxn modelId="{E543A063-C847-4D8F-ABAD-9C888BCBE63D}" type="presParOf" srcId="{A8FAF1CE-B84B-4CDB-863E-3E6A825DDC43}" destId="{8A54F330-EA45-4E10-91A0-84845683596D}" srcOrd="0" destOrd="0" presId="urn:microsoft.com/office/officeart/2005/8/layout/hProcess4"/>
    <dgm:cxn modelId="{FC17C472-6FCB-4CDC-B232-0B7F58B9010C}" type="presParOf" srcId="{A8FAF1CE-B84B-4CDB-863E-3E6A825DDC43}" destId="{F25009C8-FD87-49F0-A266-EB20F30BCCE8}" srcOrd="1" destOrd="0" presId="urn:microsoft.com/office/officeart/2005/8/layout/hProcess4"/>
    <dgm:cxn modelId="{9B913663-FA45-4E05-B86C-9FA89A5C6ACD}" type="presParOf" srcId="{A8FAF1CE-B84B-4CDB-863E-3E6A825DDC43}" destId="{529FC8D7-A8FF-4C84-BFCF-4B82C49BAA7D}" srcOrd="2" destOrd="0" presId="urn:microsoft.com/office/officeart/2005/8/layout/hProcess4"/>
    <dgm:cxn modelId="{68F2FFAF-46E5-4223-99B9-4253CFC31B5E}" type="presParOf" srcId="{A8FAF1CE-B84B-4CDB-863E-3E6A825DDC43}" destId="{5CCC6BAB-3487-4B92-9C87-1CAF490673C3}" srcOrd="3" destOrd="0" presId="urn:microsoft.com/office/officeart/2005/8/layout/hProcess4"/>
    <dgm:cxn modelId="{E32ABBD4-6A04-473C-8089-7A94217F5043}" type="presParOf" srcId="{A8FAF1CE-B84B-4CDB-863E-3E6A825DDC43}" destId="{D68BC9E8-6417-4DDF-A157-D04E6106E282}" srcOrd="4" destOrd="0" presId="urn:microsoft.com/office/officeart/2005/8/layout/hProcess4"/>
    <dgm:cxn modelId="{5D0667BE-6C93-4F5A-9BCE-CFD1B20141B8}" type="presParOf" srcId="{5733170B-B7BA-4513-9251-1B0F046C6111}" destId="{E1701748-19A8-4134-8030-E65F6164AE68}" srcOrd="1" destOrd="0" presId="urn:microsoft.com/office/officeart/2005/8/layout/hProcess4"/>
    <dgm:cxn modelId="{54E246F5-91F8-4A34-B9E9-CDD2BFE16BAA}" type="presParOf" srcId="{5733170B-B7BA-4513-9251-1B0F046C6111}" destId="{12870574-907D-45C7-B34A-7C4C6C4C4B04}" srcOrd="2" destOrd="0" presId="urn:microsoft.com/office/officeart/2005/8/layout/hProcess4"/>
    <dgm:cxn modelId="{982581EC-32F5-4872-A474-4BE5FE07FBDE}" type="presParOf" srcId="{12870574-907D-45C7-B34A-7C4C6C4C4B04}" destId="{6ECE9A6D-ABE9-4736-9634-B44424EBDF17}" srcOrd="0" destOrd="0" presId="urn:microsoft.com/office/officeart/2005/8/layout/hProcess4"/>
    <dgm:cxn modelId="{727D5895-7A1E-4F99-9A6E-0B9784F18785}" type="presParOf" srcId="{12870574-907D-45C7-B34A-7C4C6C4C4B04}" destId="{741E52C9-96C7-46CF-ADD1-637C41F79234}" srcOrd="1" destOrd="0" presId="urn:microsoft.com/office/officeart/2005/8/layout/hProcess4"/>
    <dgm:cxn modelId="{4DB4CA5E-DB45-4DC1-A73D-3882D2CD81F4}" type="presParOf" srcId="{12870574-907D-45C7-B34A-7C4C6C4C4B04}" destId="{CA9AD1F6-A901-47CA-9E25-038E7595EF8B}" srcOrd="2" destOrd="0" presId="urn:microsoft.com/office/officeart/2005/8/layout/hProcess4"/>
    <dgm:cxn modelId="{8F5AD463-54C7-48A2-A2FF-9588FA2C220D}" type="presParOf" srcId="{12870574-907D-45C7-B34A-7C4C6C4C4B04}" destId="{EF3FD301-FFE2-4ECD-8F49-E033930BE17F}" srcOrd="3" destOrd="0" presId="urn:microsoft.com/office/officeart/2005/8/layout/hProcess4"/>
    <dgm:cxn modelId="{3A0F4334-56CA-4743-A951-36EB6F37E5B8}" type="presParOf" srcId="{12870574-907D-45C7-B34A-7C4C6C4C4B04}" destId="{29AC14F5-922E-465B-8310-4D3878F33A55}" srcOrd="4" destOrd="0" presId="urn:microsoft.com/office/officeart/2005/8/layout/hProcess4"/>
    <dgm:cxn modelId="{DF41D3B7-EB55-4142-8763-D95520CDF75F}" type="presParOf" srcId="{5733170B-B7BA-4513-9251-1B0F046C6111}" destId="{D4579660-85AD-4539-A23C-EFDC299AC6B4}" srcOrd="3" destOrd="0" presId="urn:microsoft.com/office/officeart/2005/8/layout/hProcess4"/>
    <dgm:cxn modelId="{8311B51A-6BB7-4B2E-910A-8A3832A4C934}" type="presParOf" srcId="{5733170B-B7BA-4513-9251-1B0F046C6111}" destId="{CB68C152-E75C-42C8-A907-C94E6A3043E8}" srcOrd="4" destOrd="0" presId="urn:microsoft.com/office/officeart/2005/8/layout/hProcess4"/>
    <dgm:cxn modelId="{F9AC55AA-AD15-400B-B01B-9372C0F2BB5E}" type="presParOf" srcId="{CB68C152-E75C-42C8-A907-C94E6A3043E8}" destId="{02141CBC-7A51-41B3-B8CF-40BBD7ABCB3C}" srcOrd="0" destOrd="0" presId="urn:microsoft.com/office/officeart/2005/8/layout/hProcess4"/>
    <dgm:cxn modelId="{F3E271FA-DABB-46D2-9A0F-73C23EFB9C09}" type="presParOf" srcId="{CB68C152-E75C-42C8-A907-C94E6A3043E8}" destId="{351B7A0B-E063-4B38-A677-0E7D2E3DA4D2}" srcOrd="1" destOrd="0" presId="urn:microsoft.com/office/officeart/2005/8/layout/hProcess4"/>
    <dgm:cxn modelId="{09C907D1-9BA3-48CC-B1F2-6CDF8DFB9A1F}" type="presParOf" srcId="{CB68C152-E75C-42C8-A907-C94E6A3043E8}" destId="{F99A7C8D-3323-4E6A-A9F8-D81632695C3B}" srcOrd="2" destOrd="0" presId="urn:microsoft.com/office/officeart/2005/8/layout/hProcess4"/>
    <dgm:cxn modelId="{C6B7786B-42BA-44B3-B89B-C3C62A73DE2C}" type="presParOf" srcId="{CB68C152-E75C-42C8-A907-C94E6A3043E8}" destId="{ECFA9A41-A41A-4849-B3AE-C2BB2ECEAD54}" srcOrd="3" destOrd="0" presId="urn:microsoft.com/office/officeart/2005/8/layout/hProcess4"/>
    <dgm:cxn modelId="{1FBA900F-12EB-4A31-ACB3-DACD5916CC58}" type="presParOf" srcId="{CB68C152-E75C-42C8-A907-C94E6A3043E8}" destId="{53F93BD5-3CE4-4CB1-9800-0F63B26AAAFE}" srcOrd="4" destOrd="0" presId="urn:microsoft.com/office/officeart/2005/8/layout/hProcess4"/>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F9151DF-8E68-45CE-8709-F66CBF4A14F3}" type="doc">
      <dgm:prSet loTypeId="urn:microsoft.com/office/officeart/2008/layout/NameandTitleOrganizationalChart" loCatId="hierarchy" qsTypeId="urn:microsoft.com/office/officeart/2005/8/quickstyle/simple1" qsCatId="simple" csTypeId="urn:microsoft.com/office/officeart/2005/8/colors/accent1_2" csCatId="accent1" phldr="1"/>
      <dgm:spPr/>
      <dgm:t>
        <a:bodyPr/>
        <a:lstStyle/>
        <a:p>
          <a:endParaRPr lang="fr-FR"/>
        </a:p>
      </dgm:t>
    </dgm:pt>
    <dgm:pt modelId="{9C6E436F-8C57-48E0-A6C1-34E94CA2006A}">
      <dgm:prSet phldrT="[Texte]"/>
      <dgm:spPr/>
      <dgm:t>
        <a:bodyPr/>
        <a:lstStyle/>
        <a:p>
          <a:pPr algn="ctr"/>
          <a:r>
            <a:rPr lang="fr-FR"/>
            <a:t>Fichier log</a:t>
          </a:r>
        </a:p>
      </dgm:t>
    </dgm:pt>
    <dgm:pt modelId="{96350874-2582-41C3-959F-417527CAF721}" type="parTrans" cxnId="{E038FB1B-A468-4EFF-9263-61B283297B2E}">
      <dgm:prSet/>
      <dgm:spPr/>
      <dgm:t>
        <a:bodyPr/>
        <a:lstStyle/>
        <a:p>
          <a:pPr algn="ctr"/>
          <a:endParaRPr lang="fr-FR"/>
        </a:p>
      </dgm:t>
    </dgm:pt>
    <dgm:pt modelId="{F5B91ED2-D059-4518-B7FE-2742441A4ED1}" type="sibTrans" cxnId="{E038FB1B-A468-4EFF-9263-61B283297B2E}">
      <dgm:prSet/>
      <dgm:spPr/>
      <dgm:t>
        <a:bodyPr/>
        <a:lstStyle/>
        <a:p>
          <a:pPr algn="ctr"/>
          <a:endParaRPr lang="fr-FR"/>
        </a:p>
      </dgm:t>
    </dgm:pt>
    <dgm:pt modelId="{DF62ACB2-4F1D-4B13-93AE-7B819FEC7106}">
      <dgm:prSet phldrT="[Texte]"/>
      <dgm:spPr/>
      <dgm:t>
        <a:bodyPr/>
        <a:lstStyle/>
        <a:p>
          <a:pPr algn="ctr"/>
          <a:r>
            <a:rPr lang="fr-FR"/>
            <a:t>Non renseigné (3)</a:t>
          </a:r>
        </a:p>
      </dgm:t>
    </dgm:pt>
    <dgm:pt modelId="{0EB9D637-F31C-4EED-AC2C-18D1AA541A09}" type="parTrans" cxnId="{FED64C16-AD6A-4F0F-A445-E84C8BCE6650}">
      <dgm:prSet/>
      <dgm:spPr/>
      <dgm:t>
        <a:bodyPr/>
        <a:lstStyle/>
        <a:p>
          <a:pPr algn="ctr"/>
          <a:endParaRPr lang="fr-FR"/>
        </a:p>
      </dgm:t>
    </dgm:pt>
    <dgm:pt modelId="{B95641C8-2A24-4E19-B0C6-156DDE80AECD}" type="sibTrans" cxnId="{FED64C16-AD6A-4F0F-A445-E84C8BCE6650}">
      <dgm:prSet/>
      <dgm:spPr/>
      <dgm:t>
        <a:bodyPr/>
        <a:lstStyle/>
        <a:p>
          <a:pPr algn="ctr"/>
          <a:r>
            <a:rPr lang="fr-FR"/>
            <a:t>Erreur fichier non spécifié</a:t>
          </a:r>
        </a:p>
      </dgm:t>
    </dgm:pt>
    <dgm:pt modelId="{C5982610-00F8-4549-842D-00020DAFAB00}">
      <dgm:prSet phldrT="[Texte]"/>
      <dgm:spPr/>
      <dgm:t>
        <a:bodyPr/>
        <a:lstStyle/>
        <a:p>
          <a:pPr algn="ctr"/>
          <a:r>
            <a:rPr lang="fr-FR"/>
            <a:t>Vide (1)</a:t>
          </a:r>
        </a:p>
      </dgm:t>
    </dgm:pt>
    <dgm:pt modelId="{9AB5C75B-BEF5-4DDF-98F2-415581CAAF4A}" type="parTrans" cxnId="{C1F80A53-F702-4135-B9A5-248D961A5676}">
      <dgm:prSet/>
      <dgm:spPr/>
      <dgm:t>
        <a:bodyPr/>
        <a:lstStyle/>
        <a:p>
          <a:pPr algn="ctr"/>
          <a:endParaRPr lang="fr-FR"/>
        </a:p>
      </dgm:t>
    </dgm:pt>
    <dgm:pt modelId="{DE82C031-BBC4-4784-8D9A-69D4667CA8A0}" type="sibTrans" cxnId="{C1F80A53-F702-4135-B9A5-248D961A5676}">
      <dgm:prSet/>
      <dgm:spPr/>
      <dgm:t>
        <a:bodyPr/>
        <a:lstStyle/>
        <a:p>
          <a:pPr algn="ctr"/>
          <a:r>
            <a:rPr lang="fr-FR"/>
            <a:t>Ouverture avec succès +  fichier vide  </a:t>
          </a:r>
        </a:p>
      </dgm:t>
    </dgm:pt>
    <dgm:pt modelId="{0583F5A8-70F0-4A90-8E63-72F570F79572}">
      <dgm:prSet phldrT="[Texte]"/>
      <dgm:spPr/>
      <dgm:t>
        <a:bodyPr/>
        <a:lstStyle/>
        <a:p>
          <a:pPr algn="ctr"/>
          <a:r>
            <a:rPr lang="fr-FR"/>
            <a:t>Normal(2)</a:t>
          </a:r>
        </a:p>
      </dgm:t>
    </dgm:pt>
    <dgm:pt modelId="{329F04AC-C921-496B-8273-49E1AAE0C40F}" type="parTrans" cxnId="{CB2E7DF6-8CF1-4712-8AB8-51585DD376E7}">
      <dgm:prSet/>
      <dgm:spPr/>
      <dgm:t>
        <a:bodyPr/>
        <a:lstStyle/>
        <a:p>
          <a:pPr algn="ctr"/>
          <a:endParaRPr lang="fr-FR"/>
        </a:p>
      </dgm:t>
    </dgm:pt>
    <dgm:pt modelId="{02C09A83-53B0-4C17-AAD0-E518659864D2}" type="sibTrans" cxnId="{CB2E7DF6-8CF1-4712-8AB8-51585DD376E7}">
      <dgm:prSet/>
      <dgm:spPr/>
      <dgm:t>
        <a:bodyPr/>
        <a:lstStyle/>
        <a:p>
          <a:pPr algn="ctr"/>
          <a:r>
            <a:rPr lang="fr-FR"/>
            <a:t>Ouverture avec succès</a:t>
          </a:r>
        </a:p>
      </dgm:t>
    </dgm:pt>
    <dgm:pt modelId="{AFD53856-611B-4EFA-B8E6-85FCC7096677}">
      <dgm:prSet phldrT="[Texte]"/>
      <dgm:spPr/>
      <dgm:t>
        <a:bodyPr/>
        <a:lstStyle/>
        <a:p>
          <a:pPr algn="ctr"/>
          <a:r>
            <a:rPr lang="fr-FR"/>
            <a:t>+10 documents(6)</a:t>
          </a:r>
        </a:p>
      </dgm:t>
    </dgm:pt>
    <dgm:pt modelId="{48822178-57F1-45CD-A014-758A49D1237D}" type="parTrans" cxnId="{C7ED8CB9-6D54-45E2-9D72-2FB3DA89349D}">
      <dgm:prSet/>
      <dgm:spPr/>
      <dgm:t>
        <a:bodyPr/>
        <a:lstStyle/>
        <a:p>
          <a:pPr algn="ctr"/>
          <a:endParaRPr lang="fr-FR"/>
        </a:p>
      </dgm:t>
    </dgm:pt>
    <dgm:pt modelId="{BF7517D4-2761-4A66-94E9-1805FAC8528B}" type="sibTrans" cxnId="{C7ED8CB9-6D54-45E2-9D72-2FB3DA89349D}">
      <dgm:prSet/>
      <dgm:spPr/>
      <dgm:t>
        <a:bodyPr/>
        <a:lstStyle/>
        <a:p>
          <a:pPr algn="ctr"/>
          <a:r>
            <a:rPr lang="fr-FR"/>
            <a:t>top 10</a:t>
          </a:r>
        </a:p>
      </dgm:t>
    </dgm:pt>
    <dgm:pt modelId="{ED5D638D-E76C-426A-93D8-F8CA54BD17DA}">
      <dgm:prSet phldrT="[Texte]"/>
      <dgm:spPr/>
      <dgm:t>
        <a:bodyPr/>
        <a:lstStyle/>
        <a:p>
          <a:pPr algn="ctr"/>
          <a:r>
            <a:rPr lang="fr-FR"/>
            <a:t>-10 documents(7)</a:t>
          </a:r>
        </a:p>
      </dgm:t>
    </dgm:pt>
    <dgm:pt modelId="{8CBB4086-0715-4164-8002-213453204E4E}" type="parTrans" cxnId="{58669962-89CF-4FF5-B2E5-538B77E4E841}">
      <dgm:prSet/>
      <dgm:spPr/>
      <dgm:t>
        <a:bodyPr/>
        <a:lstStyle/>
        <a:p>
          <a:pPr algn="ctr"/>
          <a:endParaRPr lang="fr-FR"/>
        </a:p>
      </dgm:t>
    </dgm:pt>
    <dgm:pt modelId="{6CF5927D-C06C-4628-ACCD-13D31F2CB055}" type="sibTrans" cxnId="{58669962-89CF-4FF5-B2E5-538B77E4E841}">
      <dgm:prSet/>
      <dgm:spPr/>
      <dgm:t>
        <a:bodyPr/>
        <a:lstStyle/>
        <a:p>
          <a:pPr algn="ctr"/>
          <a:r>
            <a:rPr lang="fr-FR"/>
            <a:t>top10</a:t>
          </a:r>
        </a:p>
      </dgm:t>
    </dgm:pt>
    <dgm:pt modelId="{56C14FDC-659A-4C0B-B42D-FE7F236EA6A2}">
      <dgm:prSet phldrT="[Texte]"/>
      <dgm:spPr/>
      <dgm:t>
        <a:bodyPr/>
        <a:lstStyle/>
        <a:p>
          <a:pPr algn="ctr"/>
          <a:r>
            <a:rPr lang="fr-FR"/>
            <a:t>Pas les droits en lecture (4)</a:t>
          </a:r>
        </a:p>
      </dgm:t>
    </dgm:pt>
    <dgm:pt modelId="{A070FF3C-0B87-4C16-8A24-410424E90AA6}" type="parTrans" cxnId="{03D05187-7776-480D-9817-CDEE60A0A473}">
      <dgm:prSet/>
      <dgm:spPr/>
      <dgm:t>
        <a:bodyPr/>
        <a:lstStyle/>
        <a:p>
          <a:pPr algn="ctr"/>
          <a:endParaRPr lang="fr-FR"/>
        </a:p>
      </dgm:t>
    </dgm:pt>
    <dgm:pt modelId="{9BACC909-0538-47E6-AEB1-F8B32C132419}" type="sibTrans" cxnId="{03D05187-7776-480D-9817-CDEE60A0A473}">
      <dgm:prSet/>
      <dgm:spPr/>
      <dgm:t>
        <a:bodyPr/>
        <a:lstStyle/>
        <a:p>
          <a:pPr algn="ctr"/>
          <a:r>
            <a:rPr lang="fr-FR"/>
            <a:t>Erreur Droits d'accès lecture</a:t>
          </a:r>
        </a:p>
      </dgm:t>
    </dgm:pt>
    <dgm:pt modelId="{C654E61A-F5A7-45C9-A398-3916A60D8796}">
      <dgm:prSet phldrT="[Texte]"/>
      <dgm:spPr/>
      <dgm:t>
        <a:bodyPr/>
        <a:lstStyle/>
        <a:p>
          <a:pPr algn="ctr"/>
          <a:r>
            <a:rPr lang="fr-FR"/>
            <a:t>Mauvais format(5)</a:t>
          </a:r>
        </a:p>
      </dgm:t>
    </dgm:pt>
    <dgm:pt modelId="{502A6CCE-44C1-42EF-9F3F-1832A8C307D4}" type="parTrans" cxnId="{998CEF33-12E0-4414-BEB4-2BCB4B76B70B}">
      <dgm:prSet/>
      <dgm:spPr/>
      <dgm:t>
        <a:bodyPr/>
        <a:lstStyle/>
        <a:p>
          <a:pPr algn="ctr"/>
          <a:endParaRPr lang="fr-FR"/>
        </a:p>
      </dgm:t>
    </dgm:pt>
    <dgm:pt modelId="{480F52FC-95C2-4236-8FAE-281377A912A1}" type="sibTrans" cxnId="{998CEF33-12E0-4414-BEB4-2BCB4B76B70B}">
      <dgm:prSet/>
      <dgm:spPr/>
      <dgm:t>
        <a:bodyPr/>
        <a:lstStyle/>
        <a:p>
          <a:pPr algn="ctr"/>
          <a:r>
            <a:rPr lang="fr-FR"/>
            <a:t>Erreur: mauvais format</a:t>
          </a:r>
        </a:p>
      </dgm:t>
    </dgm:pt>
    <dgm:pt modelId="{7DC3CB26-D9A3-463D-8AA1-C360B7C64EC2}" type="pres">
      <dgm:prSet presAssocID="{EF9151DF-8E68-45CE-8709-F66CBF4A14F3}" presName="hierChild1" presStyleCnt="0">
        <dgm:presLayoutVars>
          <dgm:orgChart val="1"/>
          <dgm:chPref val="1"/>
          <dgm:dir/>
          <dgm:animOne val="branch"/>
          <dgm:animLvl val="lvl"/>
          <dgm:resizeHandles/>
        </dgm:presLayoutVars>
      </dgm:prSet>
      <dgm:spPr/>
      <dgm:t>
        <a:bodyPr/>
        <a:lstStyle/>
        <a:p>
          <a:endParaRPr lang="fr-FR"/>
        </a:p>
      </dgm:t>
    </dgm:pt>
    <dgm:pt modelId="{6A85D8E0-0A5C-4449-A4A4-C144B7E68C33}" type="pres">
      <dgm:prSet presAssocID="{9C6E436F-8C57-48E0-A6C1-34E94CA2006A}" presName="hierRoot1" presStyleCnt="0">
        <dgm:presLayoutVars>
          <dgm:hierBranch val="init"/>
        </dgm:presLayoutVars>
      </dgm:prSet>
      <dgm:spPr/>
    </dgm:pt>
    <dgm:pt modelId="{8B544AD2-F049-490E-99B1-95265FCB664F}" type="pres">
      <dgm:prSet presAssocID="{9C6E436F-8C57-48E0-A6C1-34E94CA2006A}" presName="rootComposite1" presStyleCnt="0"/>
      <dgm:spPr/>
    </dgm:pt>
    <dgm:pt modelId="{F8E80C87-B587-4945-90F5-54BDEE3A2ED0}" type="pres">
      <dgm:prSet presAssocID="{9C6E436F-8C57-48E0-A6C1-34E94CA2006A}" presName="rootText1" presStyleLbl="node0" presStyleIdx="0" presStyleCnt="1">
        <dgm:presLayoutVars>
          <dgm:chMax/>
          <dgm:chPref val="3"/>
        </dgm:presLayoutVars>
      </dgm:prSet>
      <dgm:spPr/>
      <dgm:t>
        <a:bodyPr/>
        <a:lstStyle/>
        <a:p>
          <a:endParaRPr lang="fr-FR"/>
        </a:p>
      </dgm:t>
    </dgm:pt>
    <dgm:pt modelId="{B29DDD51-B659-4BE9-99A8-CBB05A1F8D80}" type="pres">
      <dgm:prSet presAssocID="{9C6E436F-8C57-48E0-A6C1-34E94CA2006A}" presName="titleText1" presStyleLbl="fgAcc0" presStyleIdx="0" presStyleCnt="1">
        <dgm:presLayoutVars>
          <dgm:chMax val="0"/>
          <dgm:chPref val="0"/>
        </dgm:presLayoutVars>
      </dgm:prSet>
      <dgm:spPr/>
      <dgm:t>
        <a:bodyPr/>
        <a:lstStyle/>
        <a:p>
          <a:endParaRPr lang="fr-FR"/>
        </a:p>
      </dgm:t>
    </dgm:pt>
    <dgm:pt modelId="{61059183-8E68-4DC1-BD28-C60A6E0653C8}" type="pres">
      <dgm:prSet presAssocID="{9C6E436F-8C57-48E0-A6C1-34E94CA2006A}" presName="rootConnector1" presStyleLbl="node1" presStyleIdx="0" presStyleCnt="7"/>
      <dgm:spPr/>
      <dgm:t>
        <a:bodyPr/>
        <a:lstStyle/>
        <a:p>
          <a:endParaRPr lang="fr-FR"/>
        </a:p>
      </dgm:t>
    </dgm:pt>
    <dgm:pt modelId="{E27D97E4-8B6C-45CC-863B-5ED99D4D743D}" type="pres">
      <dgm:prSet presAssocID="{9C6E436F-8C57-48E0-A6C1-34E94CA2006A}" presName="hierChild2" presStyleCnt="0"/>
      <dgm:spPr/>
    </dgm:pt>
    <dgm:pt modelId="{3FABA2CD-7583-4C58-94F8-94560A73E82A}" type="pres">
      <dgm:prSet presAssocID="{9AB5C75B-BEF5-4DDF-98F2-415581CAAF4A}" presName="Name37" presStyleLbl="parChTrans1D2" presStyleIdx="0" presStyleCnt="5"/>
      <dgm:spPr/>
      <dgm:t>
        <a:bodyPr/>
        <a:lstStyle/>
        <a:p>
          <a:endParaRPr lang="fr-FR"/>
        </a:p>
      </dgm:t>
    </dgm:pt>
    <dgm:pt modelId="{9AD377DC-E75F-498B-B070-922F76F74EDC}" type="pres">
      <dgm:prSet presAssocID="{C5982610-00F8-4549-842D-00020DAFAB00}" presName="hierRoot2" presStyleCnt="0">
        <dgm:presLayoutVars>
          <dgm:hierBranch val="init"/>
        </dgm:presLayoutVars>
      </dgm:prSet>
      <dgm:spPr/>
    </dgm:pt>
    <dgm:pt modelId="{C6EB3ECE-B752-4A78-B172-CCCDC553C9B1}" type="pres">
      <dgm:prSet presAssocID="{C5982610-00F8-4549-842D-00020DAFAB00}" presName="rootComposite" presStyleCnt="0"/>
      <dgm:spPr/>
    </dgm:pt>
    <dgm:pt modelId="{37036EC7-5200-4B59-8BD8-3476F6AEA752}" type="pres">
      <dgm:prSet presAssocID="{C5982610-00F8-4549-842D-00020DAFAB00}" presName="rootText" presStyleLbl="node1" presStyleIdx="0" presStyleCnt="7">
        <dgm:presLayoutVars>
          <dgm:chMax/>
          <dgm:chPref val="3"/>
        </dgm:presLayoutVars>
      </dgm:prSet>
      <dgm:spPr/>
      <dgm:t>
        <a:bodyPr/>
        <a:lstStyle/>
        <a:p>
          <a:endParaRPr lang="fr-FR"/>
        </a:p>
      </dgm:t>
    </dgm:pt>
    <dgm:pt modelId="{42B83D09-EF36-41FB-B67C-9706E86171B3}" type="pres">
      <dgm:prSet presAssocID="{C5982610-00F8-4549-842D-00020DAFAB00}" presName="titleText2" presStyleLbl="fgAcc1" presStyleIdx="0" presStyleCnt="7">
        <dgm:presLayoutVars>
          <dgm:chMax val="0"/>
          <dgm:chPref val="0"/>
        </dgm:presLayoutVars>
      </dgm:prSet>
      <dgm:spPr/>
      <dgm:t>
        <a:bodyPr/>
        <a:lstStyle/>
        <a:p>
          <a:endParaRPr lang="fr-FR"/>
        </a:p>
      </dgm:t>
    </dgm:pt>
    <dgm:pt modelId="{294F262D-2D8C-4E12-A6B0-17E85A91161D}" type="pres">
      <dgm:prSet presAssocID="{C5982610-00F8-4549-842D-00020DAFAB00}" presName="rootConnector" presStyleLbl="node2" presStyleIdx="0" presStyleCnt="0"/>
      <dgm:spPr/>
      <dgm:t>
        <a:bodyPr/>
        <a:lstStyle/>
        <a:p>
          <a:endParaRPr lang="fr-FR"/>
        </a:p>
      </dgm:t>
    </dgm:pt>
    <dgm:pt modelId="{709A9768-B173-4D30-8CFC-0346FF006F95}" type="pres">
      <dgm:prSet presAssocID="{C5982610-00F8-4549-842D-00020DAFAB00}" presName="hierChild4" presStyleCnt="0"/>
      <dgm:spPr/>
    </dgm:pt>
    <dgm:pt modelId="{70188AF8-02E1-4671-88B1-AC84B5042332}" type="pres">
      <dgm:prSet presAssocID="{C5982610-00F8-4549-842D-00020DAFAB00}" presName="hierChild5" presStyleCnt="0"/>
      <dgm:spPr/>
    </dgm:pt>
    <dgm:pt modelId="{E34000ED-D460-4079-9F65-60CEF9E62195}" type="pres">
      <dgm:prSet presAssocID="{329F04AC-C921-496B-8273-49E1AAE0C40F}" presName="Name37" presStyleLbl="parChTrans1D2" presStyleIdx="1" presStyleCnt="5"/>
      <dgm:spPr/>
      <dgm:t>
        <a:bodyPr/>
        <a:lstStyle/>
        <a:p>
          <a:endParaRPr lang="fr-FR"/>
        </a:p>
      </dgm:t>
    </dgm:pt>
    <dgm:pt modelId="{04FD5085-446D-4F20-BC80-6A03F4FF12A2}" type="pres">
      <dgm:prSet presAssocID="{0583F5A8-70F0-4A90-8E63-72F570F79572}" presName="hierRoot2" presStyleCnt="0">
        <dgm:presLayoutVars>
          <dgm:hierBranch val="init"/>
        </dgm:presLayoutVars>
      </dgm:prSet>
      <dgm:spPr/>
    </dgm:pt>
    <dgm:pt modelId="{AD7756AB-F002-4151-88A8-29CE585D7ABF}" type="pres">
      <dgm:prSet presAssocID="{0583F5A8-70F0-4A90-8E63-72F570F79572}" presName="rootComposite" presStyleCnt="0"/>
      <dgm:spPr/>
    </dgm:pt>
    <dgm:pt modelId="{C016EC25-8CE6-4EF5-BF3C-4E985C7291E0}" type="pres">
      <dgm:prSet presAssocID="{0583F5A8-70F0-4A90-8E63-72F570F79572}" presName="rootText" presStyleLbl="node1" presStyleIdx="1" presStyleCnt="7">
        <dgm:presLayoutVars>
          <dgm:chMax/>
          <dgm:chPref val="3"/>
        </dgm:presLayoutVars>
      </dgm:prSet>
      <dgm:spPr/>
      <dgm:t>
        <a:bodyPr/>
        <a:lstStyle/>
        <a:p>
          <a:endParaRPr lang="fr-FR"/>
        </a:p>
      </dgm:t>
    </dgm:pt>
    <dgm:pt modelId="{B2F976C0-E10F-437A-8C5F-2EE4931EDBD1}" type="pres">
      <dgm:prSet presAssocID="{0583F5A8-70F0-4A90-8E63-72F570F79572}" presName="titleText2" presStyleLbl="fgAcc1" presStyleIdx="1" presStyleCnt="7">
        <dgm:presLayoutVars>
          <dgm:chMax val="0"/>
          <dgm:chPref val="0"/>
        </dgm:presLayoutVars>
      </dgm:prSet>
      <dgm:spPr/>
      <dgm:t>
        <a:bodyPr/>
        <a:lstStyle/>
        <a:p>
          <a:endParaRPr lang="fr-FR"/>
        </a:p>
      </dgm:t>
    </dgm:pt>
    <dgm:pt modelId="{0891FF29-ECFF-4090-99A7-79FE82938583}" type="pres">
      <dgm:prSet presAssocID="{0583F5A8-70F0-4A90-8E63-72F570F79572}" presName="rootConnector" presStyleLbl="node2" presStyleIdx="0" presStyleCnt="0"/>
      <dgm:spPr/>
      <dgm:t>
        <a:bodyPr/>
        <a:lstStyle/>
        <a:p>
          <a:endParaRPr lang="fr-FR"/>
        </a:p>
      </dgm:t>
    </dgm:pt>
    <dgm:pt modelId="{EC684297-1344-4AAC-AA50-2A6574773ECE}" type="pres">
      <dgm:prSet presAssocID="{0583F5A8-70F0-4A90-8E63-72F570F79572}" presName="hierChild4" presStyleCnt="0"/>
      <dgm:spPr/>
    </dgm:pt>
    <dgm:pt modelId="{A7B1708E-720F-4681-AD8D-AC1DBDE00967}" type="pres">
      <dgm:prSet presAssocID="{48822178-57F1-45CD-A014-758A49D1237D}" presName="Name37" presStyleLbl="parChTrans1D3" presStyleIdx="0" presStyleCnt="2"/>
      <dgm:spPr/>
      <dgm:t>
        <a:bodyPr/>
        <a:lstStyle/>
        <a:p>
          <a:endParaRPr lang="fr-FR"/>
        </a:p>
      </dgm:t>
    </dgm:pt>
    <dgm:pt modelId="{4B119883-F9B5-43E7-90E4-8119A12B3D37}" type="pres">
      <dgm:prSet presAssocID="{AFD53856-611B-4EFA-B8E6-85FCC7096677}" presName="hierRoot2" presStyleCnt="0">
        <dgm:presLayoutVars>
          <dgm:hierBranch val="init"/>
        </dgm:presLayoutVars>
      </dgm:prSet>
      <dgm:spPr/>
    </dgm:pt>
    <dgm:pt modelId="{472459CA-D56D-4B2B-881A-FD3D77FD6D90}" type="pres">
      <dgm:prSet presAssocID="{AFD53856-611B-4EFA-B8E6-85FCC7096677}" presName="rootComposite" presStyleCnt="0"/>
      <dgm:spPr/>
    </dgm:pt>
    <dgm:pt modelId="{B2C6C085-2F3A-41AE-BE3F-18330F4D9149}" type="pres">
      <dgm:prSet presAssocID="{AFD53856-611B-4EFA-B8E6-85FCC7096677}" presName="rootText" presStyleLbl="node1" presStyleIdx="2" presStyleCnt="7">
        <dgm:presLayoutVars>
          <dgm:chMax/>
          <dgm:chPref val="3"/>
        </dgm:presLayoutVars>
      </dgm:prSet>
      <dgm:spPr/>
      <dgm:t>
        <a:bodyPr/>
        <a:lstStyle/>
        <a:p>
          <a:endParaRPr lang="fr-FR"/>
        </a:p>
      </dgm:t>
    </dgm:pt>
    <dgm:pt modelId="{7555F55C-8503-471D-A755-313B3E6D11D5}" type="pres">
      <dgm:prSet presAssocID="{AFD53856-611B-4EFA-B8E6-85FCC7096677}" presName="titleText2" presStyleLbl="fgAcc1" presStyleIdx="2" presStyleCnt="7">
        <dgm:presLayoutVars>
          <dgm:chMax val="0"/>
          <dgm:chPref val="0"/>
        </dgm:presLayoutVars>
      </dgm:prSet>
      <dgm:spPr/>
      <dgm:t>
        <a:bodyPr/>
        <a:lstStyle/>
        <a:p>
          <a:endParaRPr lang="fr-FR"/>
        </a:p>
      </dgm:t>
    </dgm:pt>
    <dgm:pt modelId="{46DB3AAC-02F6-445D-B21F-FA25B4D2ED8D}" type="pres">
      <dgm:prSet presAssocID="{AFD53856-611B-4EFA-B8E6-85FCC7096677}" presName="rootConnector" presStyleLbl="node3" presStyleIdx="0" presStyleCnt="0"/>
      <dgm:spPr/>
      <dgm:t>
        <a:bodyPr/>
        <a:lstStyle/>
        <a:p>
          <a:endParaRPr lang="fr-FR"/>
        </a:p>
      </dgm:t>
    </dgm:pt>
    <dgm:pt modelId="{BA624221-0CB8-4CF6-956F-619DC66735EF}" type="pres">
      <dgm:prSet presAssocID="{AFD53856-611B-4EFA-B8E6-85FCC7096677}" presName="hierChild4" presStyleCnt="0"/>
      <dgm:spPr/>
    </dgm:pt>
    <dgm:pt modelId="{2971309C-A41A-43E6-A4FB-EAFB08F6808E}" type="pres">
      <dgm:prSet presAssocID="{AFD53856-611B-4EFA-B8E6-85FCC7096677}" presName="hierChild5" presStyleCnt="0"/>
      <dgm:spPr/>
    </dgm:pt>
    <dgm:pt modelId="{FA0B615D-7ECD-4200-8585-C7A1F09D16D5}" type="pres">
      <dgm:prSet presAssocID="{8CBB4086-0715-4164-8002-213453204E4E}" presName="Name37" presStyleLbl="parChTrans1D3" presStyleIdx="1" presStyleCnt="2"/>
      <dgm:spPr/>
      <dgm:t>
        <a:bodyPr/>
        <a:lstStyle/>
        <a:p>
          <a:endParaRPr lang="fr-FR"/>
        </a:p>
      </dgm:t>
    </dgm:pt>
    <dgm:pt modelId="{F438AABC-1B92-46CD-B0D3-95D051D1E3E4}" type="pres">
      <dgm:prSet presAssocID="{ED5D638D-E76C-426A-93D8-F8CA54BD17DA}" presName="hierRoot2" presStyleCnt="0">
        <dgm:presLayoutVars>
          <dgm:hierBranch val="init"/>
        </dgm:presLayoutVars>
      </dgm:prSet>
      <dgm:spPr/>
    </dgm:pt>
    <dgm:pt modelId="{34E6C060-9822-4BE6-971D-CB6003955B57}" type="pres">
      <dgm:prSet presAssocID="{ED5D638D-E76C-426A-93D8-F8CA54BD17DA}" presName="rootComposite" presStyleCnt="0"/>
      <dgm:spPr/>
    </dgm:pt>
    <dgm:pt modelId="{E3F7FB76-C4F2-4DF4-A9E4-1F5B1623A36F}" type="pres">
      <dgm:prSet presAssocID="{ED5D638D-E76C-426A-93D8-F8CA54BD17DA}" presName="rootText" presStyleLbl="node1" presStyleIdx="3" presStyleCnt="7">
        <dgm:presLayoutVars>
          <dgm:chMax/>
          <dgm:chPref val="3"/>
        </dgm:presLayoutVars>
      </dgm:prSet>
      <dgm:spPr/>
      <dgm:t>
        <a:bodyPr/>
        <a:lstStyle/>
        <a:p>
          <a:endParaRPr lang="fr-FR"/>
        </a:p>
      </dgm:t>
    </dgm:pt>
    <dgm:pt modelId="{693B22F0-7F4B-48E7-92F8-0F06BDEDB7BD}" type="pres">
      <dgm:prSet presAssocID="{ED5D638D-E76C-426A-93D8-F8CA54BD17DA}" presName="titleText2" presStyleLbl="fgAcc1" presStyleIdx="3" presStyleCnt="7">
        <dgm:presLayoutVars>
          <dgm:chMax val="0"/>
          <dgm:chPref val="0"/>
        </dgm:presLayoutVars>
      </dgm:prSet>
      <dgm:spPr/>
      <dgm:t>
        <a:bodyPr/>
        <a:lstStyle/>
        <a:p>
          <a:endParaRPr lang="fr-FR"/>
        </a:p>
      </dgm:t>
    </dgm:pt>
    <dgm:pt modelId="{FC1341A0-9B3B-49D5-A088-3CBEEB16AC9D}" type="pres">
      <dgm:prSet presAssocID="{ED5D638D-E76C-426A-93D8-F8CA54BD17DA}" presName="rootConnector" presStyleLbl="node3" presStyleIdx="0" presStyleCnt="0"/>
      <dgm:spPr/>
      <dgm:t>
        <a:bodyPr/>
        <a:lstStyle/>
        <a:p>
          <a:endParaRPr lang="fr-FR"/>
        </a:p>
      </dgm:t>
    </dgm:pt>
    <dgm:pt modelId="{DFDF9926-02A1-4F4A-8A27-D0B62342714F}" type="pres">
      <dgm:prSet presAssocID="{ED5D638D-E76C-426A-93D8-F8CA54BD17DA}" presName="hierChild4" presStyleCnt="0"/>
      <dgm:spPr/>
    </dgm:pt>
    <dgm:pt modelId="{E7D24773-3728-4957-9318-E6565D4A8117}" type="pres">
      <dgm:prSet presAssocID="{ED5D638D-E76C-426A-93D8-F8CA54BD17DA}" presName="hierChild5" presStyleCnt="0"/>
      <dgm:spPr/>
    </dgm:pt>
    <dgm:pt modelId="{EFECA96D-E723-4338-816B-D4765C315D65}" type="pres">
      <dgm:prSet presAssocID="{0583F5A8-70F0-4A90-8E63-72F570F79572}" presName="hierChild5" presStyleCnt="0"/>
      <dgm:spPr/>
    </dgm:pt>
    <dgm:pt modelId="{298384AC-A06B-485C-9472-69AAFF3622D3}" type="pres">
      <dgm:prSet presAssocID="{0EB9D637-F31C-4EED-AC2C-18D1AA541A09}" presName="Name37" presStyleLbl="parChTrans1D2" presStyleIdx="2" presStyleCnt="5"/>
      <dgm:spPr/>
      <dgm:t>
        <a:bodyPr/>
        <a:lstStyle/>
        <a:p>
          <a:endParaRPr lang="fr-FR"/>
        </a:p>
      </dgm:t>
    </dgm:pt>
    <dgm:pt modelId="{FE248246-35CB-4D1F-AF67-88E86C9012DD}" type="pres">
      <dgm:prSet presAssocID="{DF62ACB2-4F1D-4B13-93AE-7B819FEC7106}" presName="hierRoot2" presStyleCnt="0">
        <dgm:presLayoutVars>
          <dgm:hierBranch val="init"/>
        </dgm:presLayoutVars>
      </dgm:prSet>
      <dgm:spPr/>
    </dgm:pt>
    <dgm:pt modelId="{B10EDC85-3A6E-4B4C-A5E2-D4202681A82B}" type="pres">
      <dgm:prSet presAssocID="{DF62ACB2-4F1D-4B13-93AE-7B819FEC7106}" presName="rootComposite" presStyleCnt="0"/>
      <dgm:spPr/>
    </dgm:pt>
    <dgm:pt modelId="{670B8470-EC8E-47DE-8783-6467C76F2F04}" type="pres">
      <dgm:prSet presAssocID="{DF62ACB2-4F1D-4B13-93AE-7B819FEC7106}" presName="rootText" presStyleLbl="node1" presStyleIdx="4" presStyleCnt="7">
        <dgm:presLayoutVars>
          <dgm:chMax/>
          <dgm:chPref val="3"/>
        </dgm:presLayoutVars>
      </dgm:prSet>
      <dgm:spPr/>
      <dgm:t>
        <a:bodyPr/>
        <a:lstStyle/>
        <a:p>
          <a:endParaRPr lang="fr-FR"/>
        </a:p>
      </dgm:t>
    </dgm:pt>
    <dgm:pt modelId="{A64DA7C4-1E17-419B-B18E-C9A25E8F33D0}" type="pres">
      <dgm:prSet presAssocID="{DF62ACB2-4F1D-4B13-93AE-7B819FEC7106}" presName="titleText2" presStyleLbl="fgAcc1" presStyleIdx="4" presStyleCnt="7">
        <dgm:presLayoutVars>
          <dgm:chMax val="0"/>
          <dgm:chPref val="0"/>
        </dgm:presLayoutVars>
      </dgm:prSet>
      <dgm:spPr/>
      <dgm:t>
        <a:bodyPr/>
        <a:lstStyle/>
        <a:p>
          <a:endParaRPr lang="fr-FR"/>
        </a:p>
      </dgm:t>
    </dgm:pt>
    <dgm:pt modelId="{2EAC0D04-6E5C-4B70-9BF4-4ADBAEE68F33}" type="pres">
      <dgm:prSet presAssocID="{DF62ACB2-4F1D-4B13-93AE-7B819FEC7106}" presName="rootConnector" presStyleLbl="node2" presStyleIdx="0" presStyleCnt="0"/>
      <dgm:spPr/>
      <dgm:t>
        <a:bodyPr/>
        <a:lstStyle/>
        <a:p>
          <a:endParaRPr lang="fr-FR"/>
        </a:p>
      </dgm:t>
    </dgm:pt>
    <dgm:pt modelId="{8278F59E-6987-4944-806D-B03AE482C9A5}" type="pres">
      <dgm:prSet presAssocID="{DF62ACB2-4F1D-4B13-93AE-7B819FEC7106}" presName="hierChild4" presStyleCnt="0"/>
      <dgm:spPr/>
    </dgm:pt>
    <dgm:pt modelId="{6E9D5679-8FD1-4E57-9421-8EDE72BC763C}" type="pres">
      <dgm:prSet presAssocID="{DF62ACB2-4F1D-4B13-93AE-7B819FEC7106}" presName="hierChild5" presStyleCnt="0"/>
      <dgm:spPr/>
    </dgm:pt>
    <dgm:pt modelId="{F324383E-9B30-47AB-A21B-57BB331FABA7}" type="pres">
      <dgm:prSet presAssocID="{A070FF3C-0B87-4C16-8A24-410424E90AA6}" presName="Name37" presStyleLbl="parChTrans1D2" presStyleIdx="3" presStyleCnt="5"/>
      <dgm:spPr/>
      <dgm:t>
        <a:bodyPr/>
        <a:lstStyle/>
        <a:p>
          <a:endParaRPr lang="fr-FR"/>
        </a:p>
      </dgm:t>
    </dgm:pt>
    <dgm:pt modelId="{82C40255-DC15-4E4C-B352-C5A5F48EF02A}" type="pres">
      <dgm:prSet presAssocID="{56C14FDC-659A-4C0B-B42D-FE7F236EA6A2}" presName="hierRoot2" presStyleCnt="0">
        <dgm:presLayoutVars>
          <dgm:hierBranch val="init"/>
        </dgm:presLayoutVars>
      </dgm:prSet>
      <dgm:spPr/>
    </dgm:pt>
    <dgm:pt modelId="{A60D3E75-52FB-43FB-AE4F-C8F1E9830193}" type="pres">
      <dgm:prSet presAssocID="{56C14FDC-659A-4C0B-B42D-FE7F236EA6A2}" presName="rootComposite" presStyleCnt="0"/>
      <dgm:spPr/>
    </dgm:pt>
    <dgm:pt modelId="{C3C2D08A-4A0F-4489-838A-4EF8E5A4B055}" type="pres">
      <dgm:prSet presAssocID="{56C14FDC-659A-4C0B-B42D-FE7F236EA6A2}" presName="rootText" presStyleLbl="node1" presStyleIdx="5" presStyleCnt="7">
        <dgm:presLayoutVars>
          <dgm:chMax/>
          <dgm:chPref val="3"/>
        </dgm:presLayoutVars>
      </dgm:prSet>
      <dgm:spPr/>
      <dgm:t>
        <a:bodyPr/>
        <a:lstStyle/>
        <a:p>
          <a:endParaRPr lang="fr-FR"/>
        </a:p>
      </dgm:t>
    </dgm:pt>
    <dgm:pt modelId="{2A0ADCB6-DEAB-4D65-910F-AF924ABD6446}" type="pres">
      <dgm:prSet presAssocID="{56C14FDC-659A-4C0B-B42D-FE7F236EA6A2}" presName="titleText2" presStyleLbl="fgAcc1" presStyleIdx="5" presStyleCnt="7">
        <dgm:presLayoutVars>
          <dgm:chMax val="0"/>
          <dgm:chPref val="0"/>
        </dgm:presLayoutVars>
      </dgm:prSet>
      <dgm:spPr/>
      <dgm:t>
        <a:bodyPr/>
        <a:lstStyle/>
        <a:p>
          <a:endParaRPr lang="fr-FR"/>
        </a:p>
      </dgm:t>
    </dgm:pt>
    <dgm:pt modelId="{5B65C7F6-A7CA-4A0F-9C0D-9BBBD96E51C4}" type="pres">
      <dgm:prSet presAssocID="{56C14FDC-659A-4C0B-B42D-FE7F236EA6A2}" presName="rootConnector" presStyleLbl="node2" presStyleIdx="0" presStyleCnt="0"/>
      <dgm:spPr/>
      <dgm:t>
        <a:bodyPr/>
        <a:lstStyle/>
        <a:p>
          <a:endParaRPr lang="fr-FR"/>
        </a:p>
      </dgm:t>
    </dgm:pt>
    <dgm:pt modelId="{07DC1B86-9117-461C-9399-5F0907A6E0C8}" type="pres">
      <dgm:prSet presAssocID="{56C14FDC-659A-4C0B-B42D-FE7F236EA6A2}" presName="hierChild4" presStyleCnt="0"/>
      <dgm:spPr/>
    </dgm:pt>
    <dgm:pt modelId="{5EBCECD0-6AB4-4811-901E-C0B0A1B0F01F}" type="pres">
      <dgm:prSet presAssocID="{56C14FDC-659A-4C0B-B42D-FE7F236EA6A2}" presName="hierChild5" presStyleCnt="0"/>
      <dgm:spPr/>
    </dgm:pt>
    <dgm:pt modelId="{A363BFF7-342E-4242-89DB-789641DEDD09}" type="pres">
      <dgm:prSet presAssocID="{502A6CCE-44C1-42EF-9F3F-1832A8C307D4}" presName="Name37" presStyleLbl="parChTrans1D2" presStyleIdx="4" presStyleCnt="5"/>
      <dgm:spPr/>
      <dgm:t>
        <a:bodyPr/>
        <a:lstStyle/>
        <a:p>
          <a:endParaRPr lang="fr-FR"/>
        </a:p>
      </dgm:t>
    </dgm:pt>
    <dgm:pt modelId="{708D332E-2480-4A6F-909E-AE8E39216B44}" type="pres">
      <dgm:prSet presAssocID="{C654E61A-F5A7-45C9-A398-3916A60D8796}" presName="hierRoot2" presStyleCnt="0">
        <dgm:presLayoutVars>
          <dgm:hierBranch val="init"/>
        </dgm:presLayoutVars>
      </dgm:prSet>
      <dgm:spPr/>
    </dgm:pt>
    <dgm:pt modelId="{88756156-07D7-4202-A72B-13B3AEB2D206}" type="pres">
      <dgm:prSet presAssocID="{C654E61A-F5A7-45C9-A398-3916A60D8796}" presName="rootComposite" presStyleCnt="0"/>
      <dgm:spPr/>
    </dgm:pt>
    <dgm:pt modelId="{132C60F9-6F1E-4671-BB01-BA2E105BBE45}" type="pres">
      <dgm:prSet presAssocID="{C654E61A-F5A7-45C9-A398-3916A60D8796}" presName="rootText" presStyleLbl="node1" presStyleIdx="6" presStyleCnt="7">
        <dgm:presLayoutVars>
          <dgm:chMax/>
          <dgm:chPref val="3"/>
        </dgm:presLayoutVars>
      </dgm:prSet>
      <dgm:spPr/>
      <dgm:t>
        <a:bodyPr/>
        <a:lstStyle/>
        <a:p>
          <a:endParaRPr lang="fr-FR"/>
        </a:p>
      </dgm:t>
    </dgm:pt>
    <dgm:pt modelId="{85DF35DE-2DC3-4465-AFF2-D11E19467B79}" type="pres">
      <dgm:prSet presAssocID="{C654E61A-F5A7-45C9-A398-3916A60D8796}" presName="titleText2" presStyleLbl="fgAcc1" presStyleIdx="6" presStyleCnt="7">
        <dgm:presLayoutVars>
          <dgm:chMax val="0"/>
          <dgm:chPref val="0"/>
        </dgm:presLayoutVars>
      </dgm:prSet>
      <dgm:spPr/>
      <dgm:t>
        <a:bodyPr/>
        <a:lstStyle/>
        <a:p>
          <a:endParaRPr lang="fr-FR"/>
        </a:p>
      </dgm:t>
    </dgm:pt>
    <dgm:pt modelId="{8C4710EE-FCB5-4E0A-8228-7704A48ACDB4}" type="pres">
      <dgm:prSet presAssocID="{C654E61A-F5A7-45C9-A398-3916A60D8796}" presName="rootConnector" presStyleLbl="node2" presStyleIdx="0" presStyleCnt="0"/>
      <dgm:spPr/>
      <dgm:t>
        <a:bodyPr/>
        <a:lstStyle/>
        <a:p>
          <a:endParaRPr lang="fr-FR"/>
        </a:p>
      </dgm:t>
    </dgm:pt>
    <dgm:pt modelId="{7335E4AA-3A7F-4C95-A6ED-BBF885DA96B9}" type="pres">
      <dgm:prSet presAssocID="{C654E61A-F5A7-45C9-A398-3916A60D8796}" presName="hierChild4" presStyleCnt="0"/>
      <dgm:spPr/>
    </dgm:pt>
    <dgm:pt modelId="{E04B289C-8352-4EF5-8618-B70BFE9422F8}" type="pres">
      <dgm:prSet presAssocID="{C654E61A-F5A7-45C9-A398-3916A60D8796}" presName="hierChild5" presStyleCnt="0"/>
      <dgm:spPr/>
    </dgm:pt>
    <dgm:pt modelId="{014881B7-43A7-4B6E-B809-D9B9AF219A79}" type="pres">
      <dgm:prSet presAssocID="{9C6E436F-8C57-48E0-A6C1-34E94CA2006A}" presName="hierChild3" presStyleCnt="0"/>
      <dgm:spPr/>
    </dgm:pt>
  </dgm:ptLst>
  <dgm:cxnLst>
    <dgm:cxn modelId="{5C8B7A3E-8FDD-44EC-AA03-7B78CD96ACDF}" type="presOf" srcId="{9BACC909-0538-47E6-AEB1-F8B32C132419}" destId="{2A0ADCB6-DEAB-4D65-910F-AF924ABD6446}" srcOrd="0" destOrd="0" presId="urn:microsoft.com/office/officeart/2008/layout/NameandTitleOrganizationalChart"/>
    <dgm:cxn modelId="{C8E8D698-BAB6-40DA-96EF-7C1443388C4D}" type="presOf" srcId="{AFD53856-611B-4EFA-B8E6-85FCC7096677}" destId="{B2C6C085-2F3A-41AE-BE3F-18330F4D9149}" srcOrd="0" destOrd="0" presId="urn:microsoft.com/office/officeart/2008/layout/NameandTitleOrganizationalChart"/>
    <dgm:cxn modelId="{520954DF-D27F-4E5B-9F71-DEAF03EC5743}" type="presOf" srcId="{DF62ACB2-4F1D-4B13-93AE-7B819FEC7106}" destId="{2EAC0D04-6E5C-4B70-9BF4-4ADBAEE68F33}" srcOrd="1" destOrd="0" presId="urn:microsoft.com/office/officeart/2008/layout/NameandTitleOrganizationalChart"/>
    <dgm:cxn modelId="{FED64C16-AD6A-4F0F-A445-E84C8BCE6650}" srcId="{9C6E436F-8C57-48E0-A6C1-34E94CA2006A}" destId="{DF62ACB2-4F1D-4B13-93AE-7B819FEC7106}" srcOrd="2" destOrd="0" parTransId="{0EB9D637-F31C-4EED-AC2C-18D1AA541A09}" sibTransId="{B95641C8-2A24-4E19-B0C6-156DDE80AECD}"/>
    <dgm:cxn modelId="{7063C88D-D5F7-4BFF-A26E-9869E960FE89}" type="presOf" srcId="{C654E61A-F5A7-45C9-A398-3916A60D8796}" destId="{132C60F9-6F1E-4671-BB01-BA2E105BBE45}" srcOrd="0" destOrd="0" presId="urn:microsoft.com/office/officeart/2008/layout/NameandTitleOrganizationalChart"/>
    <dgm:cxn modelId="{EEC70631-F316-4039-9A21-583B393EDF55}" type="presOf" srcId="{56C14FDC-659A-4C0B-B42D-FE7F236EA6A2}" destId="{5B65C7F6-A7CA-4A0F-9C0D-9BBBD96E51C4}" srcOrd="1" destOrd="0" presId="urn:microsoft.com/office/officeart/2008/layout/NameandTitleOrganizationalChart"/>
    <dgm:cxn modelId="{FCB165A4-C864-49D2-9095-D0987ECF0890}" type="presOf" srcId="{BF7517D4-2761-4A66-94E9-1805FAC8528B}" destId="{7555F55C-8503-471D-A755-313B3E6D11D5}" srcOrd="0" destOrd="0" presId="urn:microsoft.com/office/officeart/2008/layout/NameandTitleOrganizationalChart"/>
    <dgm:cxn modelId="{03D05187-7776-480D-9817-CDEE60A0A473}" srcId="{9C6E436F-8C57-48E0-A6C1-34E94CA2006A}" destId="{56C14FDC-659A-4C0B-B42D-FE7F236EA6A2}" srcOrd="3" destOrd="0" parTransId="{A070FF3C-0B87-4C16-8A24-410424E90AA6}" sibTransId="{9BACC909-0538-47E6-AEB1-F8B32C132419}"/>
    <dgm:cxn modelId="{998CEF33-12E0-4414-BEB4-2BCB4B76B70B}" srcId="{9C6E436F-8C57-48E0-A6C1-34E94CA2006A}" destId="{C654E61A-F5A7-45C9-A398-3916A60D8796}" srcOrd="4" destOrd="0" parTransId="{502A6CCE-44C1-42EF-9F3F-1832A8C307D4}" sibTransId="{480F52FC-95C2-4236-8FAE-281377A912A1}"/>
    <dgm:cxn modelId="{C1F80A53-F702-4135-B9A5-248D961A5676}" srcId="{9C6E436F-8C57-48E0-A6C1-34E94CA2006A}" destId="{C5982610-00F8-4549-842D-00020DAFAB00}" srcOrd="0" destOrd="0" parTransId="{9AB5C75B-BEF5-4DDF-98F2-415581CAAF4A}" sibTransId="{DE82C031-BBC4-4784-8D9A-69D4667CA8A0}"/>
    <dgm:cxn modelId="{415BA1FB-0396-4FCF-B1F5-23031C545ABA}" type="presOf" srcId="{48822178-57F1-45CD-A014-758A49D1237D}" destId="{A7B1708E-720F-4681-AD8D-AC1DBDE00967}" srcOrd="0" destOrd="0" presId="urn:microsoft.com/office/officeart/2008/layout/NameandTitleOrganizationalChart"/>
    <dgm:cxn modelId="{F517F450-FFEE-4FBF-AC2B-280A24AA1945}" type="presOf" srcId="{F5B91ED2-D059-4518-B7FE-2742441A4ED1}" destId="{B29DDD51-B659-4BE9-99A8-CBB05A1F8D80}" srcOrd="0" destOrd="0" presId="urn:microsoft.com/office/officeart/2008/layout/NameandTitleOrganizationalChart"/>
    <dgm:cxn modelId="{408E1D1B-D377-446F-BCA0-0D2104FE537B}" type="presOf" srcId="{56C14FDC-659A-4C0B-B42D-FE7F236EA6A2}" destId="{C3C2D08A-4A0F-4489-838A-4EF8E5A4B055}" srcOrd="0" destOrd="0" presId="urn:microsoft.com/office/officeart/2008/layout/NameandTitleOrganizationalChart"/>
    <dgm:cxn modelId="{08BB6799-6A16-4F9A-BD7A-8EC9F4879446}" type="presOf" srcId="{C5982610-00F8-4549-842D-00020DAFAB00}" destId="{294F262D-2D8C-4E12-A6B0-17E85A91161D}" srcOrd="1" destOrd="0" presId="urn:microsoft.com/office/officeart/2008/layout/NameandTitleOrganizationalChart"/>
    <dgm:cxn modelId="{0D724E45-5789-4336-B99A-382A63F33867}" type="presOf" srcId="{0583F5A8-70F0-4A90-8E63-72F570F79572}" destId="{0891FF29-ECFF-4090-99A7-79FE82938583}" srcOrd="1" destOrd="0" presId="urn:microsoft.com/office/officeart/2008/layout/NameandTitleOrganizationalChart"/>
    <dgm:cxn modelId="{A54F5274-982C-4E9D-A9F6-052A7DC4C451}" type="presOf" srcId="{C654E61A-F5A7-45C9-A398-3916A60D8796}" destId="{8C4710EE-FCB5-4E0A-8228-7704A48ACDB4}" srcOrd="1" destOrd="0" presId="urn:microsoft.com/office/officeart/2008/layout/NameandTitleOrganizationalChart"/>
    <dgm:cxn modelId="{493F4595-4A44-40F1-958E-220798EECEFA}" type="presOf" srcId="{6CF5927D-C06C-4628-ACCD-13D31F2CB055}" destId="{693B22F0-7F4B-48E7-92F8-0F06BDEDB7BD}" srcOrd="0" destOrd="0" presId="urn:microsoft.com/office/officeart/2008/layout/NameandTitleOrganizationalChart"/>
    <dgm:cxn modelId="{7C01CD2F-AC31-4A99-A2F8-2FE28BB09D4D}" type="presOf" srcId="{DF62ACB2-4F1D-4B13-93AE-7B819FEC7106}" destId="{670B8470-EC8E-47DE-8783-6467C76F2F04}" srcOrd="0" destOrd="0" presId="urn:microsoft.com/office/officeart/2008/layout/NameandTitleOrganizationalChart"/>
    <dgm:cxn modelId="{A0A6ED7B-1ED3-45AA-A75B-614F75FDAF48}" type="presOf" srcId="{8CBB4086-0715-4164-8002-213453204E4E}" destId="{FA0B615D-7ECD-4200-8585-C7A1F09D16D5}" srcOrd="0" destOrd="0" presId="urn:microsoft.com/office/officeart/2008/layout/NameandTitleOrganizationalChart"/>
    <dgm:cxn modelId="{18508418-96F6-43FA-85E5-4696274AA2BA}" type="presOf" srcId="{0EB9D637-F31C-4EED-AC2C-18D1AA541A09}" destId="{298384AC-A06B-485C-9472-69AAFF3622D3}" srcOrd="0" destOrd="0" presId="urn:microsoft.com/office/officeart/2008/layout/NameandTitleOrganizationalChart"/>
    <dgm:cxn modelId="{454019B7-5E41-4155-98BA-EA61594BE10D}" type="presOf" srcId="{AFD53856-611B-4EFA-B8E6-85FCC7096677}" destId="{46DB3AAC-02F6-445D-B21F-FA25B4D2ED8D}" srcOrd="1" destOrd="0" presId="urn:microsoft.com/office/officeart/2008/layout/NameandTitleOrganizationalChart"/>
    <dgm:cxn modelId="{84B79159-35C6-4D16-AFB0-EF0A95DBC479}" type="presOf" srcId="{02C09A83-53B0-4C17-AAD0-E518659864D2}" destId="{B2F976C0-E10F-437A-8C5F-2EE4931EDBD1}" srcOrd="0" destOrd="0" presId="urn:microsoft.com/office/officeart/2008/layout/NameandTitleOrganizationalChart"/>
    <dgm:cxn modelId="{0B31C679-C2E9-4338-913B-3F66AFD0D0BF}" type="presOf" srcId="{ED5D638D-E76C-426A-93D8-F8CA54BD17DA}" destId="{FC1341A0-9B3B-49D5-A088-3CBEEB16AC9D}" srcOrd="1" destOrd="0" presId="urn:microsoft.com/office/officeart/2008/layout/NameandTitleOrganizationalChart"/>
    <dgm:cxn modelId="{0E247807-5325-471D-92A2-F8F0BA1A47D9}" type="presOf" srcId="{502A6CCE-44C1-42EF-9F3F-1832A8C307D4}" destId="{A363BFF7-342E-4242-89DB-789641DEDD09}" srcOrd="0" destOrd="0" presId="urn:microsoft.com/office/officeart/2008/layout/NameandTitleOrganizationalChart"/>
    <dgm:cxn modelId="{7A4AC870-0FAA-461E-BF46-3A9BBFB1FCDF}" type="presOf" srcId="{0583F5A8-70F0-4A90-8E63-72F570F79572}" destId="{C016EC25-8CE6-4EF5-BF3C-4E985C7291E0}" srcOrd="0" destOrd="0" presId="urn:microsoft.com/office/officeart/2008/layout/NameandTitleOrganizationalChart"/>
    <dgm:cxn modelId="{C7ED8CB9-6D54-45E2-9D72-2FB3DA89349D}" srcId="{0583F5A8-70F0-4A90-8E63-72F570F79572}" destId="{AFD53856-611B-4EFA-B8E6-85FCC7096677}" srcOrd="0" destOrd="0" parTransId="{48822178-57F1-45CD-A014-758A49D1237D}" sibTransId="{BF7517D4-2761-4A66-94E9-1805FAC8528B}"/>
    <dgm:cxn modelId="{CB2E7DF6-8CF1-4712-8AB8-51585DD376E7}" srcId="{9C6E436F-8C57-48E0-A6C1-34E94CA2006A}" destId="{0583F5A8-70F0-4A90-8E63-72F570F79572}" srcOrd="1" destOrd="0" parTransId="{329F04AC-C921-496B-8273-49E1AAE0C40F}" sibTransId="{02C09A83-53B0-4C17-AAD0-E518659864D2}"/>
    <dgm:cxn modelId="{73DB65D6-1F08-4D34-9BA2-80AF47CCD598}" type="presOf" srcId="{9C6E436F-8C57-48E0-A6C1-34E94CA2006A}" destId="{F8E80C87-B587-4945-90F5-54BDEE3A2ED0}" srcOrd="0" destOrd="0" presId="urn:microsoft.com/office/officeart/2008/layout/NameandTitleOrganizationalChart"/>
    <dgm:cxn modelId="{24A5B37C-8CB7-43C6-8996-15A12FD15AEB}" type="presOf" srcId="{DE82C031-BBC4-4784-8D9A-69D4667CA8A0}" destId="{42B83D09-EF36-41FB-B67C-9706E86171B3}" srcOrd="0" destOrd="0" presId="urn:microsoft.com/office/officeart/2008/layout/NameandTitleOrganizationalChart"/>
    <dgm:cxn modelId="{03D9B4DA-6FAB-47B6-9078-716AEF843077}" type="presOf" srcId="{9AB5C75B-BEF5-4DDF-98F2-415581CAAF4A}" destId="{3FABA2CD-7583-4C58-94F8-94560A73E82A}" srcOrd="0" destOrd="0" presId="urn:microsoft.com/office/officeart/2008/layout/NameandTitleOrganizationalChart"/>
    <dgm:cxn modelId="{CAD150CC-B356-4CA4-9E83-5D2A59C39E31}" type="presOf" srcId="{A070FF3C-0B87-4C16-8A24-410424E90AA6}" destId="{F324383E-9B30-47AB-A21B-57BB331FABA7}" srcOrd="0" destOrd="0" presId="urn:microsoft.com/office/officeart/2008/layout/NameandTitleOrganizationalChart"/>
    <dgm:cxn modelId="{EB557CEA-4AF3-4361-8E31-1CBC612D24C6}" type="presOf" srcId="{B95641C8-2A24-4E19-B0C6-156DDE80AECD}" destId="{A64DA7C4-1E17-419B-B18E-C9A25E8F33D0}" srcOrd="0" destOrd="0" presId="urn:microsoft.com/office/officeart/2008/layout/NameandTitleOrganizationalChart"/>
    <dgm:cxn modelId="{A5886A72-B844-4A3D-8D40-502B6245D805}" type="presOf" srcId="{C5982610-00F8-4549-842D-00020DAFAB00}" destId="{37036EC7-5200-4B59-8BD8-3476F6AEA752}" srcOrd="0" destOrd="0" presId="urn:microsoft.com/office/officeart/2008/layout/NameandTitleOrganizationalChart"/>
    <dgm:cxn modelId="{58669962-89CF-4FF5-B2E5-538B77E4E841}" srcId="{0583F5A8-70F0-4A90-8E63-72F570F79572}" destId="{ED5D638D-E76C-426A-93D8-F8CA54BD17DA}" srcOrd="1" destOrd="0" parTransId="{8CBB4086-0715-4164-8002-213453204E4E}" sibTransId="{6CF5927D-C06C-4628-ACCD-13D31F2CB055}"/>
    <dgm:cxn modelId="{604C044D-DCA6-4BFE-AA90-49C5ED97464D}" type="presOf" srcId="{ED5D638D-E76C-426A-93D8-F8CA54BD17DA}" destId="{E3F7FB76-C4F2-4DF4-A9E4-1F5B1623A36F}" srcOrd="0" destOrd="0" presId="urn:microsoft.com/office/officeart/2008/layout/NameandTitleOrganizationalChart"/>
    <dgm:cxn modelId="{031F4109-EBCE-4021-9D86-514D95DDE695}" type="presOf" srcId="{329F04AC-C921-496B-8273-49E1AAE0C40F}" destId="{E34000ED-D460-4079-9F65-60CEF9E62195}" srcOrd="0" destOrd="0" presId="urn:microsoft.com/office/officeart/2008/layout/NameandTitleOrganizationalChart"/>
    <dgm:cxn modelId="{B814530A-FD34-4B57-A859-CED79E065F5A}" type="presOf" srcId="{EF9151DF-8E68-45CE-8709-F66CBF4A14F3}" destId="{7DC3CB26-D9A3-463D-8AA1-C360B7C64EC2}" srcOrd="0" destOrd="0" presId="urn:microsoft.com/office/officeart/2008/layout/NameandTitleOrganizationalChart"/>
    <dgm:cxn modelId="{203A36AD-CFBE-4E3C-BD5C-B65617947042}" type="presOf" srcId="{9C6E436F-8C57-48E0-A6C1-34E94CA2006A}" destId="{61059183-8E68-4DC1-BD28-C60A6E0653C8}" srcOrd="1" destOrd="0" presId="urn:microsoft.com/office/officeart/2008/layout/NameandTitleOrganizationalChart"/>
    <dgm:cxn modelId="{E9365A5F-8DBC-40EA-B35C-9B7711968CB9}" type="presOf" srcId="{480F52FC-95C2-4236-8FAE-281377A912A1}" destId="{85DF35DE-2DC3-4465-AFF2-D11E19467B79}" srcOrd="0" destOrd="0" presId="urn:microsoft.com/office/officeart/2008/layout/NameandTitleOrganizationalChart"/>
    <dgm:cxn modelId="{E038FB1B-A468-4EFF-9263-61B283297B2E}" srcId="{EF9151DF-8E68-45CE-8709-F66CBF4A14F3}" destId="{9C6E436F-8C57-48E0-A6C1-34E94CA2006A}" srcOrd="0" destOrd="0" parTransId="{96350874-2582-41C3-959F-417527CAF721}" sibTransId="{F5B91ED2-D059-4518-B7FE-2742441A4ED1}"/>
    <dgm:cxn modelId="{E92825EA-4DBC-4C4A-B511-F9D7D6547CF5}" type="presParOf" srcId="{7DC3CB26-D9A3-463D-8AA1-C360B7C64EC2}" destId="{6A85D8E0-0A5C-4449-A4A4-C144B7E68C33}" srcOrd="0" destOrd="0" presId="urn:microsoft.com/office/officeart/2008/layout/NameandTitleOrganizationalChart"/>
    <dgm:cxn modelId="{67BEB511-C0A1-488E-943E-2AE5A2A35CCD}" type="presParOf" srcId="{6A85D8E0-0A5C-4449-A4A4-C144B7E68C33}" destId="{8B544AD2-F049-490E-99B1-95265FCB664F}" srcOrd="0" destOrd="0" presId="urn:microsoft.com/office/officeart/2008/layout/NameandTitleOrganizationalChart"/>
    <dgm:cxn modelId="{ED729CE7-7801-4151-BB34-B42984C0393A}" type="presParOf" srcId="{8B544AD2-F049-490E-99B1-95265FCB664F}" destId="{F8E80C87-B587-4945-90F5-54BDEE3A2ED0}" srcOrd="0" destOrd="0" presId="urn:microsoft.com/office/officeart/2008/layout/NameandTitleOrganizationalChart"/>
    <dgm:cxn modelId="{82D2561B-5365-4D30-B6B1-BDC54435216B}" type="presParOf" srcId="{8B544AD2-F049-490E-99B1-95265FCB664F}" destId="{B29DDD51-B659-4BE9-99A8-CBB05A1F8D80}" srcOrd="1" destOrd="0" presId="urn:microsoft.com/office/officeart/2008/layout/NameandTitleOrganizationalChart"/>
    <dgm:cxn modelId="{2E37DCCC-0412-4A9F-B2A8-342A22E90B43}" type="presParOf" srcId="{8B544AD2-F049-490E-99B1-95265FCB664F}" destId="{61059183-8E68-4DC1-BD28-C60A6E0653C8}" srcOrd="2" destOrd="0" presId="urn:microsoft.com/office/officeart/2008/layout/NameandTitleOrganizationalChart"/>
    <dgm:cxn modelId="{D4A06A71-0A82-46D6-9AB4-D9ADFA473601}" type="presParOf" srcId="{6A85D8E0-0A5C-4449-A4A4-C144B7E68C33}" destId="{E27D97E4-8B6C-45CC-863B-5ED99D4D743D}" srcOrd="1" destOrd="0" presId="urn:microsoft.com/office/officeart/2008/layout/NameandTitleOrganizationalChart"/>
    <dgm:cxn modelId="{CAEC9F1C-FA70-4089-9FBB-8A956981634D}" type="presParOf" srcId="{E27D97E4-8B6C-45CC-863B-5ED99D4D743D}" destId="{3FABA2CD-7583-4C58-94F8-94560A73E82A}" srcOrd="0" destOrd="0" presId="urn:microsoft.com/office/officeart/2008/layout/NameandTitleOrganizationalChart"/>
    <dgm:cxn modelId="{98188DBE-2F51-48BD-B25D-D3640006A229}" type="presParOf" srcId="{E27D97E4-8B6C-45CC-863B-5ED99D4D743D}" destId="{9AD377DC-E75F-498B-B070-922F76F74EDC}" srcOrd="1" destOrd="0" presId="urn:microsoft.com/office/officeart/2008/layout/NameandTitleOrganizationalChart"/>
    <dgm:cxn modelId="{3A7A1D43-856B-4B5A-BEDC-963751DBB06D}" type="presParOf" srcId="{9AD377DC-E75F-498B-B070-922F76F74EDC}" destId="{C6EB3ECE-B752-4A78-B172-CCCDC553C9B1}" srcOrd="0" destOrd="0" presId="urn:microsoft.com/office/officeart/2008/layout/NameandTitleOrganizationalChart"/>
    <dgm:cxn modelId="{0670473F-C296-461B-A822-485352F48733}" type="presParOf" srcId="{C6EB3ECE-B752-4A78-B172-CCCDC553C9B1}" destId="{37036EC7-5200-4B59-8BD8-3476F6AEA752}" srcOrd="0" destOrd="0" presId="urn:microsoft.com/office/officeart/2008/layout/NameandTitleOrganizationalChart"/>
    <dgm:cxn modelId="{202D7CC9-099B-4EF2-8664-9708AE32F122}" type="presParOf" srcId="{C6EB3ECE-B752-4A78-B172-CCCDC553C9B1}" destId="{42B83D09-EF36-41FB-B67C-9706E86171B3}" srcOrd="1" destOrd="0" presId="urn:microsoft.com/office/officeart/2008/layout/NameandTitleOrganizationalChart"/>
    <dgm:cxn modelId="{C374FAEA-313D-45E0-89F4-04D8B0F770B9}" type="presParOf" srcId="{C6EB3ECE-B752-4A78-B172-CCCDC553C9B1}" destId="{294F262D-2D8C-4E12-A6B0-17E85A91161D}" srcOrd="2" destOrd="0" presId="urn:microsoft.com/office/officeart/2008/layout/NameandTitleOrganizationalChart"/>
    <dgm:cxn modelId="{42D50C59-06FC-4846-9B30-4418CBC5DFE0}" type="presParOf" srcId="{9AD377DC-E75F-498B-B070-922F76F74EDC}" destId="{709A9768-B173-4D30-8CFC-0346FF006F95}" srcOrd="1" destOrd="0" presId="urn:microsoft.com/office/officeart/2008/layout/NameandTitleOrganizationalChart"/>
    <dgm:cxn modelId="{E906F591-FBF6-4E7B-BE2A-78A3A694896F}" type="presParOf" srcId="{9AD377DC-E75F-498B-B070-922F76F74EDC}" destId="{70188AF8-02E1-4671-88B1-AC84B5042332}" srcOrd="2" destOrd="0" presId="urn:microsoft.com/office/officeart/2008/layout/NameandTitleOrganizationalChart"/>
    <dgm:cxn modelId="{D1A0FDAB-041F-453A-AACA-2F42B1CCE112}" type="presParOf" srcId="{E27D97E4-8B6C-45CC-863B-5ED99D4D743D}" destId="{E34000ED-D460-4079-9F65-60CEF9E62195}" srcOrd="2" destOrd="0" presId="urn:microsoft.com/office/officeart/2008/layout/NameandTitleOrganizationalChart"/>
    <dgm:cxn modelId="{F18D25A5-0708-4B41-B9D2-C98CAF7AE592}" type="presParOf" srcId="{E27D97E4-8B6C-45CC-863B-5ED99D4D743D}" destId="{04FD5085-446D-4F20-BC80-6A03F4FF12A2}" srcOrd="3" destOrd="0" presId="urn:microsoft.com/office/officeart/2008/layout/NameandTitleOrganizationalChart"/>
    <dgm:cxn modelId="{3B44495F-6D71-4DF8-8D7E-D6D521E9FA80}" type="presParOf" srcId="{04FD5085-446D-4F20-BC80-6A03F4FF12A2}" destId="{AD7756AB-F002-4151-88A8-29CE585D7ABF}" srcOrd="0" destOrd="0" presId="urn:microsoft.com/office/officeart/2008/layout/NameandTitleOrganizationalChart"/>
    <dgm:cxn modelId="{8F22F334-62A1-4A9D-96DE-61288B852F24}" type="presParOf" srcId="{AD7756AB-F002-4151-88A8-29CE585D7ABF}" destId="{C016EC25-8CE6-4EF5-BF3C-4E985C7291E0}" srcOrd="0" destOrd="0" presId="urn:microsoft.com/office/officeart/2008/layout/NameandTitleOrganizationalChart"/>
    <dgm:cxn modelId="{FF15EB0B-B5A2-4A18-8125-9E48B68D0630}" type="presParOf" srcId="{AD7756AB-F002-4151-88A8-29CE585D7ABF}" destId="{B2F976C0-E10F-437A-8C5F-2EE4931EDBD1}" srcOrd="1" destOrd="0" presId="urn:microsoft.com/office/officeart/2008/layout/NameandTitleOrganizationalChart"/>
    <dgm:cxn modelId="{A190C76A-8F87-42EB-985D-71CE8540D102}" type="presParOf" srcId="{AD7756AB-F002-4151-88A8-29CE585D7ABF}" destId="{0891FF29-ECFF-4090-99A7-79FE82938583}" srcOrd="2" destOrd="0" presId="urn:microsoft.com/office/officeart/2008/layout/NameandTitleOrganizationalChart"/>
    <dgm:cxn modelId="{41265044-09AA-4BD1-A620-8FDEFC6DD5E9}" type="presParOf" srcId="{04FD5085-446D-4F20-BC80-6A03F4FF12A2}" destId="{EC684297-1344-4AAC-AA50-2A6574773ECE}" srcOrd="1" destOrd="0" presId="urn:microsoft.com/office/officeart/2008/layout/NameandTitleOrganizationalChart"/>
    <dgm:cxn modelId="{9866AF23-6636-4FC8-9518-32EB274847F8}" type="presParOf" srcId="{EC684297-1344-4AAC-AA50-2A6574773ECE}" destId="{A7B1708E-720F-4681-AD8D-AC1DBDE00967}" srcOrd="0" destOrd="0" presId="urn:microsoft.com/office/officeart/2008/layout/NameandTitleOrganizationalChart"/>
    <dgm:cxn modelId="{C9BA87B2-941F-4EE3-AD40-017FF591213E}" type="presParOf" srcId="{EC684297-1344-4AAC-AA50-2A6574773ECE}" destId="{4B119883-F9B5-43E7-90E4-8119A12B3D37}" srcOrd="1" destOrd="0" presId="urn:microsoft.com/office/officeart/2008/layout/NameandTitleOrganizationalChart"/>
    <dgm:cxn modelId="{DF7A76AB-96D3-44BE-9CF4-FB3BD2048051}" type="presParOf" srcId="{4B119883-F9B5-43E7-90E4-8119A12B3D37}" destId="{472459CA-D56D-4B2B-881A-FD3D77FD6D90}" srcOrd="0" destOrd="0" presId="urn:microsoft.com/office/officeart/2008/layout/NameandTitleOrganizationalChart"/>
    <dgm:cxn modelId="{61DE5B22-8E7D-4303-97B1-AD7B65D7ADAC}" type="presParOf" srcId="{472459CA-D56D-4B2B-881A-FD3D77FD6D90}" destId="{B2C6C085-2F3A-41AE-BE3F-18330F4D9149}" srcOrd="0" destOrd="0" presId="urn:microsoft.com/office/officeart/2008/layout/NameandTitleOrganizationalChart"/>
    <dgm:cxn modelId="{CFDB4FFB-0FDA-4078-B4BC-1A7DCE0A5972}" type="presParOf" srcId="{472459CA-D56D-4B2B-881A-FD3D77FD6D90}" destId="{7555F55C-8503-471D-A755-313B3E6D11D5}" srcOrd="1" destOrd="0" presId="urn:microsoft.com/office/officeart/2008/layout/NameandTitleOrganizationalChart"/>
    <dgm:cxn modelId="{F979D6DD-E55A-49EA-961D-547812F6912C}" type="presParOf" srcId="{472459CA-D56D-4B2B-881A-FD3D77FD6D90}" destId="{46DB3AAC-02F6-445D-B21F-FA25B4D2ED8D}" srcOrd="2" destOrd="0" presId="urn:microsoft.com/office/officeart/2008/layout/NameandTitleOrganizationalChart"/>
    <dgm:cxn modelId="{37BD2909-142E-41CC-B0EC-996F370446FF}" type="presParOf" srcId="{4B119883-F9B5-43E7-90E4-8119A12B3D37}" destId="{BA624221-0CB8-4CF6-956F-619DC66735EF}" srcOrd="1" destOrd="0" presId="urn:microsoft.com/office/officeart/2008/layout/NameandTitleOrganizationalChart"/>
    <dgm:cxn modelId="{957FEAF1-D254-4797-9498-6A88FDC14604}" type="presParOf" srcId="{4B119883-F9B5-43E7-90E4-8119A12B3D37}" destId="{2971309C-A41A-43E6-A4FB-EAFB08F6808E}" srcOrd="2" destOrd="0" presId="urn:microsoft.com/office/officeart/2008/layout/NameandTitleOrganizationalChart"/>
    <dgm:cxn modelId="{8A6C646C-3AD5-4466-9927-76260C3CB2E9}" type="presParOf" srcId="{EC684297-1344-4AAC-AA50-2A6574773ECE}" destId="{FA0B615D-7ECD-4200-8585-C7A1F09D16D5}" srcOrd="2" destOrd="0" presId="urn:microsoft.com/office/officeart/2008/layout/NameandTitleOrganizationalChart"/>
    <dgm:cxn modelId="{5EB0F32C-E8B4-4D62-BB30-1470F5F31495}" type="presParOf" srcId="{EC684297-1344-4AAC-AA50-2A6574773ECE}" destId="{F438AABC-1B92-46CD-B0D3-95D051D1E3E4}" srcOrd="3" destOrd="0" presId="urn:microsoft.com/office/officeart/2008/layout/NameandTitleOrganizationalChart"/>
    <dgm:cxn modelId="{BF512C6F-7D0D-493F-80E0-C3C4EF66FE0B}" type="presParOf" srcId="{F438AABC-1B92-46CD-B0D3-95D051D1E3E4}" destId="{34E6C060-9822-4BE6-971D-CB6003955B57}" srcOrd="0" destOrd="0" presId="urn:microsoft.com/office/officeart/2008/layout/NameandTitleOrganizationalChart"/>
    <dgm:cxn modelId="{23BC7DFA-8CB4-49DA-AB41-E186BFD8A772}" type="presParOf" srcId="{34E6C060-9822-4BE6-971D-CB6003955B57}" destId="{E3F7FB76-C4F2-4DF4-A9E4-1F5B1623A36F}" srcOrd="0" destOrd="0" presId="urn:microsoft.com/office/officeart/2008/layout/NameandTitleOrganizationalChart"/>
    <dgm:cxn modelId="{E6970BF4-CAD0-4960-A49F-355414489564}" type="presParOf" srcId="{34E6C060-9822-4BE6-971D-CB6003955B57}" destId="{693B22F0-7F4B-48E7-92F8-0F06BDEDB7BD}" srcOrd="1" destOrd="0" presId="urn:microsoft.com/office/officeart/2008/layout/NameandTitleOrganizationalChart"/>
    <dgm:cxn modelId="{5D4C01B2-8FD0-4505-97AA-B4E0573034C9}" type="presParOf" srcId="{34E6C060-9822-4BE6-971D-CB6003955B57}" destId="{FC1341A0-9B3B-49D5-A088-3CBEEB16AC9D}" srcOrd="2" destOrd="0" presId="urn:microsoft.com/office/officeart/2008/layout/NameandTitleOrganizationalChart"/>
    <dgm:cxn modelId="{4A822D25-E944-4138-8E9E-5A73BEAE25ED}" type="presParOf" srcId="{F438AABC-1B92-46CD-B0D3-95D051D1E3E4}" destId="{DFDF9926-02A1-4F4A-8A27-D0B62342714F}" srcOrd="1" destOrd="0" presId="urn:microsoft.com/office/officeart/2008/layout/NameandTitleOrganizationalChart"/>
    <dgm:cxn modelId="{D81DD5D4-60B9-42F9-8328-AF4FDFE89C1D}" type="presParOf" srcId="{F438AABC-1B92-46CD-B0D3-95D051D1E3E4}" destId="{E7D24773-3728-4957-9318-E6565D4A8117}" srcOrd="2" destOrd="0" presId="urn:microsoft.com/office/officeart/2008/layout/NameandTitleOrganizationalChart"/>
    <dgm:cxn modelId="{9650680B-68F4-4930-8CE4-F515FE50D4D5}" type="presParOf" srcId="{04FD5085-446D-4F20-BC80-6A03F4FF12A2}" destId="{EFECA96D-E723-4338-816B-D4765C315D65}" srcOrd="2" destOrd="0" presId="urn:microsoft.com/office/officeart/2008/layout/NameandTitleOrganizationalChart"/>
    <dgm:cxn modelId="{73483E8A-F137-4952-AEF3-9A5F716B4C4B}" type="presParOf" srcId="{E27D97E4-8B6C-45CC-863B-5ED99D4D743D}" destId="{298384AC-A06B-485C-9472-69AAFF3622D3}" srcOrd="4" destOrd="0" presId="urn:microsoft.com/office/officeart/2008/layout/NameandTitleOrganizationalChart"/>
    <dgm:cxn modelId="{B68129AA-19DC-4019-A404-C2EEF051A039}" type="presParOf" srcId="{E27D97E4-8B6C-45CC-863B-5ED99D4D743D}" destId="{FE248246-35CB-4D1F-AF67-88E86C9012DD}" srcOrd="5" destOrd="0" presId="urn:microsoft.com/office/officeart/2008/layout/NameandTitleOrganizationalChart"/>
    <dgm:cxn modelId="{B75679A5-3BF9-45D5-9D78-2C114D2FAC68}" type="presParOf" srcId="{FE248246-35CB-4D1F-AF67-88E86C9012DD}" destId="{B10EDC85-3A6E-4B4C-A5E2-D4202681A82B}" srcOrd="0" destOrd="0" presId="urn:microsoft.com/office/officeart/2008/layout/NameandTitleOrganizationalChart"/>
    <dgm:cxn modelId="{C9A7DF50-B982-4570-83BE-F9CD88196804}" type="presParOf" srcId="{B10EDC85-3A6E-4B4C-A5E2-D4202681A82B}" destId="{670B8470-EC8E-47DE-8783-6467C76F2F04}" srcOrd="0" destOrd="0" presId="urn:microsoft.com/office/officeart/2008/layout/NameandTitleOrganizationalChart"/>
    <dgm:cxn modelId="{AF0D42AB-895E-44AE-8C02-B58A3D9B0284}" type="presParOf" srcId="{B10EDC85-3A6E-4B4C-A5E2-D4202681A82B}" destId="{A64DA7C4-1E17-419B-B18E-C9A25E8F33D0}" srcOrd="1" destOrd="0" presId="urn:microsoft.com/office/officeart/2008/layout/NameandTitleOrganizationalChart"/>
    <dgm:cxn modelId="{693BE1CA-F6B9-4297-85A7-1FA7866D8976}" type="presParOf" srcId="{B10EDC85-3A6E-4B4C-A5E2-D4202681A82B}" destId="{2EAC0D04-6E5C-4B70-9BF4-4ADBAEE68F33}" srcOrd="2" destOrd="0" presId="urn:microsoft.com/office/officeart/2008/layout/NameandTitleOrganizationalChart"/>
    <dgm:cxn modelId="{37ED1694-5177-4365-89EC-E95A2F52D3DC}" type="presParOf" srcId="{FE248246-35CB-4D1F-AF67-88E86C9012DD}" destId="{8278F59E-6987-4944-806D-B03AE482C9A5}" srcOrd="1" destOrd="0" presId="urn:microsoft.com/office/officeart/2008/layout/NameandTitleOrganizationalChart"/>
    <dgm:cxn modelId="{1390A57C-9E19-4863-B9AB-CDD3B23A1165}" type="presParOf" srcId="{FE248246-35CB-4D1F-AF67-88E86C9012DD}" destId="{6E9D5679-8FD1-4E57-9421-8EDE72BC763C}" srcOrd="2" destOrd="0" presId="urn:microsoft.com/office/officeart/2008/layout/NameandTitleOrganizationalChart"/>
    <dgm:cxn modelId="{0AB80A59-D83C-4179-A6A8-C32EF0C9C9B1}" type="presParOf" srcId="{E27D97E4-8B6C-45CC-863B-5ED99D4D743D}" destId="{F324383E-9B30-47AB-A21B-57BB331FABA7}" srcOrd="6" destOrd="0" presId="urn:microsoft.com/office/officeart/2008/layout/NameandTitleOrganizationalChart"/>
    <dgm:cxn modelId="{6B111D0B-A739-4C50-BAC6-55E32B78767C}" type="presParOf" srcId="{E27D97E4-8B6C-45CC-863B-5ED99D4D743D}" destId="{82C40255-DC15-4E4C-B352-C5A5F48EF02A}" srcOrd="7" destOrd="0" presId="urn:microsoft.com/office/officeart/2008/layout/NameandTitleOrganizationalChart"/>
    <dgm:cxn modelId="{2A981807-BA9D-470E-AEBB-0DA7377BFDE6}" type="presParOf" srcId="{82C40255-DC15-4E4C-B352-C5A5F48EF02A}" destId="{A60D3E75-52FB-43FB-AE4F-C8F1E9830193}" srcOrd="0" destOrd="0" presId="urn:microsoft.com/office/officeart/2008/layout/NameandTitleOrganizationalChart"/>
    <dgm:cxn modelId="{67D7861D-6EDC-4E94-B35F-DAE99CED784D}" type="presParOf" srcId="{A60D3E75-52FB-43FB-AE4F-C8F1E9830193}" destId="{C3C2D08A-4A0F-4489-838A-4EF8E5A4B055}" srcOrd="0" destOrd="0" presId="urn:microsoft.com/office/officeart/2008/layout/NameandTitleOrganizationalChart"/>
    <dgm:cxn modelId="{126B137B-72A5-486D-BF39-2D9A73A4C1C8}" type="presParOf" srcId="{A60D3E75-52FB-43FB-AE4F-C8F1E9830193}" destId="{2A0ADCB6-DEAB-4D65-910F-AF924ABD6446}" srcOrd="1" destOrd="0" presId="urn:microsoft.com/office/officeart/2008/layout/NameandTitleOrganizationalChart"/>
    <dgm:cxn modelId="{874B9512-5876-4D49-9779-F2285510DF13}" type="presParOf" srcId="{A60D3E75-52FB-43FB-AE4F-C8F1E9830193}" destId="{5B65C7F6-A7CA-4A0F-9C0D-9BBBD96E51C4}" srcOrd="2" destOrd="0" presId="urn:microsoft.com/office/officeart/2008/layout/NameandTitleOrganizationalChart"/>
    <dgm:cxn modelId="{3EABD5BC-9C93-4CA4-B50F-B2D22F4F95EF}" type="presParOf" srcId="{82C40255-DC15-4E4C-B352-C5A5F48EF02A}" destId="{07DC1B86-9117-461C-9399-5F0907A6E0C8}" srcOrd="1" destOrd="0" presId="urn:microsoft.com/office/officeart/2008/layout/NameandTitleOrganizationalChart"/>
    <dgm:cxn modelId="{B4272122-8E63-4204-9AF5-B60EC095DA03}" type="presParOf" srcId="{82C40255-DC15-4E4C-B352-C5A5F48EF02A}" destId="{5EBCECD0-6AB4-4811-901E-C0B0A1B0F01F}" srcOrd="2" destOrd="0" presId="urn:microsoft.com/office/officeart/2008/layout/NameandTitleOrganizationalChart"/>
    <dgm:cxn modelId="{BEAE804A-80EE-4CA7-B6C2-FADD490E1DA1}" type="presParOf" srcId="{E27D97E4-8B6C-45CC-863B-5ED99D4D743D}" destId="{A363BFF7-342E-4242-89DB-789641DEDD09}" srcOrd="8" destOrd="0" presId="urn:microsoft.com/office/officeart/2008/layout/NameandTitleOrganizationalChart"/>
    <dgm:cxn modelId="{35AFE065-DA89-4B85-BEEC-E2B824493642}" type="presParOf" srcId="{E27D97E4-8B6C-45CC-863B-5ED99D4D743D}" destId="{708D332E-2480-4A6F-909E-AE8E39216B44}" srcOrd="9" destOrd="0" presId="urn:microsoft.com/office/officeart/2008/layout/NameandTitleOrganizationalChart"/>
    <dgm:cxn modelId="{3D193069-F588-4CA7-B144-ADEFF73BCA4F}" type="presParOf" srcId="{708D332E-2480-4A6F-909E-AE8E39216B44}" destId="{88756156-07D7-4202-A72B-13B3AEB2D206}" srcOrd="0" destOrd="0" presId="urn:microsoft.com/office/officeart/2008/layout/NameandTitleOrganizationalChart"/>
    <dgm:cxn modelId="{02F917C0-91E2-488E-BD1D-82452D26FE2E}" type="presParOf" srcId="{88756156-07D7-4202-A72B-13B3AEB2D206}" destId="{132C60F9-6F1E-4671-BB01-BA2E105BBE45}" srcOrd="0" destOrd="0" presId="urn:microsoft.com/office/officeart/2008/layout/NameandTitleOrganizationalChart"/>
    <dgm:cxn modelId="{5BF1DFBB-E1B3-411D-A62D-F0C19E770B74}" type="presParOf" srcId="{88756156-07D7-4202-A72B-13B3AEB2D206}" destId="{85DF35DE-2DC3-4465-AFF2-D11E19467B79}" srcOrd="1" destOrd="0" presId="urn:microsoft.com/office/officeart/2008/layout/NameandTitleOrganizationalChart"/>
    <dgm:cxn modelId="{DFADA61E-6F8D-42A2-9671-E62DE734808E}" type="presParOf" srcId="{88756156-07D7-4202-A72B-13B3AEB2D206}" destId="{8C4710EE-FCB5-4E0A-8228-7704A48ACDB4}" srcOrd="2" destOrd="0" presId="urn:microsoft.com/office/officeart/2008/layout/NameandTitleOrganizationalChart"/>
    <dgm:cxn modelId="{EAAE1248-E6E2-40E8-A288-A995791ADC41}" type="presParOf" srcId="{708D332E-2480-4A6F-909E-AE8E39216B44}" destId="{7335E4AA-3A7F-4C95-A6ED-BBF885DA96B9}" srcOrd="1" destOrd="0" presId="urn:microsoft.com/office/officeart/2008/layout/NameandTitleOrganizationalChart"/>
    <dgm:cxn modelId="{76754E48-ABA3-43C7-BCDD-ADC084ABFF3B}" type="presParOf" srcId="{708D332E-2480-4A6F-909E-AE8E39216B44}" destId="{E04B289C-8352-4EF5-8618-B70BFE9422F8}" srcOrd="2" destOrd="0" presId="urn:microsoft.com/office/officeart/2008/layout/NameandTitleOrganizationalChart"/>
    <dgm:cxn modelId="{2BE48D06-A9BC-44A7-8736-47F09C52DAC5}" type="presParOf" srcId="{6A85D8E0-0A5C-4449-A4A4-C144B7E68C33}" destId="{014881B7-43A7-4B6E-B809-D9B9AF219A79}" srcOrd="2" destOrd="0" presId="urn:microsoft.com/office/officeart/2008/layout/NameandTitleOrganizationalChart"/>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EF9151DF-8E68-45CE-8709-F66CBF4A14F3}" type="doc">
      <dgm:prSet loTypeId="urn:microsoft.com/office/officeart/2008/layout/NameandTitleOrganizationalChart" loCatId="hierarchy" qsTypeId="urn:microsoft.com/office/officeart/2005/8/quickstyle/simple1" qsCatId="simple" csTypeId="urn:microsoft.com/office/officeart/2005/8/colors/accent1_2" csCatId="accent1" phldr="1"/>
      <dgm:spPr/>
      <dgm:t>
        <a:bodyPr/>
        <a:lstStyle/>
        <a:p>
          <a:endParaRPr lang="fr-FR"/>
        </a:p>
      </dgm:t>
    </dgm:pt>
    <dgm:pt modelId="{9C6E436F-8C57-48E0-A6C1-34E94CA2006A}">
      <dgm:prSet phldrT="[Texte]"/>
      <dgm:spPr/>
      <dgm:t>
        <a:bodyPr/>
        <a:lstStyle/>
        <a:p>
          <a:pPr algn="ctr"/>
          <a:r>
            <a:rPr lang="fr-FR"/>
            <a:t>Fichier Dot</a:t>
          </a:r>
        </a:p>
      </dgm:t>
    </dgm:pt>
    <dgm:pt modelId="{96350874-2582-41C3-959F-417527CAF721}" type="parTrans" cxnId="{E038FB1B-A468-4EFF-9263-61B283297B2E}">
      <dgm:prSet/>
      <dgm:spPr/>
      <dgm:t>
        <a:bodyPr/>
        <a:lstStyle/>
        <a:p>
          <a:pPr algn="ctr"/>
          <a:endParaRPr lang="fr-FR"/>
        </a:p>
      </dgm:t>
    </dgm:pt>
    <dgm:pt modelId="{F5B91ED2-D059-4518-B7FE-2742441A4ED1}" type="sibTrans" cxnId="{E038FB1B-A468-4EFF-9263-61B283297B2E}">
      <dgm:prSet/>
      <dgm:spPr/>
      <dgm:t>
        <a:bodyPr/>
        <a:lstStyle/>
        <a:p>
          <a:pPr algn="ctr"/>
          <a:endParaRPr lang="fr-FR"/>
        </a:p>
      </dgm:t>
    </dgm:pt>
    <dgm:pt modelId="{DF62ACB2-4F1D-4B13-93AE-7B819FEC7106}">
      <dgm:prSet phldrT="[Texte]"/>
      <dgm:spPr/>
      <dgm:t>
        <a:bodyPr/>
        <a:lstStyle/>
        <a:p>
          <a:pPr algn="ctr"/>
          <a:r>
            <a:rPr lang="fr-FR"/>
            <a:t>Non renseigné (8)</a:t>
          </a:r>
        </a:p>
      </dgm:t>
    </dgm:pt>
    <dgm:pt modelId="{0EB9D637-F31C-4EED-AC2C-18D1AA541A09}" type="parTrans" cxnId="{FED64C16-AD6A-4F0F-A445-E84C8BCE6650}">
      <dgm:prSet/>
      <dgm:spPr/>
      <dgm:t>
        <a:bodyPr/>
        <a:lstStyle/>
        <a:p>
          <a:pPr algn="ctr"/>
          <a:endParaRPr lang="fr-FR"/>
        </a:p>
      </dgm:t>
    </dgm:pt>
    <dgm:pt modelId="{B95641C8-2A24-4E19-B0C6-156DDE80AECD}" type="sibTrans" cxnId="{FED64C16-AD6A-4F0F-A445-E84C8BCE6650}">
      <dgm:prSet/>
      <dgm:spPr/>
      <dgm:t>
        <a:bodyPr/>
        <a:lstStyle/>
        <a:p>
          <a:pPr algn="ctr"/>
          <a:r>
            <a:rPr lang="fr-FR"/>
            <a:t>  Erreur fichier non spécifié</a:t>
          </a:r>
        </a:p>
      </dgm:t>
    </dgm:pt>
    <dgm:pt modelId="{0583F5A8-70F0-4A90-8E63-72F570F79572}">
      <dgm:prSet phldrT="[Texte]"/>
      <dgm:spPr/>
      <dgm:t>
        <a:bodyPr/>
        <a:lstStyle/>
        <a:p>
          <a:pPr algn="ctr"/>
          <a:r>
            <a:rPr lang="fr-FR"/>
            <a:t>Normal</a:t>
          </a:r>
        </a:p>
      </dgm:t>
    </dgm:pt>
    <dgm:pt modelId="{329F04AC-C921-496B-8273-49E1AAE0C40F}" type="parTrans" cxnId="{CB2E7DF6-8CF1-4712-8AB8-51585DD376E7}">
      <dgm:prSet/>
      <dgm:spPr/>
      <dgm:t>
        <a:bodyPr/>
        <a:lstStyle/>
        <a:p>
          <a:pPr algn="ctr"/>
          <a:endParaRPr lang="fr-FR"/>
        </a:p>
      </dgm:t>
    </dgm:pt>
    <dgm:pt modelId="{02C09A83-53B0-4C17-AAD0-E518659864D2}" type="sibTrans" cxnId="{CB2E7DF6-8CF1-4712-8AB8-51585DD376E7}">
      <dgm:prSet/>
      <dgm:spPr/>
      <dgm:t>
        <a:bodyPr/>
        <a:lstStyle/>
        <a:p>
          <a:pPr algn="ctr"/>
          <a:endParaRPr lang="fr-FR"/>
        </a:p>
      </dgm:t>
    </dgm:pt>
    <dgm:pt modelId="{AFD53856-611B-4EFA-B8E6-85FCC7096677}">
      <dgm:prSet phldrT="[Texte]"/>
      <dgm:spPr/>
      <dgm:t>
        <a:bodyPr/>
        <a:lstStyle/>
        <a:p>
          <a:pPr algn="ctr"/>
          <a:r>
            <a:rPr lang="fr-FR"/>
            <a:t>Existe(11)</a:t>
          </a:r>
        </a:p>
      </dgm:t>
    </dgm:pt>
    <dgm:pt modelId="{48822178-57F1-45CD-A014-758A49D1237D}" type="parTrans" cxnId="{C7ED8CB9-6D54-45E2-9D72-2FB3DA89349D}">
      <dgm:prSet/>
      <dgm:spPr/>
      <dgm:t>
        <a:bodyPr/>
        <a:lstStyle/>
        <a:p>
          <a:pPr algn="ctr"/>
          <a:endParaRPr lang="fr-FR"/>
        </a:p>
      </dgm:t>
    </dgm:pt>
    <dgm:pt modelId="{BF7517D4-2761-4A66-94E9-1805FAC8528B}" type="sibTrans" cxnId="{C7ED8CB9-6D54-45E2-9D72-2FB3DA89349D}">
      <dgm:prSet/>
      <dgm:spPr/>
      <dgm:t>
        <a:bodyPr/>
        <a:lstStyle/>
        <a:p>
          <a:pPr algn="ctr"/>
          <a:endParaRPr lang="fr-FR"/>
        </a:p>
        <a:p>
          <a:pPr algn="ctr"/>
          <a:r>
            <a:rPr lang="fr-FR"/>
            <a:t>Ouverture avec succès</a:t>
          </a:r>
        </a:p>
      </dgm:t>
    </dgm:pt>
    <dgm:pt modelId="{ED5D638D-E76C-426A-93D8-F8CA54BD17DA}">
      <dgm:prSet phldrT="[Texte]"/>
      <dgm:spPr/>
      <dgm:t>
        <a:bodyPr/>
        <a:lstStyle/>
        <a:p>
          <a:pPr algn="ctr"/>
          <a:r>
            <a:rPr lang="fr-FR"/>
            <a:t>N'existe pas(12)</a:t>
          </a:r>
        </a:p>
      </dgm:t>
    </dgm:pt>
    <dgm:pt modelId="{8CBB4086-0715-4164-8002-213453204E4E}" type="parTrans" cxnId="{58669962-89CF-4FF5-B2E5-538B77E4E841}">
      <dgm:prSet/>
      <dgm:spPr/>
      <dgm:t>
        <a:bodyPr/>
        <a:lstStyle/>
        <a:p>
          <a:pPr algn="ctr"/>
          <a:endParaRPr lang="fr-FR"/>
        </a:p>
      </dgm:t>
    </dgm:pt>
    <dgm:pt modelId="{6CF5927D-C06C-4628-ACCD-13D31F2CB055}" type="sibTrans" cxnId="{58669962-89CF-4FF5-B2E5-538B77E4E841}">
      <dgm:prSet/>
      <dgm:spPr/>
      <dgm:t>
        <a:bodyPr/>
        <a:lstStyle/>
        <a:p>
          <a:pPr algn="ctr"/>
          <a:r>
            <a:rPr lang="fr-FR"/>
            <a:t>création fichier Dot</a:t>
          </a:r>
        </a:p>
      </dgm:t>
    </dgm:pt>
    <dgm:pt modelId="{56C14FDC-659A-4C0B-B42D-FE7F236EA6A2}">
      <dgm:prSet phldrT="[Texte]"/>
      <dgm:spPr/>
      <dgm:t>
        <a:bodyPr/>
        <a:lstStyle/>
        <a:p>
          <a:pPr algn="ctr"/>
          <a:r>
            <a:rPr lang="fr-FR"/>
            <a:t>Pas les droits en lecture et écriture (9)</a:t>
          </a:r>
        </a:p>
      </dgm:t>
    </dgm:pt>
    <dgm:pt modelId="{A070FF3C-0B87-4C16-8A24-410424E90AA6}" type="parTrans" cxnId="{03D05187-7776-480D-9817-CDEE60A0A473}">
      <dgm:prSet/>
      <dgm:spPr/>
      <dgm:t>
        <a:bodyPr/>
        <a:lstStyle/>
        <a:p>
          <a:pPr algn="ctr"/>
          <a:endParaRPr lang="fr-FR"/>
        </a:p>
      </dgm:t>
    </dgm:pt>
    <dgm:pt modelId="{9BACC909-0538-47E6-AEB1-F8B32C132419}" type="sibTrans" cxnId="{03D05187-7776-480D-9817-CDEE60A0A473}">
      <dgm:prSet/>
      <dgm:spPr/>
      <dgm:t>
        <a:bodyPr/>
        <a:lstStyle/>
        <a:p>
          <a:pPr algn="ctr"/>
          <a:r>
            <a:rPr lang="fr-FR"/>
            <a:t>Erreur Droits d'accès lecture/écriture</a:t>
          </a:r>
        </a:p>
      </dgm:t>
    </dgm:pt>
    <dgm:pt modelId="{C654E61A-F5A7-45C9-A398-3916A60D8796}">
      <dgm:prSet phldrT="[Texte]"/>
      <dgm:spPr/>
      <dgm:t>
        <a:bodyPr/>
        <a:lstStyle/>
        <a:p>
          <a:pPr algn="ctr"/>
          <a:r>
            <a:rPr lang="fr-FR"/>
            <a:t>Mauvais format(10)</a:t>
          </a:r>
        </a:p>
      </dgm:t>
    </dgm:pt>
    <dgm:pt modelId="{502A6CCE-44C1-42EF-9F3F-1832A8C307D4}" type="parTrans" cxnId="{998CEF33-12E0-4414-BEB4-2BCB4B76B70B}">
      <dgm:prSet/>
      <dgm:spPr/>
      <dgm:t>
        <a:bodyPr/>
        <a:lstStyle/>
        <a:p>
          <a:pPr algn="ctr"/>
          <a:endParaRPr lang="fr-FR"/>
        </a:p>
      </dgm:t>
    </dgm:pt>
    <dgm:pt modelId="{480F52FC-95C2-4236-8FAE-281377A912A1}" type="sibTrans" cxnId="{998CEF33-12E0-4414-BEB4-2BCB4B76B70B}">
      <dgm:prSet/>
      <dgm:spPr/>
      <dgm:t>
        <a:bodyPr/>
        <a:lstStyle/>
        <a:p>
          <a:pPr algn="ctr"/>
          <a:r>
            <a:rPr lang="fr-FR"/>
            <a:t>Erreur: mauvais format</a:t>
          </a:r>
        </a:p>
      </dgm:t>
    </dgm:pt>
    <dgm:pt modelId="{5CA5A9B2-EB27-4789-B493-84504B9E6E19}">
      <dgm:prSet phldrT="[Texte]"/>
      <dgm:spPr/>
      <dgm:t>
        <a:bodyPr/>
        <a:lstStyle/>
        <a:p>
          <a:pPr algn="ctr"/>
          <a:r>
            <a:rPr lang="fr-FR"/>
            <a:t>1 document(13)</a:t>
          </a:r>
        </a:p>
      </dgm:t>
    </dgm:pt>
    <dgm:pt modelId="{34D42E5B-EBED-4298-91EC-4D85B7B45495}" type="sibTrans" cxnId="{FEC8F9A4-9ABB-4FE7-AAF0-FDF00131283D}">
      <dgm:prSet/>
      <dgm:spPr/>
      <dgm:t>
        <a:bodyPr/>
        <a:lstStyle/>
        <a:p>
          <a:pPr algn="ctr"/>
          <a:r>
            <a:rPr lang="fr-FR"/>
            <a:t>Génération fichier Dot</a:t>
          </a:r>
        </a:p>
      </dgm:t>
    </dgm:pt>
    <dgm:pt modelId="{E34638D3-3F76-4D44-8613-AFE241BBE782}" type="parTrans" cxnId="{FEC8F9A4-9ABB-4FE7-AAF0-FDF00131283D}">
      <dgm:prSet/>
      <dgm:spPr/>
      <dgm:t>
        <a:bodyPr/>
        <a:lstStyle/>
        <a:p>
          <a:pPr algn="ctr"/>
          <a:endParaRPr lang="fr-FR"/>
        </a:p>
      </dgm:t>
    </dgm:pt>
    <dgm:pt modelId="{C5E0BF29-CE30-40A2-9F46-3744366E4593}">
      <dgm:prSet phldrT="[Texte]"/>
      <dgm:spPr/>
      <dgm:t>
        <a:bodyPr/>
        <a:lstStyle/>
        <a:p>
          <a:pPr algn="ctr"/>
          <a:r>
            <a:rPr lang="fr-FR"/>
            <a:t>Graphe non connecté (14)</a:t>
          </a:r>
        </a:p>
      </dgm:t>
    </dgm:pt>
    <dgm:pt modelId="{D13424B2-6878-4010-B4B2-224F4764D529}" type="parTrans" cxnId="{A433CF57-BF27-453B-A42C-457B7A4B30A6}">
      <dgm:prSet/>
      <dgm:spPr/>
      <dgm:t>
        <a:bodyPr/>
        <a:lstStyle/>
        <a:p>
          <a:pPr algn="ctr"/>
          <a:endParaRPr lang="fr-FR"/>
        </a:p>
      </dgm:t>
    </dgm:pt>
    <dgm:pt modelId="{70C8CA1E-0DD9-43B8-BBD2-000DFDB2EA1C}" type="sibTrans" cxnId="{A433CF57-BF27-453B-A42C-457B7A4B30A6}">
      <dgm:prSet/>
      <dgm:spPr/>
      <dgm:t>
        <a:bodyPr/>
        <a:lstStyle/>
        <a:p>
          <a:pPr algn="ctr"/>
          <a:r>
            <a:rPr lang="fr-FR"/>
            <a:t>Génération fichier Dot</a:t>
          </a:r>
        </a:p>
      </dgm:t>
    </dgm:pt>
    <dgm:pt modelId="{619B5D8D-EF6C-4B5D-BD81-F273127E0C7D}">
      <dgm:prSet phldrT="[Texte]"/>
      <dgm:spPr/>
      <dgm:t>
        <a:bodyPr/>
        <a:lstStyle/>
        <a:p>
          <a:pPr algn="ctr"/>
          <a:r>
            <a:rPr lang="fr-FR"/>
            <a:t>test Anonyme.log (22 Mo) (15)</a:t>
          </a:r>
        </a:p>
      </dgm:t>
    </dgm:pt>
    <dgm:pt modelId="{AAC0E256-8987-439B-B9BF-F32A316BB5E9}" type="parTrans" cxnId="{74704E06-E9B7-4DAC-9C5D-08B71DCA62B4}">
      <dgm:prSet/>
      <dgm:spPr/>
      <dgm:t>
        <a:bodyPr/>
        <a:lstStyle/>
        <a:p>
          <a:pPr algn="ctr"/>
          <a:endParaRPr lang="fr-FR"/>
        </a:p>
      </dgm:t>
    </dgm:pt>
    <dgm:pt modelId="{5F639B84-FA05-4B18-B0FD-871A9E54EAEC}" type="sibTrans" cxnId="{74704E06-E9B7-4DAC-9C5D-08B71DCA62B4}">
      <dgm:prSet/>
      <dgm:spPr/>
      <dgm:t>
        <a:bodyPr/>
        <a:lstStyle/>
        <a:p>
          <a:pPr algn="ctr"/>
          <a:r>
            <a:rPr lang="fr-FR"/>
            <a:t>Génération fichier Dot</a:t>
          </a:r>
        </a:p>
      </dgm:t>
    </dgm:pt>
    <dgm:pt modelId="{7DC3CB26-D9A3-463D-8AA1-C360B7C64EC2}" type="pres">
      <dgm:prSet presAssocID="{EF9151DF-8E68-45CE-8709-F66CBF4A14F3}" presName="hierChild1" presStyleCnt="0">
        <dgm:presLayoutVars>
          <dgm:orgChart val="1"/>
          <dgm:chPref val="1"/>
          <dgm:dir/>
          <dgm:animOne val="branch"/>
          <dgm:animLvl val="lvl"/>
          <dgm:resizeHandles/>
        </dgm:presLayoutVars>
      </dgm:prSet>
      <dgm:spPr/>
      <dgm:t>
        <a:bodyPr/>
        <a:lstStyle/>
        <a:p>
          <a:endParaRPr lang="fr-FR"/>
        </a:p>
      </dgm:t>
    </dgm:pt>
    <dgm:pt modelId="{6A85D8E0-0A5C-4449-A4A4-C144B7E68C33}" type="pres">
      <dgm:prSet presAssocID="{9C6E436F-8C57-48E0-A6C1-34E94CA2006A}" presName="hierRoot1" presStyleCnt="0">
        <dgm:presLayoutVars>
          <dgm:hierBranch val="init"/>
        </dgm:presLayoutVars>
      </dgm:prSet>
      <dgm:spPr/>
    </dgm:pt>
    <dgm:pt modelId="{8B544AD2-F049-490E-99B1-95265FCB664F}" type="pres">
      <dgm:prSet presAssocID="{9C6E436F-8C57-48E0-A6C1-34E94CA2006A}" presName="rootComposite1" presStyleCnt="0"/>
      <dgm:spPr/>
    </dgm:pt>
    <dgm:pt modelId="{F8E80C87-B587-4945-90F5-54BDEE3A2ED0}" type="pres">
      <dgm:prSet presAssocID="{9C6E436F-8C57-48E0-A6C1-34E94CA2006A}" presName="rootText1" presStyleLbl="node0" presStyleIdx="0" presStyleCnt="1">
        <dgm:presLayoutVars>
          <dgm:chMax/>
          <dgm:chPref val="3"/>
        </dgm:presLayoutVars>
      </dgm:prSet>
      <dgm:spPr/>
      <dgm:t>
        <a:bodyPr/>
        <a:lstStyle/>
        <a:p>
          <a:endParaRPr lang="fr-FR"/>
        </a:p>
      </dgm:t>
    </dgm:pt>
    <dgm:pt modelId="{B29DDD51-B659-4BE9-99A8-CBB05A1F8D80}" type="pres">
      <dgm:prSet presAssocID="{9C6E436F-8C57-48E0-A6C1-34E94CA2006A}" presName="titleText1" presStyleLbl="fgAcc0" presStyleIdx="0" presStyleCnt="1">
        <dgm:presLayoutVars>
          <dgm:chMax val="0"/>
          <dgm:chPref val="0"/>
        </dgm:presLayoutVars>
      </dgm:prSet>
      <dgm:spPr/>
      <dgm:t>
        <a:bodyPr/>
        <a:lstStyle/>
        <a:p>
          <a:endParaRPr lang="fr-FR"/>
        </a:p>
      </dgm:t>
    </dgm:pt>
    <dgm:pt modelId="{61059183-8E68-4DC1-BD28-C60A6E0653C8}" type="pres">
      <dgm:prSet presAssocID="{9C6E436F-8C57-48E0-A6C1-34E94CA2006A}" presName="rootConnector1" presStyleLbl="node1" presStyleIdx="0" presStyleCnt="9"/>
      <dgm:spPr/>
      <dgm:t>
        <a:bodyPr/>
        <a:lstStyle/>
        <a:p>
          <a:endParaRPr lang="fr-FR"/>
        </a:p>
      </dgm:t>
    </dgm:pt>
    <dgm:pt modelId="{E27D97E4-8B6C-45CC-863B-5ED99D4D743D}" type="pres">
      <dgm:prSet presAssocID="{9C6E436F-8C57-48E0-A6C1-34E94CA2006A}" presName="hierChild2" presStyleCnt="0"/>
      <dgm:spPr/>
    </dgm:pt>
    <dgm:pt modelId="{E34000ED-D460-4079-9F65-60CEF9E62195}" type="pres">
      <dgm:prSet presAssocID="{329F04AC-C921-496B-8273-49E1AAE0C40F}" presName="Name37" presStyleLbl="parChTrans1D2" presStyleIdx="0" presStyleCnt="4"/>
      <dgm:spPr/>
      <dgm:t>
        <a:bodyPr/>
        <a:lstStyle/>
        <a:p>
          <a:endParaRPr lang="fr-FR"/>
        </a:p>
      </dgm:t>
    </dgm:pt>
    <dgm:pt modelId="{04FD5085-446D-4F20-BC80-6A03F4FF12A2}" type="pres">
      <dgm:prSet presAssocID="{0583F5A8-70F0-4A90-8E63-72F570F79572}" presName="hierRoot2" presStyleCnt="0">
        <dgm:presLayoutVars>
          <dgm:hierBranch val="init"/>
        </dgm:presLayoutVars>
      </dgm:prSet>
      <dgm:spPr/>
    </dgm:pt>
    <dgm:pt modelId="{AD7756AB-F002-4151-88A8-29CE585D7ABF}" type="pres">
      <dgm:prSet presAssocID="{0583F5A8-70F0-4A90-8E63-72F570F79572}" presName="rootComposite" presStyleCnt="0"/>
      <dgm:spPr/>
    </dgm:pt>
    <dgm:pt modelId="{C016EC25-8CE6-4EF5-BF3C-4E985C7291E0}" type="pres">
      <dgm:prSet presAssocID="{0583F5A8-70F0-4A90-8E63-72F570F79572}" presName="rootText" presStyleLbl="node1" presStyleIdx="0" presStyleCnt="9">
        <dgm:presLayoutVars>
          <dgm:chMax/>
          <dgm:chPref val="3"/>
        </dgm:presLayoutVars>
      </dgm:prSet>
      <dgm:spPr/>
      <dgm:t>
        <a:bodyPr/>
        <a:lstStyle/>
        <a:p>
          <a:endParaRPr lang="fr-FR"/>
        </a:p>
      </dgm:t>
    </dgm:pt>
    <dgm:pt modelId="{B2F976C0-E10F-437A-8C5F-2EE4931EDBD1}" type="pres">
      <dgm:prSet presAssocID="{0583F5A8-70F0-4A90-8E63-72F570F79572}" presName="titleText2" presStyleLbl="fgAcc1" presStyleIdx="0" presStyleCnt="9">
        <dgm:presLayoutVars>
          <dgm:chMax val="0"/>
          <dgm:chPref val="0"/>
        </dgm:presLayoutVars>
      </dgm:prSet>
      <dgm:spPr/>
      <dgm:t>
        <a:bodyPr/>
        <a:lstStyle/>
        <a:p>
          <a:endParaRPr lang="fr-FR"/>
        </a:p>
      </dgm:t>
    </dgm:pt>
    <dgm:pt modelId="{0891FF29-ECFF-4090-99A7-79FE82938583}" type="pres">
      <dgm:prSet presAssocID="{0583F5A8-70F0-4A90-8E63-72F570F79572}" presName="rootConnector" presStyleLbl="node2" presStyleIdx="0" presStyleCnt="0"/>
      <dgm:spPr/>
      <dgm:t>
        <a:bodyPr/>
        <a:lstStyle/>
        <a:p>
          <a:endParaRPr lang="fr-FR"/>
        </a:p>
      </dgm:t>
    </dgm:pt>
    <dgm:pt modelId="{EC684297-1344-4AAC-AA50-2A6574773ECE}" type="pres">
      <dgm:prSet presAssocID="{0583F5A8-70F0-4A90-8E63-72F570F79572}" presName="hierChild4" presStyleCnt="0"/>
      <dgm:spPr/>
    </dgm:pt>
    <dgm:pt modelId="{A7B1708E-720F-4681-AD8D-AC1DBDE00967}" type="pres">
      <dgm:prSet presAssocID="{48822178-57F1-45CD-A014-758A49D1237D}" presName="Name37" presStyleLbl="parChTrans1D3" presStyleIdx="0" presStyleCnt="2"/>
      <dgm:spPr/>
      <dgm:t>
        <a:bodyPr/>
        <a:lstStyle/>
        <a:p>
          <a:endParaRPr lang="fr-FR"/>
        </a:p>
      </dgm:t>
    </dgm:pt>
    <dgm:pt modelId="{4B119883-F9B5-43E7-90E4-8119A12B3D37}" type="pres">
      <dgm:prSet presAssocID="{AFD53856-611B-4EFA-B8E6-85FCC7096677}" presName="hierRoot2" presStyleCnt="0">
        <dgm:presLayoutVars>
          <dgm:hierBranch val="init"/>
        </dgm:presLayoutVars>
      </dgm:prSet>
      <dgm:spPr/>
    </dgm:pt>
    <dgm:pt modelId="{472459CA-D56D-4B2B-881A-FD3D77FD6D90}" type="pres">
      <dgm:prSet presAssocID="{AFD53856-611B-4EFA-B8E6-85FCC7096677}" presName="rootComposite" presStyleCnt="0"/>
      <dgm:spPr/>
    </dgm:pt>
    <dgm:pt modelId="{B2C6C085-2F3A-41AE-BE3F-18330F4D9149}" type="pres">
      <dgm:prSet presAssocID="{AFD53856-611B-4EFA-B8E6-85FCC7096677}" presName="rootText" presStyleLbl="node1" presStyleIdx="1" presStyleCnt="9">
        <dgm:presLayoutVars>
          <dgm:chMax/>
          <dgm:chPref val="3"/>
        </dgm:presLayoutVars>
      </dgm:prSet>
      <dgm:spPr/>
      <dgm:t>
        <a:bodyPr/>
        <a:lstStyle/>
        <a:p>
          <a:endParaRPr lang="fr-FR"/>
        </a:p>
      </dgm:t>
    </dgm:pt>
    <dgm:pt modelId="{7555F55C-8503-471D-A755-313B3E6D11D5}" type="pres">
      <dgm:prSet presAssocID="{AFD53856-611B-4EFA-B8E6-85FCC7096677}" presName="titleText2" presStyleLbl="fgAcc1" presStyleIdx="1" presStyleCnt="9">
        <dgm:presLayoutVars>
          <dgm:chMax val="0"/>
          <dgm:chPref val="0"/>
        </dgm:presLayoutVars>
      </dgm:prSet>
      <dgm:spPr/>
      <dgm:t>
        <a:bodyPr/>
        <a:lstStyle/>
        <a:p>
          <a:endParaRPr lang="fr-FR"/>
        </a:p>
      </dgm:t>
    </dgm:pt>
    <dgm:pt modelId="{46DB3AAC-02F6-445D-B21F-FA25B4D2ED8D}" type="pres">
      <dgm:prSet presAssocID="{AFD53856-611B-4EFA-B8E6-85FCC7096677}" presName="rootConnector" presStyleLbl="node3" presStyleIdx="0" presStyleCnt="0"/>
      <dgm:spPr/>
      <dgm:t>
        <a:bodyPr/>
        <a:lstStyle/>
        <a:p>
          <a:endParaRPr lang="fr-FR"/>
        </a:p>
      </dgm:t>
    </dgm:pt>
    <dgm:pt modelId="{BA624221-0CB8-4CF6-956F-619DC66735EF}" type="pres">
      <dgm:prSet presAssocID="{AFD53856-611B-4EFA-B8E6-85FCC7096677}" presName="hierChild4" presStyleCnt="0"/>
      <dgm:spPr/>
    </dgm:pt>
    <dgm:pt modelId="{08837460-5941-45DE-A59E-3B6370EE7CC1}" type="pres">
      <dgm:prSet presAssocID="{E34638D3-3F76-4D44-8613-AFE241BBE782}" presName="Name37" presStyleLbl="parChTrans1D4" presStyleIdx="0" presStyleCnt="3"/>
      <dgm:spPr/>
      <dgm:t>
        <a:bodyPr/>
        <a:lstStyle/>
        <a:p>
          <a:endParaRPr lang="fr-FR"/>
        </a:p>
      </dgm:t>
    </dgm:pt>
    <dgm:pt modelId="{97A0F0DC-ACA7-43D2-A73E-8C4E6C18EAA6}" type="pres">
      <dgm:prSet presAssocID="{5CA5A9B2-EB27-4789-B493-84504B9E6E19}" presName="hierRoot2" presStyleCnt="0">
        <dgm:presLayoutVars>
          <dgm:hierBranch val="init"/>
        </dgm:presLayoutVars>
      </dgm:prSet>
      <dgm:spPr/>
    </dgm:pt>
    <dgm:pt modelId="{71A12B8F-BE1F-4A02-AEFA-BCA1B28E0F33}" type="pres">
      <dgm:prSet presAssocID="{5CA5A9B2-EB27-4789-B493-84504B9E6E19}" presName="rootComposite" presStyleCnt="0"/>
      <dgm:spPr/>
    </dgm:pt>
    <dgm:pt modelId="{B59F945D-94BA-4F1D-A9E7-13F0DDE39DF2}" type="pres">
      <dgm:prSet presAssocID="{5CA5A9B2-EB27-4789-B493-84504B9E6E19}" presName="rootText" presStyleLbl="node1" presStyleIdx="2" presStyleCnt="9">
        <dgm:presLayoutVars>
          <dgm:chMax/>
          <dgm:chPref val="3"/>
        </dgm:presLayoutVars>
      </dgm:prSet>
      <dgm:spPr/>
      <dgm:t>
        <a:bodyPr/>
        <a:lstStyle/>
        <a:p>
          <a:endParaRPr lang="fr-FR"/>
        </a:p>
      </dgm:t>
    </dgm:pt>
    <dgm:pt modelId="{ABC9422A-3D59-4EE2-B877-2B7C3EE4CA28}" type="pres">
      <dgm:prSet presAssocID="{5CA5A9B2-EB27-4789-B493-84504B9E6E19}" presName="titleText2" presStyleLbl="fgAcc1" presStyleIdx="2" presStyleCnt="9">
        <dgm:presLayoutVars>
          <dgm:chMax val="0"/>
          <dgm:chPref val="0"/>
        </dgm:presLayoutVars>
      </dgm:prSet>
      <dgm:spPr/>
      <dgm:t>
        <a:bodyPr/>
        <a:lstStyle/>
        <a:p>
          <a:endParaRPr lang="fr-FR"/>
        </a:p>
      </dgm:t>
    </dgm:pt>
    <dgm:pt modelId="{3273B7E3-2DCF-4023-A2F1-0536F8015AFC}" type="pres">
      <dgm:prSet presAssocID="{5CA5A9B2-EB27-4789-B493-84504B9E6E19}" presName="rootConnector" presStyleLbl="node4" presStyleIdx="0" presStyleCnt="0"/>
      <dgm:spPr/>
      <dgm:t>
        <a:bodyPr/>
        <a:lstStyle/>
        <a:p>
          <a:endParaRPr lang="fr-FR"/>
        </a:p>
      </dgm:t>
    </dgm:pt>
    <dgm:pt modelId="{0643B45F-B83E-4576-BB92-5BBD091066F2}" type="pres">
      <dgm:prSet presAssocID="{5CA5A9B2-EB27-4789-B493-84504B9E6E19}" presName="hierChild4" presStyleCnt="0"/>
      <dgm:spPr/>
    </dgm:pt>
    <dgm:pt modelId="{759FFF9B-FA63-4C2C-BD8B-B23709D1E277}" type="pres">
      <dgm:prSet presAssocID="{5CA5A9B2-EB27-4789-B493-84504B9E6E19}" presName="hierChild5" presStyleCnt="0"/>
      <dgm:spPr/>
    </dgm:pt>
    <dgm:pt modelId="{C5ED8C6B-982A-47AA-BD1D-94715112ED0E}" type="pres">
      <dgm:prSet presAssocID="{D13424B2-6878-4010-B4B2-224F4764D529}" presName="Name37" presStyleLbl="parChTrans1D4" presStyleIdx="1" presStyleCnt="3"/>
      <dgm:spPr/>
      <dgm:t>
        <a:bodyPr/>
        <a:lstStyle/>
        <a:p>
          <a:endParaRPr lang="fr-FR"/>
        </a:p>
      </dgm:t>
    </dgm:pt>
    <dgm:pt modelId="{D17A333E-7D20-46A4-8505-897B7E909239}" type="pres">
      <dgm:prSet presAssocID="{C5E0BF29-CE30-40A2-9F46-3744366E4593}" presName="hierRoot2" presStyleCnt="0">
        <dgm:presLayoutVars>
          <dgm:hierBranch val="init"/>
        </dgm:presLayoutVars>
      </dgm:prSet>
      <dgm:spPr/>
    </dgm:pt>
    <dgm:pt modelId="{CCD296EA-01BD-4E08-BF34-5FCF92092085}" type="pres">
      <dgm:prSet presAssocID="{C5E0BF29-CE30-40A2-9F46-3744366E4593}" presName="rootComposite" presStyleCnt="0"/>
      <dgm:spPr/>
    </dgm:pt>
    <dgm:pt modelId="{979E3BB5-57F6-4260-9024-FE6197C64353}" type="pres">
      <dgm:prSet presAssocID="{C5E0BF29-CE30-40A2-9F46-3744366E4593}" presName="rootText" presStyleLbl="node1" presStyleIdx="3" presStyleCnt="9">
        <dgm:presLayoutVars>
          <dgm:chMax/>
          <dgm:chPref val="3"/>
        </dgm:presLayoutVars>
      </dgm:prSet>
      <dgm:spPr/>
      <dgm:t>
        <a:bodyPr/>
        <a:lstStyle/>
        <a:p>
          <a:endParaRPr lang="fr-FR"/>
        </a:p>
      </dgm:t>
    </dgm:pt>
    <dgm:pt modelId="{82F3A217-4B30-453A-9640-ADD72F257BB6}" type="pres">
      <dgm:prSet presAssocID="{C5E0BF29-CE30-40A2-9F46-3744366E4593}" presName="titleText2" presStyleLbl="fgAcc1" presStyleIdx="3" presStyleCnt="9">
        <dgm:presLayoutVars>
          <dgm:chMax val="0"/>
          <dgm:chPref val="0"/>
        </dgm:presLayoutVars>
      </dgm:prSet>
      <dgm:spPr/>
      <dgm:t>
        <a:bodyPr/>
        <a:lstStyle/>
        <a:p>
          <a:endParaRPr lang="fr-FR"/>
        </a:p>
      </dgm:t>
    </dgm:pt>
    <dgm:pt modelId="{638038E5-2A52-427C-BE89-88412541962E}" type="pres">
      <dgm:prSet presAssocID="{C5E0BF29-CE30-40A2-9F46-3744366E4593}" presName="rootConnector" presStyleLbl="node4" presStyleIdx="0" presStyleCnt="0"/>
      <dgm:spPr/>
      <dgm:t>
        <a:bodyPr/>
        <a:lstStyle/>
        <a:p>
          <a:endParaRPr lang="fr-FR"/>
        </a:p>
      </dgm:t>
    </dgm:pt>
    <dgm:pt modelId="{3FA3B1FC-48E5-4223-99EA-DE3D16D511BD}" type="pres">
      <dgm:prSet presAssocID="{C5E0BF29-CE30-40A2-9F46-3744366E4593}" presName="hierChild4" presStyleCnt="0"/>
      <dgm:spPr/>
    </dgm:pt>
    <dgm:pt modelId="{FBD632B5-6885-44B8-9050-831B5E49D60C}" type="pres">
      <dgm:prSet presAssocID="{C5E0BF29-CE30-40A2-9F46-3744366E4593}" presName="hierChild5" presStyleCnt="0"/>
      <dgm:spPr/>
    </dgm:pt>
    <dgm:pt modelId="{EEC08FA4-7B42-4BF7-9232-AA3BF4535415}" type="pres">
      <dgm:prSet presAssocID="{AAC0E256-8987-439B-B9BF-F32A316BB5E9}" presName="Name37" presStyleLbl="parChTrans1D4" presStyleIdx="2" presStyleCnt="3"/>
      <dgm:spPr/>
      <dgm:t>
        <a:bodyPr/>
        <a:lstStyle/>
        <a:p>
          <a:endParaRPr lang="fr-FR"/>
        </a:p>
      </dgm:t>
    </dgm:pt>
    <dgm:pt modelId="{05B40A5B-B2FA-4071-A2C6-404895374ED9}" type="pres">
      <dgm:prSet presAssocID="{619B5D8D-EF6C-4B5D-BD81-F273127E0C7D}" presName="hierRoot2" presStyleCnt="0">
        <dgm:presLayoutVars>
          <dgm:hierBranch val="init"/>
        </dgm:presLayoutVars>
      </dgm:prSet>
      <dgm:spPr/>
    </dgm:pt>
    <dgm:pt modelId="{9907E3CE-2476-47EE-A1A9-54707F3A5ABF}" type="pres">
      <dgm:prSet presAssocID="{619B5D8D-EF6C-4B5D-BD81-F273127E0C7D}" presName="rootComposite" presStyleCnt="0"/>
      <dgm:spPr/>
    </dgm:pt>
    <dgm:pt modelId="{A9902D14-3D05-4B0B-878C-04DD8588E0BA}" type="pres">
      <dgm:prSet presAssocID="{619B5D8D-EF6C-4B5D-BD81-F273127E0C7D}" presName="rootText" presStyleLbl="node1" presStyleIdx="4" presStyleCnt="9">
        <dgm:presLayoutVars>
          <dgm:chMax/>
          <dgm:chPref val="3"/>
        </dgm:presLayoutVars>
      </dgm:prSet>
      <dgm:spPr/>
      <dgm:t>
        <a:bodyPr/>
        <a:lstStyle/>
        <a:p>
          <a:endParaRPr lang="fr-FR"/>
        </a:p>
      </dgm:t>
    </dgm:pt>
    <dgm:pt modelId="{E5F1844F-A3B4-4BCF-8857-4E9200700C2A}" type="pres">
      <dgm:prSet presAssocID="{619B5D8D-EF6C-4B5D-BD81-F273127E0C7D}" presName="titleText2" presStyleLbl="fgAcc1" presStyleIdx="4" presStyleCnt="9">
        <dgm:presLayoutVars>
          <dgm:chMax val="0"/>
          <dgm:chPref val="0"/>
        </dgm:presLayoutVars>
      </dgm:prSet>
      <dgm:spPr/>
      <dgm:t>
        <a:bodyPr/>
        <a:lstStyle/>
        <a:p>
          <a:endParaRPr lang="fr-FR"/>
        </a:p>
      </dgm:t>
    </dgm:pt>
    <dgm:pt modelId="{457791D0-81B7-4E81-93AE-EF87FFB62F44}" type="pres">
      <dgm:prSet presAssocID="{619B5D8D-EF6C-4B5D-BD81-F273127E0C7D}" presName="rootConnector" presStyleLbl="node4" presStyleIdx="0" presStyleCnt="0"/>
      <dgm:spPr/>
      <dgm:t>
        <a:bodyPr/>
        <a:lstStyle/>
        <a:p>
          <a:endParaRPr lang="fr-FR"/>
        </a:p>
      </dgm:t>
    </dgm:pt>
    <dgm:pt modelId="{169DA37D-EF96-4447-B6F9-2CF92CD5C828}" type="pres">
      <dgm:prSet presAssocID="{619B5D8D-EF6C-4B5D-BD81-F273127E0C7D}" presName="hierChild4" presStyleCnt="0"/>
      <dgm:spPr/>
    </dgm:pt>
    <dgm:pt modelId="{61D828C1-EE0B-49B7-A938-C245318C6BA2}" type="pres">
      <dgm:prSet presAssocID="{619B5D8D-EF6C-4B5D-BD81-F273127E0C7D}" presName="hierChild5" presStyleCnt="0"/>
      <dgm:spPr/>
    </dgm:pt>
    <dgm:pt modelId="{2971309C-A41A-43E6-A4FB-EAFB08F6808E}" type="pres">
      <dgm:prSet presAssocID="{AFD53856-611B-4EFA-B8E6-85FCC7096677}" presName="hierChild5" presStyleCnt="0"/>
      <dgm:spPr/>
    </dgm:pt>
    <dgm:pt modelId="{FA0B615D-7ECD-4200-8585-C7A1F09D16D5}" type="pres">
      <dgm:prSet presAssocID="{8CBB4086-0715-4164-8002-213453204E4E}" presName="Name37" presStyleLbl="parChTrans1D3" presStyleIdx="1" presStyleCnt="2"/>
      <dgm:spPr/>
      <dgm:t>
        <a:bodyPr/>
        <a:lstStyle/>
        <a:p>
          <a:endParaRPr lang="fr-FR"/>
        </a:p>
      </dgm:t>
    </dgm:pt>
    <dgm:pt modelId="{F438AABC-1B92-46CD-B0D3-95D051D1E3E4}" type="pres">
      <dgm:prSet presAssocID="{ED5D638D-E76C-426A-93D8-F8CA54BD17DA}" presName="hierRoot2" presStyleCnt="0">
        <dgm:presLayoutVars>
          <dgm:hierBranch val="init"/>
        </dgm:presLayoutVars>
      </dgm:prSet>
      <dgm:spPr/>
    </dgm:pt>
    <dgm:pt modelId="{34E6C060-9822-4BE6-971D-CB6003955B57}" type="pres">
      <dgm:prSet presAssocID="{ED5D638D-E76C-426A-93D8-F8CA54BD17DA}" presName="rootComposite" presStyleCnt="0"/>
      <dgm:spPr/>
    </dgm:pt>
    <dgm:pt modelId="{E3F7FB76-C4F2-4DF4-A9E4-1F5B1623A36F}" type="pres">
      <dgm:prSet presAssocID="{ED5D638D-E76C-426A-93D8-F8CA54BD17DA}" presName="rootText" presStyleLbl="node1" presStyleIdx="5" presStyleCnt="9">
        <dgm:presLayoutVars>
          <dgm:chMax/>
          <dgm:chPref val="3"/>
        </dgm:presLayoutVars>
      </dgm:prSet>
      <dgm:spPr/>
      <dgm:t>
        <a:bodyPr/>
        <a:lstStyle/>
        <a:p>
          <a:endParaRPr lang="fr-FR"/>
        </a:p>
      </dgm:t>
    </dgm:pt>
    <dgm:pt modelId="{693B22F0-7F4B-48E7-92F8-0F06BDEDB7BD}" type="pres">
      <dgm:prSet presAssocID="{ED5D638D-E76C-426A-93D8-F8CA54BD17DA}" presName="titleText2" presStyleLbl="fgAcc1" presStyleIdx="5" presStyleCnt="9">
        <dgm:presLayoutVars>
          <dgm:chMax val="0"/>
          <dgm:chPref val="0"/>
        </dgm:presLayoutVars>
      </dgm:prSet>
      <dgm:spPr/>
      <dgm:t>
        <a:bodyPr/>
        <a:lstStyle/>
        <a:p>
          <a:endParaRPr lang="fr-FR"/>
        </a:p>
      </dgm:t>
    </dgm:pt>
    <dgm:pt modelId="{FC1341A0-9B3B-49D5-A088-3CBEEB16AC9D}" type="pres">
      <dgm:prSet presAssocID="{ED5D638D-E76C-426A-93D8-F8CA54BD17DA}" presName="rootConnector" presStyleLbl="node3" presStyleIdx="0" presStyleCnt="0"/>
      <dgm:spPr/>
      <dgm:t>
        <a:bodyPr/>
        <a:lstStyle/>
        <a:p>
          <a:endParaRPr lang="fr-FR"/>
        </a:p>
      </dgm:t>
    </dgm:pt>
    <dgm:pt modelId="{DFDF9926-02A1-4F4A-8A27-D0B62342714F}" type="pres">
      <dgm:prSet presAssocID="{ED5D638D-E76C-426A-93D8-F8CA54BD17DA}" presName="hierChild4" presStyleCnt="0"/>
      <dgm:spPr/>
    </dgm:pt>
    <dgm:pt modelId="{E7D24773-3728-4957-9318-E6565D4A8117}" type="pres">
      <dgm:prSet presAssocID="{ED5D638D-E76C-426A-93D8-F8CA54BD17DA}" presName="hierChild5" presStyleCnt="0"/>
      <dgm:spPr/>
    </dgm:pt>
    <dgm:pt modelId="{EFECA96D-E723-4338-816B-D4765C315D65}" type="pres">
      <dgm:prSet presAssocID="{0583F5A8-70F0-4A90-8E63-72F570F79572}" presName="hierChild5" presStyleCnt="0"/>
      <dgm:spPr/>
    </dgm:pt>
    <dgm:pt modelId="{298384AC-A06B-485C-9472-69AAFF3622D3}" type="pres">
      <dgm:prSet presAssocID="{0EB9D637-F31C-4EED-AC2C-18D1AA541A09}" presName="Name37" presStyleLbl="parChTrans1D2" presStyleIdx="1" presStyleCnt="4"/>
      <dgm:spPr/>
      <dgm:t>
        <a:bodyPr/>
        <a:lstStyle/>
        <a:p>
          <a:endParaRPr lang="fr-FR"/>
        </a:p>
      </dgm:t>
    </dgm:pt>
    <dgm:pt modelId="{FE248246-35CB-4D1F-AF67-88E86C9012DD}" type="pres">
      <dgm:prSet presAssocID="{DF62ACB2-4F1D-4B13-93AE-7B819FEC7106}" presName="hierRoot2" presStyleCnt="0">
        <dgm:presLayoutVars>
          <dgm:hierBranch val="init"/>
        </dgm:presLayoutVars>
      </dgm:prSet>
      <dgm:spPr/>
    </dgm:pt>
    <dgm:pt modelId="{B10EDC85-3A6E-4B4C-A5E2-D4202681A82B}" type="pres">
      <dgm:prSet presAssocID="{DF62ACB2-4F1D-4B13-93AE-7B819FEC7106}" presName="rootComposite" presStyleCnt="0"/>
      <dgm:spPr/>
    </dgm:pt>
    <dgm:pt modelId="{670B8470-EC8E-47DE-8783-6467C76F2F04}" type="pres">
      <dgm:prSet presAssocID="{DF62ACB2-4F1D-4B13-93AE-7B819FEC7106}" presName="rootText" presStyleLbl="node1" presStyleIdx="6" presStyleCnt="9">
        <dgm:presLayoutVars>
          <dgm:chMax/>
          <dgm:chPref val="3"/>
        </dgm:presLayoutVars>
      </dgm:prSet>
      <dgm:spPr/>
      <dgm:t>
        <a:bodyPr/>
        <a:lstStyle/>
        <a:p>
          <a:endParaRPr lang="fr-FR"/>
        </a:p>
      </dgm:t>
    </dgm:pt>
    <dgm:pt modelId="{A64DA7C4-1E17-419B-B18E-C9A25E8F33D0}" type="pres">
      <dgm:prSet presAssocID="{DF62ACB2-4F1D-4B13-93AE-7B819FEC7106}" presName="titleText2" presStyleLbl="fgAcc1" presStyleIdx="6" presStyleCnt="9">
        <dgm:presLayoutVars>
          <dgm:chMax val="0"/>
          <dgm:chPref val="0"/>
        </dgm:presLayoutVars>
      </dgm:prSet>
      <dgm:spPr/>
      <dgm:t>
        <a:bodyPr/>
        <a:lstStyle/>
        <a:p>
          <a:endParaRPr lang="fr-FR"/>
        </a:p>
      </dgm:t>
    </dgm:pt>
    <dgm:pt modelId="{2EAC0D04-6E5C-4B70-9BF4-4ADBAEE68F33}" type="pres">
      <dgm:prSet presAssocID="{DF62ACB2-4F1D-4B13-93AE-7B819FEC7106}" presName="rootConnector" presStyleLbl="node2" presStyleIdx="0" presStyleCnt="0"/>
      <dgm:spPr/>
      <dgm:t>
        <a:bodyPr/>
        <a:lstStyle/>
        <a:p>
          <a:endParaRPr lang="fr-FR"/>
        </a:p>
      </dgm:t>
    </dgm:pt>
    <dgm:pt modelId="{8278F59E-6987-4944-806D-B03AE482C9A5}" type="pres">
      <dgm:prSet presAssocID="{DF62ACB2-4F1D-4B13-93AE-7B819FEC7106}" presName="hierChild4" presStyleCnt="0"/>
      <dgm:spPr/>
    </dgm:pt>
    <dgm:pt modelId="{6E9D5679-8FD1-4E57-9421-8EDE72BC763C}" type="pres">
      <dgm:prSet presAssocID="{DF62ACB2-4F1D-4B13-93AE-7B819FEC7106}" presName="hierChild5" presStyleCnt="0"/>
      <dgm:spPr/>
    </dgm:pt>
    <dgm:pt modelId="{F324383E-9B30-47AB-A21B-57BB331FABA7}" type="pres">
      <dgm:prSet presAssocID="{A070FF3C-0B87-4C16-8A24-410424E90AA6}" presName="Name37" presStyleLbl="parChTrans1D2" presStyleIdx="2" presStyleCnt="4"/>
      <dgm:spPr/>
      <dgm:t>
        <a:bodyPr/>
        <a:lstStyle/>
        <a:p>
          <a:endParaRPr lang="fr-FR"/>
        </a:p>
      </dgm:t>
    </dgm:pt>
    <dgm:pt modelId="{82C40255-DC15-4E4C-B352-C5A5F48EF02A}" type="pres">
      <dgm:prSet presAssocID="{56C14FDC-659A-4C0B-B42D-FE7F236EA6A2}" presName="hierRoot2" presStyleCnt="0">
        <dgm:presLayoutVars>
          <dgm:hierBranch val="init"/>
        </dgm:presLayoutVars>
      </dgm:prSet>
      <dgm:spPr/>
    </dgm:pt>
    <dgm:pt modelId="{A60D3E75-52FB-43FB-AE4F-C8F1E9830193}" type="pres">
      <dgm:prSet presAssocID="{56C14FDC-659A-4C0B-B42D-FE7F236EA6A2}" presName="rootComposite" presStyleCnt="0"/>
      <dgm:spPr/>
    </dgm:pt>
    <dgm:pt modelId="{C3C2D08A-4A0F-4489-838A-4EF8E5A4B055}" type="pres">
      <dgm:prSet presAssocID="{56C14FDC-659A-4C0B-B42D-FE7F236EA6A2}" presName="rootText" presStyleLbl="node1" presStyleIdx="7" presStyleCnt="9">
        <dgm:presLayoutVars>
          <dgm:chMax/>
          <dgm:chPref val="3"/>
        </dgm:presLayoutVars>
      </dgm:prSet>
      <dgm:spPr/>
      <dgm:t>
        <a:bodyPr/>
        <a:lstStyle/>
        <a:p>
          <a:endParaRPr lang="fr-FR"/>
        </a:p>
      </dgm:t>
    </dgm:pt>
    <dgm:pt modelId="{2A0ADCB6-DEAB-4D65-910F-AF924ABD6446}" type="pres">
      <dgm:prSet presAssocID="{56C14FDC-659A-4C0B-B42D-FE7F236EA6A2}" presName="titleText2" presStyleLbl="fgAcc1" presStyleIdx="7" presStyleCnt="9">
        <dgm:presLayoutVars>
          <dgm:chMax val="0"/>
          <dgm:chPref val="0"/>
        </dgm:presLayoutVars>
      </dgm:prSet>
      <dgm:spPr/>
      <dgm:t>
        <a:bodyPr/>
        <a:lstStyle/>
        <a:p>
          <a:endParaRPr lang="fr-FR"/>
        </a:p>
      </dgm:t>
    </dgm:pt>
    <dgm:pt modelId="{5B65C7F6-A7CA-4A0F-9C0D-9BBBD96E51C4}" type="pres">
      <dgm:prSet presAssocID="{56C14FDC-659A-4C0B-B42D-FE7F236EA6A2}" presName="rootConnector" presStyleLbl="node2" presStyleIdx="0" presStyleCnt="0"/>
      <dgm:spPr/>
      <dgm:t>
        <a:bodyPr/>
        <a:lstStyle/>
        <a:p>
          <a:endParaRPr lang="fr-FR"/>
        </a:p>
      </dgm:t>
    </dgm:pt>
    <dgm:pt modelId="{07DC1B86-9117-461C-9399-5F0907A6E0C8}" type="pres">
      <dgm:prSet presAssocID="{56C14FDC-659A-4C0B-B42D-FE7F236EA6A2}" presName="hierChild4" presStyleCnt="0"/>
      <dgm:spPr/>
    </dgm:pt>
    <dgm:pt modelId="{5EBCECD0-6AB4-4811-901E-C0B0A1B0F01F}" type="pres">
      <dgm:prSet presAssocID="{56C14FDC-659A-4C0B-B42D-FE7F236EA6A2}" presName="hierChild5" presStyleCnt="0"/>
      <dgm:spPr/>
    </dgm:pt>
    <dgm:pt modelId="{A363BFF7-342E-4242-89DB-789641DEDD09}" type="pres">
      <dgm:prSet presAssocID="{502A6CCE-44C1-42EF-9F3F-1832A8C307D4}" presName="Name37" presStyleLbl="parChTrans1D2" presStyleIdx="3" presStyleCnt="4"/>
      <dgm:spPr/>
      <dgm:t>
        <a:bodyPr/>
        <a:lstStyle/>
        <a:p>
          <a:endParaRPr lang="fr-FR"/>
        </a:p>
      </dgm:t>
    </dgm:pt>
    <dgm:pt modelId="{708D332E-2480-4A6F-909E-AE8E39216B44}" type="pres">
      <dgm:prSet presAssocID="{C654E61A-F5A7-45C9-A398-3916A60D8796}" presName="hierRoot2" presStyleCnt="0">
        <dgm:presLayoutVars>
          <dgm:hierBranch val="init"/>
        </dgm:presLayoutVars>
      </dgm:prSet>
      <dgm:spPr/>
    </dgm:pt>
    <dgm:pt modelId="{88756156-07D7-4202-A72B-13B3AEB2D206}" type="pres">
      <dgm:prSet presAssocID="{C654E61A-F5A7-45C9-A398-3916A60D8796}" presName="rootComposite" presStyleCnt="0"/>
      <dgm:spPr/>
    </dgm:pt>
    <dgm:pt modelId="{132C60F9-6F1E-4671-BB01-BA2E105BBE45}" type="pres">
      <dgm:prSet presAssocID="{C654E61A-F5A7-45C9-A398-3916A60D8796}" presName="rootText" presStyleLbl="node1" presStyleIdx="8" presStyleCnt="9">
        <dgm:presLayoutVars>
          <dgm:chMax/>
          <dgm:chPref val="3"/>
        </dgm:presLayoutVars>
      </dgm:prSet>
      <dgm:spPr/>
      <dgm:t>
        <a:bodyPr/>
        <a:lstStyle/>
        <a:p>
          <a:endParaRPr lang="fr-FR"/>
        </a:p>
      </dgm:t>
    </dgm:pt>
    <dgm:pt modelId="{85DF35DE-2DC3-4465-AFF2-D11E19467B79}" type="pres">
      <dgm:prSet presAssocID="{C654E61A-F5A7-45C9-A398-3916A60D8796}" presName="titleText2" presStyleLbl="fgAcc1" presStyleIdx="8" presStyleCnt="9">
        <dgm:presLayoutVars>
          <dgm:chMax val="0"/>
          <dgm:chPref val="0"/>
        </dgm:presLayoutVars>
      </dgm:prSet>
      <dgm:spPr/>
      <dgm:t>
        <a:bodyPr/>
        <a:lstStyle/>
        <a:p>
          <a:endParaRPr lang="fr-FR"/>
        </a:p>
      </dgm:t>
    </dgm:pt>
    <dgm:pt modelId="{8C4710EE-FCB5-4E0A-8228-7704A48ACDB4}" type="pres">
      <dgm:prSet presAssocID="{C654E61A-F5A7-45C9-A398-3916A60D8796}" presName="rootConnector" presStyleLbl="node2" presStyleIdx="0" presStyleCnt="0"/>
      <dgm:spPr/>
      <dgm:t>
        <a:bodyPr/>
        <a:lstStyle/>
        <a:p>
          <a:endParaRPr lang="fr-FR"/>
        </a:p>
      </dgm:t>
    </dgm:pt>
    <dgm:pt modelId="{7335E4AA-3A7F-4C95-A6ED-BBF885DA96B9}" type="pres">
      <dgm:prSet presAssocID="{C654E61A-F5A7-45C9-A398-3916A60D8796}" presName="hierChild4" presStyleCnt="0"/>
      <dgm:spPr/>
    </dgm:pt>
    <dgm:pt modelId="{E04B289C-8352-4EF5-8618-B70BFE9422F8}" type="pres">
      <dgm:prSet presAssocID="{C654E61A-F5A7-45C9-A398-3916A60D8796}" presName="hierChild5" presStyleCnt="0"/>
      <dgm:spPr/>
    </dgm:pt>
    <dgm:pt modelId="{014881B7-43A7-4B6E-B809-D9B9AF219A79}" type="pres">
      <dgm:prSet presAssocID="{9C6E436F-8C57-48E0-A6C1-34E94CA2006A}" presName="hierChild3" presStyleCnt="0"/>
      <dgm:spPr/>
    </dgm:pt>
  </dgm:ptLst>
  <dgm:cxnLst>
    <dgm:cxn modelId="{1D1163F9-4100-47B9-9729-E279B70507A8}" type="presOf" srcId="{329F04AC-C921-496B-8273-49E1AAE0C40F}" destId="{E34000ED-D460-4079-9F65-60CEF9E62195}" srcOrd="0" destOrd="0" presId="urn:microsoft.com/office/officeart/2008/layout/NameandTitleOrganizationalChart"/>
    <dgm:cxn modelId="{1E424F51-AFA5-4F62-B8D9-CC1C1E5170F3}" type="presOf" srcId="{0583F5A8-70F0-4A90-8E63-72F570F79572}" destId="{C016EC25-8CE6-4EF5-BF3C-4E985C7291E0}" srcOrd="0" destOrd="0" presId="urn:microsoft.com/office/officeart/2008/layout/NameandTitleOrganizationalChart"/>
    <dgm:cxn modelId="{FED64C16-AD6A-4F0F-A445-E84C8BCE6650}" srcId="{9C6E436F-8C57-48E0-A6C1-34E94CA2006A}" destId="{DF62ACB2-4F1D-4B13-93AE-7B819FEC7106}" srcOrd="1" destOrd="0" parTransId="{0EB9D637-F31C-4EED-AC2C-18D1AA541A09}" sibTransId="{B95641C8-2A24-4E19-B0C6-156DDE80AECD}"/>
    <dgm:cxn modelId="{74704E06-E9B7-4DAC-9C5D-08B71DCA62B4}" srcId="{AFD53856-611B-4EFA-B8E6-85FCC7096677}" destId="{619B5D8D-EF6C-4B5D-BD81-F273127E0C7D}" srcOrd="2" destOrd="0" parTransId="{AAC0E256-8987-439B-B9BF-F32A316BB5E9}" sibTransId="{5F639B84-FA05-4B18-B0FD-871A9E54EAEC}"/>
    <dgm:cxn modelId="{E0D96B2E-943C-403E-A132-9EA7290A54E2}" type="presOf" srcId="{5CA5A9B2-EB27-4789-B493-84504B9E6E19}" destId="{B59F945D-94BA-4F1D-A9E7-13F0DDE39DF2}" srcOrd="0" destOrd="0" presId="urn:microsoft.com/office/officeart/2008/layout/NameandTitleOrganizationalChart"/>
    <dgm:cxn modelId="{FEC8F9A4-9ABB-4FE7-AAF0-FDF00131283D}" srcId="{AFD53856-611B-4EFA-B8E6-85FCC7096677}" destId="{5CA5A9B2-EB27-4789-B493-84504B9E6E19}" srcOrd="0" destOrd="0" parTransId="{E34638D3-3F76-4D44-8613-AFE241BBE782}" sibTransId="{34D42E5B-EBED-4298-91EC-4D85B7B45495}"/>
    <dgm:cxn modelId="{784B5645-0465-4A10-9BC1-3F5084479359}" type="presOf" srcId="{0EB9D637-F31C-4EED-AC2C-18D1AA541A09}" destId="{298384AC-A06B-485C-9472-69AAFF3622D3}" srcOrd="0" destOrd="0" presId="urn:microsoft.com/office/officeart/2008/layout/NameandTitleOrganizationalChart"/>
    <dgm:cxn modelId="{03D05187-7776-480D-9817-CDEE60A0A473}" srcId="{9C6E436F-8C57-48E0-A6C1-34E94CA2006A}" destId="{56C14FDC-659A-4C0B-B42D-FE7F236EA6A2}" srcOrd="2" destOrd="0" parTransId="{A070FF3C-0B87-4C16-8A24-410424E90AA6}" sibTransId="{9BACC909-0538-47E6-AEB1-F8B32C132419}"/>
    <dgm:cxn modelId="{1DF7385B-C523-4071-AC33-8EB82E62B8C0}" type="presOf" srcId="{C654E61A-F5A7-45C9-A398-3916A60D8796}" destId="{8C4710EE-FCB5-4E0A-8228-7704A48ACDB4}" srcOrd="1" destOrd="0" presId="urn:microsoft.com/office/officeart/2008/layout/NameandTitleOrganizationalChart"/>
    <dgm:cxn modelId="{37959A5B-2A7C-4945-9041-397CF2B4AFD1}" type="presOf" srcId="{C654E61A-F5A7-45C9-A398-3916A60D8796}" destId="{132C60F9-6F1E-4671-BB01-BA2E105BBE45}" srcOrd="0" destOrd="0" presId="urn:microsoft.com/office/officeart/2008/layout/NameandTitleOrganizationalChart"/>
    <dgm:cxn modelId="{998CEF33-12E0-4414-BEB4-2BCB4B76B70B}" srcId="{9C6E436F-8C57-48E0-A6C1-34E94CA2006A}" destId="{C654E61A-F5A7-45C9-A398-3916A60D8796}" srcOrd="3" destOrd="0" parTransId="{502A6CCE-44C1-42EF-9F3F-1832A8C307D4}" sibTransId="{480F52FC-95C2-4236-8FAE-281377A912A1}"/>
    <dgm:cxn modelId="{3D434A0B-287E-41EE-945C-F27A1556A608}" type="presOf" srcId="{619B5D8D-EF6C-4B5D-BD81-F273127E0C7D}" destId="{457791D0-81B7-4E81-93AE-EF87FFB62F44}" srcOrd="1" destOrd="0" presId="urn:microsoft.com/office/officeart/2008/layout/NameandTitleOrganizationalChart"/>
    <dgm:cxn modelId="{CFC91512-93BD-41CE-A55C-5FFE66CB8499}" type="presOf" srcId="{F5B91ED2-D059-4518-B7FE-2742441A4ED1}" destId="{B29DDD51-B659-4BE9-99A8-CBB05A1F8D80}" srcOrd="0" destOrd="0" presId="urn:microsoft.com/office/officeart/2008/layout/NameandTitleOrganizationalChart"/>
    <dgm:cxn modelId="{A433CF57-BF27-453B-A42C-457B7A4B30A6}" srcId="{AFD53856-611B-4EFA-B8E6-85FCC7096677}" destId="{C5E0BF29-CE30-40A2-9F46-3744366E4593}" srcOrd="1" destOrd="0" parTransId="{D13424B2-6878-4010-B4B2-224F4764D529}" sibTransId="{70C8CA1E-0DD9-43B8-BBD2-000DFDB2EA1C}"/>
    <dgm:cxn modelId="{8C7CD86F-9AD1-42BF-B427-12058B1C0BB8}" type="presOf" srcId="{ED5D638D-E76C-426A-93D8-F8CA54BD17DA}" destId="{FC1341A0-9B3B-49D5-A088-3CBEEB16AC9D}" srcOrd="1" destOrd="0" presId="urn:microsoft.com/office/officeart/2008/layout/NameandTitleOrganizationalChart"/>
    <dgm:cxn modelId="{BB5A92E3-0F07-4336-93B3-85E49295F106}" type="presOf" srcId="{56C14FDC-659A-4C0B-B42D-FE7F236EA6A2}" destId="{5B65C7F6-A7CA-4A0F-9C0D-9BBBD96E51C4}" srcOrd="1" destOrd="0" presId="urn:microsoft.com/office/officeart/2008/layout/NameandTitleOrganizationalChart"/>
    <dgm:cxn modelId="{660CE763-F25E-40D0-B5C2-A5460BB51EB1}" type="presOf" srcId="{ED5D638D-E76C-426A-93D8-F8CA54BD17DA}" destId="{E3F7FB76-C4F2-4DF4-A9E4-1F5B1623A36F}" srcOrd="0" destOrd="0" presId="urn:microsoft.com/office/officeart/2008/layout/NameandTitleOrganizationalChart"/>
    <dgm:cxn modelId="{6470BAD8-0776-4F41-BD2F-422108341D2A}" type="presOf" srcId="{9C6E436F-8C57-48E0-A6C1-34E94CA2006A}" destId="{61059183-8E68-4DC1-BD28-C60A6E0653C8}" srcOrd="1" destOrd="0" presId="urn:microsoft.com/office/officeart/2008/layout/NameandTitleOrganizationalChart"/>
    <dgm:cxn modelId="{47435559-5ACC-4469-B571-A271F3B0481A}" type="presOf" srcId="{619B5D8D-EF6C-4B5D-BD81-F273127E0C7D}" destId="{A9902D14-3D05-4B0B-878C-04DD8588E0BA}" srcOrd="0" destOrd="0" presId="urn:microsoft.com/office/officeart/2008/layout/NameandTitleOrganizationalChart"/>
    <dgm:cxn modelId="{C9C76F03-A8E6-496C-961C-EF5BED981A67}" type="presOf" srcId="{DF62ACB2-4F1D-4B13-93AE-7B819FEC7106}" destId="{670B8470-EC8E-47DE-8783-6467C76F2F04}" srcOrd="0" destOrd="0" presId="urn:microsoft.com/office/officeart/2008/layout/NameandTitleOrganizationalChart"/>
    <dgm:cxn modelId="{0AB48ECD-F830-4432-A9EE-6107FBA552F2}" type="presOf" srcId="{9C6E436F-8C57-48E0-A6C1-34E94CA2006A}" destId="{F8E80C87-B587-4945-90F5-54BDEE3A2ED0}" srcOrd="0" destOrd="0" presId="urn:microsoft.com/office/officeart/2008/layout/NameandTitleOrganizationalChart"/>
    <dgm:cxn modelId="{0454B3BF-20E8-4C7C-B0E1-CBDCE2B00639}" type="presOf" srcId="{B95641C8-2A24-4E19-B0C6-156DDE80AECD}" destId="{A64DA7C4-1E17-419B-B18E-C9A25E8F33D0}" srcOrd="0" destOrd="0" presId="urn:microsoft.com/office/officeart/2008/layout/NameandTitleOrganizationalChart"/>
    <dgm:cxn modelId="{416DF35F-4F59-4160-87C5-94D4B75685B6}" type="presOf" srcId="{DF62ACB2-4F1D-4B13-93AE-7B819FEC7106}" destId="{2EAC0D04-6E5C-4B70-9BF4-4ADBAEE68F33}" srcOrd="1" destOrd="0" presId="urn:microsoft.com/office/officeart/2008/layout/NameandTitleOrganizationalChart"/>
    <dgm:cxn modelId="{D563F426-FC1B-42D8-B7CB-2281F3BD3A79}" type="presOf" srcId="{BF7517D4-2761-4A66-94E9-1805FAC8528B}" destId="{7555F55C-8503-471D-A755-313B3E6D11D5}" srcOrd="0" destOrd="0" presId="urn:microsoft.com/office/officeart/2008/layout/NameandTitleOrganizationalChart"/>
    <dgm:cxn modelId="{C7ED8CB9-6D54-45E2-9D72-2FB3DA89349D}" srcId="{0583F5A8-70F0-4A90-8E63-72F570F79572}" destId="{AFD53856-611B-4EFA-B8E6-85FCC7096677}" srcOrd="0" destOrd="0" parTransId="{48822178-57F1-45CD-A014-758A49D1237D}" sibTransId="{BF7517D4-2761-4A66-94E9-1805FAC8528B}"/>
    <dgm:cxn modelId="{CB2E7DF6-8CF1-4712-8AB8-51585DD376E7}" srcId="{9C6E436F-8C57-48E0-A6C1-34E94CA2006A}" destId="{0583F5A8-70F0-4A90-8E63-72F570F79572}" srcOrd="0" destOrd="0" parTransId="{329F04AC-C921-496B-8273-49E1AAE0C40F}" sibTransId="{02C09A83-53B0-4C17-AAD0-E518659864D2}"/>
    <dgm:cxn modelId="{84380695-E110-43F0-81E1-04561BB4EA1C}" type="presOf" srcId="{6CF5927D-C06C-4628-ACCD-13D31F2CB055}" destId="{693B22F0-7F4B-48E7-92F8-0F06BDEDB7BD}" srcOrd="0" destOrd="0" presId="urn:microsoft.com/office/officeart/2008/layout/NameandTitleOrganizationalChart"/>
    <dgm:cxn modelId="{C6B667AE-33F8-4F2A-9C8A-D4B2DDDDBD1A}" type="presOf" srcId="{5CA5A9B2-EB27-4789-B493-84504B9E6E19}" destId="{3273B7E3-2DCF-4023-A2F1-0536F8015AFC}" srcOrd="1" destOrd="0" presId="urn:microsoft.com/office/officeart/2008/layout/NameandTitleOrganizationalChart"/>
    <dgm:cxn modelId="{945FA441-A20F-48FC-829E-18E12BF430ED}" type="presOf" srcId="{70C8CA1E-0DD9-43B8-BBD2-000DFDB2EA1C}" destId="{82F3A217-4B30-453A-9640-ADD72F257BB6}" srcOrd="0" destOrd="0" presId="urn:microsoft.com/office/officeart/2008/layout/NameandTitleOrganizationalChart"/>
    <dgm:cxn modelId="{D76F800B-D7CB-4570-AFAE-88D6204B2720}" type="presOf" srcId="{48822178-57F1-45CD-A014-758A49D1237D}" destId="{A7B1708E-720F-4681-AD8D-AC1DBDE00967}" srcOrd="0" destOrd="0" presId="urn:microsoft.com/office/officeart/2008/layout/NameandTitleOrganizationalChart"/>
    <dgm:cxn modelId="{B135DBD5-5428-44B6-9B61-0CFF04753395}" type="presOf" srcId="{0583F5A8-70F0-4A90-8E63-72F570F79572}" destId="{0891FF29-ECFF-4090-99A7-79FE82938583}" srcOrd="1" destOrd="0" presId="urn:microsoft.com/office/officeart/2008/layout/NameandTitleOrganizationalChart"/>
    <dgm:cxn modelId="{723DC103-84BF-47D6-A188-4BF32B2ECEF5}" type="presOf" srcId="{8CBB4086-0715-4164-8002-213453204E4E}" destId="{FA0B615D-7ECD-4200-8585-C7A1F09D16D5}" srcOrd="0" destOrd="0" presId="urn:microsoft.com/office/officeart/2008/layout/NameandTitleOrganizationalChart"/>
    <dgm:cxn modelId="{AC2428A7-5EC2-4651-A770-01DE38A7FBFD}" type="presOf" srcId="{AAC0E256-8987-439B-B9BF-F32A316BB5E9}" destId="{EEC08FA4-7B42-4BF7-9232-AA3BF4535415}" srcOrd="0" destOrd="0" presId="urn:microsoft.com/office/officeart/2008/layout/NameandTitleOrganizationalChart"/>
    <dgm:cxn modelId="{F8ED1AE7-F393-4F5F-97FF-5F8280EA9764}" type="presOf" srcId="{02C09A83-53B0-4C17-AAD0-E518659864D2}" destId="{B2F976C0-E10F-437A-8C5F-2EE4931EDBD1}" srcOrd="0" destOrd="0" presId="urn:microsoft.com/office/officeart/2008/layout/NameandTitleOrganizationalChart"/>
    <dgm:cxn modelId="{B13F0D66-471A-47CE-A4F1-407F5F4F1B3F}" type="presOf" srcId="{A070FF3C-0B87-4C16-8A24-410424E90AA6}" destId="{F324383E-9B30-47AB-A21B-57BB331FABA7}" srcOrd="0" destOrd="0" presId="urn:microsoft.com/office/officeart/2008/layout/NameandTitleOrganizationalChart"/>
    <dgm:cxn modelId="{1129ADBB-9A2C-4D4D-B72D-CC0B69174005}" type="presOf" srcId="{EF9151DF-8E68-45CE-8709-F66CBF4A14F3}" destId="{7DC3CB26-D9A3-463D-8AA1-C360B7C64EC2}" srcOrd="0" destOrd="0" presId="urn:microsoft.com/office/officeart/2008/layout/NameandTitleOrganizationalChart"/>
    <dgm:cxn modelId="{D99671CF-3A06-4F58-8CA9-67F548BA39D3}" type="presOf" srcId="{D13424B2-6878-4010-B4B2-224F4764D529}" destId="{C5ED8C6B-982A-47AA-BD1D-94715112ED0E}" srcOrd="0" destOrd="0" presId="urn:microsoft.com/office/officeart/2008/layout/NameandTitleOrganizationalChart"/>
    <dgm:cxn modelId="{F7041D00-D2A5-4CF7-866F-4F2BF72D5D54}" type="presOf" srcId="{E34638D3-3F76-4D44-8613-AFE241BBE782}" destId="{08837460-5941-45DE-A59E-3B6370EE7CC1}" srcOrd="0" destOrd="0" presId="urn:microsoft.com/office/officeart/2008/layout/NameandTitleOrganizationalChart"/>
    <dgm:cxn modelId="{EFE4C49F-81B7-4099-9F18-0BFFE2CA67D9}" type="presOf" srcId="{480F52FC-95C2-4236-8FAE-281377A912A1}" destId="{85DF35DE-2DC3-4465-AFF2-D11E19467B79}" srcOrd="0" destOrd="0" presId="urn:microsoft.com/office/officeart/2008/layout/NameandTitleOrganizationalChart"/>
    <dgm:cxn modelId="{75DC9D91-AF9E-4894-BCFB-D4A874DE57F5}" type="presOf" srcId="{34D42E5B-EBED-4298-91EC-4D85B7B45495}" destId="{ABC9422A-3D59-4EE2-B877-2B7C3EE4CA28}" srcOrd="0" destOrd="0" presId="urn:microsoft.com/office/officeart/2008/layout/NameandTitleOrganizationalChart"/>
    <dgm:cxn modelId="{58669962-89CF-4FF5-B2E5-538B77E4E841}" srcId="{0583F5A8-70F0-4A90-8E63-72F570F79572}" destId="{ED5D638D-E76C-426A-93D8-F8CA54BD17DA}" srcOrd="1" destOrd="0" parTransId="{8CBB4086-0715-4164-8002-213453204E4E}" sibTransId="{6CF5927D-C06C-4628-ACCD-13D31F2CB055}"/>
    <dgm:cxn modelId="{6F3F2BFD-A69F-4E85-88C4-905910E2AE01}" type="presOf" srcId="{C5E0BF29-CE30-40A2-9F46-3744366E4593}" destId="{979E3BB5-57F6-4260-9024-FE6197C64353}" srcOrd="0" destOrd="0" presId="urn:microsoft.com/office/officeart/2008/layout/NameandTitleOrganizationalChart"/>
    <dgm:cxn modelId="{1DB86EF6-595D-4BA4-B08D-12BB58DBEE9B}" type="presOf" srcId="{502A6CCE-44C1-42EF-9F3F-1832A8C307D4}" destId="{A363BFF7-342E-4242-89DB-789641DEDD09}" srcOrd="0" destOrd="0" presId="urn:microsoft.com/office/officeart/2008/layout/NameandTitleOrganizationalChart"/>
    <dgm:cxn modelId="{11E75CB7-F071-4D82-A791-CB0A880DD7A0}" type="presOf" srcId="{9BACC909-0538-47E6-AEB1-F8B32C132419}" destId="{2A0ADCB6-DEAB-4D65-910F-AF924ABD6446}" srcOrd="0" destOrd="0" presId="urn:microsoft.com/office/officeart/2008/layout/NameandTitleOrganizationalChart"/>
    <dgm:cxn modelId="{C0A1D1D5-BB31-4119-9EEE-FEECF82BA8EF}" type="presOf" srcId="{AFD53856-611B-4EFA-B8E6-85FCC7096677}" destId="{B2C6C085-2F3A-41AE-BE3F-18330F4D9149}" srcOrd="0" destOrd="0" presId="urn:microsoft.com/office/officeart/2008/layout/NameandTitleOrganizationalChart"/>
    <dgm:cxn modelId="{416AA66C-7040-4AB9-B672-3E58089878C3}" type="presOf" srcId="{C5E0BF29-CE30-40A2-9F46-3744366E4593}" destId="{638038E5-2A52-427C-BE89-88412541962E}" srcOrd="1" destOrd="0" presId="urn:microsoft.com/office/officeart/2008/layout/NameandTitleOrganizationalChart"/>
    <dgm:cxn modelId="{C5097A07-DB55-4B48-A314-DEEB79C58529}" type="presOf" srcId="{56C14FDC-659A-4C0B-B42D-FE7F236EA6A2}" destId="{C3C2D08A-4A0F-4489-838A-4EF8E5A4B055}" srcOrd="0" destOrd="0" presId="urn:microsoft.com/office/officeart/2008/layout/NameandTitleOrganizationalChart"/>
    <dgm:cxn modelId="{E038FB1B-A468-4EFF-9263-61B283297B2E}" srcId="{EF9151DF-8E68-45CE-8709-F66CBF4A14F3}" destId="{9C6E436F-8C57-48E0-A6C1-34E94CA2006A}" srcOrd="0" destOrd="0" parTransId="{96350874-2582-41C3-959F-417527CAF721}" sibTransId="{F5B91ED2-D059-4518-B7FE-2742441A4ED1}"/>
    <dgm:cxn modelId="{7E54A1FF-0A86-4EB2-87F2-D4BA425DC258}" type="presOf" srcId="{AFD53856-611B-4EFA-B8E6-85FCC7096677}" destId="{46DB3AAC-02F6-445D-B21F-FA25B4D2ED8D}" srcOrd="1" destOrd="0" presId="urn:microsoft.com/office/officeart/2008/layout/NameandTitleOrganizationalChart"/>
    <dgm:cxn modelId="{4C382F84-6E80-4B55-A346-0980152B0676}" type="presOf" srcId="{5F639B84-FA05-4B18-B0FD-871A9E54EAEC}" destId="{E5F1844F-A3B4-4BCF-8857-4E9200700C2A}" srcOrd="0" destOrd="0" presId="urn:microsoft.com/office/officeart/2008/layout/NameandTitleOrganizationalChart"/>
    <dgm:cxn modelId="{E4E9C14D-58AB-41FE-A2D4-BD219A40B432}" type="presParOf" srcId="{7DC3CB26-D9A3-463D-8AA1-C360B7C64EC2}" destId="{6A85D8E0-0A5C-4449-A4A4-C144B7E68C33}" srcOrd="0" destOrd="0" presId="urn:microsoft.com/office/officeart/2008/layout/NameandTitleOrganizationalChart"/>
    <dgm:cxn modelId="{6EE63B05-8E1F-4E8C-9C44-91950D06BF15}" type="presParOf" srcId="{6A85D8E0-0A5C-4449-A4A4-C144B7E68C33}" destId="{8B544AD2-F049-490E-99B1-95265FCB664F}" srcOrd="0" destOrd="0" presId="urn:microsoft.com/office/officeart/2008/layout/NameandTitleOrganizationalChart"/>
    <dgm:cxn modelId="{E8E69E99-8404-4689-9B8F-1E9EA4D8B6F3}" type="presParOf" srcId="{8B544AD2-F049-490E-99B1-95265FCB664F}" destId="{F8E80C87-B587-4945-90F5-54BDEE3A2ED0}" srcOrd="0" destOrd="0" presId="urn:microsoft.com/office/officeart/2008/layout/NameandTitleOrganizationalChart"/>
    <dgm:cxn modelId="{FE0CFCEA-97EA-4A67-B044-B4A30940E8D9}" type="presParOf" srcId="{8B544AD2-F049-490E-99B1-95265FCB664F}" destId="{B29DDD51-B659-4BE9-99A8-CBB05A1F8D80}" srcOrd="1" destOrd="0" presId="urn:microsoft.com/office/officeart/2008/layout/NameandTitleOrganizationalChart"/>
    <dgm:cxn modelId="{D0033A97-DB95-4808-9D5A-BED86A685ECF}" type="presParOf" srcId="{8B544AD2-F049-490E-99B1-95265FCB664F}" destId="{61059183-8E68-4DC1-BD28-C60A6E0653C8}" srcOrd="2" destOrd="0" presId="urn:microsoft.com/office/officeart/2008/layout/NameandTitleOrganizationalChart"/>
    <dgm:cxn modelId="{11E023B2-18DE-4541-91D5-ED9E7C4EE932}" type="presParOf" srcId="{6A85D8E0-0A5C-4449-A4A4-C144B7E68C33}" destId="{E27D97E4-8B6C-45CC-863B-5ED99D4D743D}" srcOrd="1" destOrd="0" presId="urn:microsoft.com/office/officeart/2008/layout/NameandTitleOrganizationalChart"/>
    <dgm:cxn modelId="{C656A9D6-99CA-4353-9096-24AEB8F4C2E0}" type="presParOf" srcId="{E27D97E4-8B6C-45CC-863B-5ED99D4D743D}" destId="{E34000ED-D460-4079-9F65-60CEF9E62195}" srcOrd="0" destOrd="0" presId="urn:microsoft.com/office/officeart/2008/layout/NameandTitleOrganizationalChart"/>
    <dgm:cxn modelId="{87BB6D1B-CC53-4E0C-94ED-6A81590C5BB8}" type="presParOf" srcId="{E27D97E4-8B6C-45CC-863B-5ED99D4D743D}" destId="{04FD5085-446D-4F20-BC80-6A03F4FF12A2}" srcOrd="1" destOrd="0" presId="urn:microsoft.com/office/officeart/2008/layout/NameandTitleOrganizationalChart"/>
    <dgm:cxn modelId="{DE87C668-F404-4B9F-8740-90D9AF7D2E31}" type="presParOf" srcId="{04FD5085-446D-4F20-BC80-6A03F4FF12A2}" destId="{AD7756AB-F002-4151-88A8-29CE585D7ABF}" srcOrd="0" destOrd="0" presId="urn:microsoft.com/office/officeart/2008/layout/NameandTitleOrganizationalChart"/>
    <dgm:cxn modelId="{07EEB4D6-C202-44EC-851A-3BA18CCA0FF1}" type="presParOf" srcId="{AD7756AB-F002-4151-88A8-29CE585D7ABF}" destId="{C016EC25-8CE6-4EF5-BF3C-4E985C7291E0}" srcOrd="0" destOrd="0" presId="urn:microsoft.com/office/officeart/2008/layout/NameandTitleOrganizationalChart"/>
    <dgm:cxn modelId="{9F13A70B-8679-46E0-A098-C1053117CB4F}" type="presParOf" srcId="{AD7756AB-F002-4151-88A8-29CE585D7ABF}" destId="{B2F976C0-E10F-437A-8C5F-2EE4931EDBD1}" srcOrd="1" destOrd="0" presId="urn:microsoft.com/office/officeart/2008/layout/NameandTitleOrganizationalChart"/>
    <dgm:cxn modelId="{6E554D13-EEED-4FDD-977B-B9942BA28ADC}" type="presParOf" srcId="{AD7756AB-F002-4151-88A8-29CE585D7ABF}" destId="{0891FF29-ECFF-4090-99A7-79FE82938583}" srcOrd="2" destOrd="0" presId="urn:microsoft.com/office/officeart/2008/layout/NameandTitleOrganizationalChart"/>
    <dgm:cxn modelId="{D94D3B52-6B9F-4AC1-837D-FA8F2DD981F5}" type="presParOf" srcId="{04FD5085-446D-4F20-BC80-6A03F4FF12A2}" destId="{EC684297-1344-4AAC-AA50-2A6574773ECE}" srcOrd="1" destOrd="0" presId="urn:microsoft.com/office/officeart/2008/layout/NameandTitleOrganizationalChart"/>
    <dgm:cxn modelId="{705AA200-2E93-41DE-8FBC-6F5F3975505C}" type="presParOf" srcId="{EC684297-1344-4AAC-AA50-2A6574773ECE}" destId="{A7B1708E-720F-4681-AD8D-AC1DBDE00967}" srcOrd="0" destOrd="0" presId="urn:microsoft.com/office/officeart/2008/layout/NameandTitleOrganizationalChart"/>
    <dgm:cxn modelId="{464B246C-050A-4822-BADA-EB6D8844C364}" type="presParOf" srcId="{EC684297-1344-4AAC-AA50-2A6574773ECE}" destId="{4B119883-F9B5-43E7-90E4-8119A12B3D37}" srcOrd="1" destOrd="0" presId="urn:microsoft.com/office/officeart/2008/layout/NameandTitleOrganizationalChart"/>
    <dgm:cxn modelId="{0266D4B1-DA6B-4CEF-8B2E-51102A701885}" type="presParOf" srcId="{4B119883-F9B5-43E7-90E4-8119A12B3D37}" destId="{472459CA-D56D-4B2B-881A-FD3D77FD6D90}" srcOrd="0" destOrd="0" presId="urn:microsoft.com/office/officeart/2008/layout/NameandTitleOrganizationalChart"/>
    <dgm:cxn modelId="{8199FC8F-8C3D-421A-A8CC-2522895429E5}" type="presParOf" srcId="{472459CA-D56D-4B2B-881A-FD3D77FD6D90}" destId="{B2C6C085-2F3A-41AE-BE3F-18330F4D9149}" srcOrd="0" destOrd="0" presId="urn:microsoft.com/office/officeart/2008/layout/NameandTitleOrganizationalChart"/>
    <dgm:cxn modelId="{3F26132C-14CB-4EAA-8623-8DB5AAFC959B}" type="presParOf" srcId="{472459CA-D56D-4B2B-881A-FD3D77FD6D90}" destId="{7555F55C-8503-471D-A755-313B3E6D11D5}" srcOrd="1" destOrd="0" presId="urn:microsoft.com/office/officeart/2008/layout/NameandTitleOrganizationalChart"/>
    <dgm:cxn modelId="{BB6CA47B-E27E-4303-BE52-18DF52058F66}" type="presParOf" srcId="{472459CA-D56D-4B2B-881A-FD3D77FD6D90}" destId="{46DB3AAC-02F6-445D-B21F-FA25B4D2ED8D}" srcOrd="2" destOrd="0" presId="urn:microsoft.com/office/officeart/2008/layout/NameandTitleOrganizationalChart"/>
    <dgm:cxn modelId="{12052DF8-7796-4911-A616-E1FB95E52113}" type="presParOf" srcId="{4B119883-F9B5-43E7-90E4-8119A12B3D37}" destId="{BA624221-0CB8-4CF6-956F-619DC66735EF}" srcOrd="1" destOrd="0" presId="urn:microsoft.com/office/officeart/2008/layout/NameandTitleOrganizationalChart"/>
    <dgm:cxn modelId="{A2E82414-4D68-47EE-9293-D1FB086F012D}" type="presParOf" srcId="{BA624221-0CB8-4CF6-956F-619DC66735EF}" destId="{08837460-5941-45DE-A59E-3B6370EE7CC1}" srcOrd="0" destOrd="0" presId="urn:microsoft.com/office/officeart/2008/layout/NameandTitleOrganizationalChart"/>
    <dgm:cxn modelId="{540B3E5C-F1B6-4006-9F5D-671A02810616}" type="presParOf" srcId="{BA624221-0CB8-4CF6-956F-619DC66735EF}" destId="{97A0F0DC-ACA7-43D2-A73E-8C4E6C18EAA6}" srcOrd="1" destOrd="0" presId="urn:microsoft.com/office/officeart/2008/layout/NameandTitleOrganizationalChart"/>
    <dgm:cxn modelId="{212EF46C-179E-40E3-966C-E48E9DA62A72}" type="presParOf" srcId="{97A0F0DC-ACA7-43D2-A73E-8C4E6C18EAA6}" destId="{71A12B8F-BE1F-4A02-AEFA-BCA1B28E0F33}" srcOrd="0" destOrd="0" presId="urn:microsoft.com/office/officeart/2008/layout/NameandTitleOrganizationalChart"/>
    <dgm:cxn modelId="{55064150-1F26-4796-AA1A-BCD7F1EA1986}" type="presParOf" srcId="{71A12B8F-BE1F-4A02-AEFA-BCA1B28E0F33}" destId="{B59F945D-94BA-4F1D-A9E7-13F0DDE39DF2}" srcOrd="0" destOrd="0" presId="urn:microsoft.com/office/officeart/2008/layout/NameandTitleOrganizationalChart"/>
    <dgm:cxn modelId="{590AD8C0-8B68-4808-BCEA-ACCD9B64264B}" type="presParOf" srcId="{71A12B8F-BE1F-4A02-AEFA-BCA1B28E0F33}" destId="{ABC9422A-3D59-4EE2-B877-2B7C3EE4CA28}" srcOrd="1" destOrd="0" presId="urn:microsoft.com/office/officeart/2008/layout/NameandTitleOrganizationalChart"/>
    <dgm:cxn modelId="{41F78540-CE54-40B9-B876-7CFA22D98EF5}" type="presParOf" srcId="{71A12B8F-BE1F-4A02-AEFA-BCA1B28E0F33}" destId="{3273B7E3-2DCF-4023-A2F1-0536F8015AFC}" srcOrd="2" destOrd="0" presId="urn:microsoft.com/office/officeart/2008/layout/NameandTitleOrganizationalChart"/>
    <dgm:cxn modelId="{9C0E7587-DA0F-49C4-A7F9-C014336B648F}" type="presParOf" srcId="{97A0F0DC-ACA7-43D2-A73E-8C4E6C18EAA6}" destId="{0643B45F-B83E-4576-BB92-5BBD091066F2}" srcOrd="1" destOrd="0" presId="urn:microsoft.com/office/officeart/2008/layout/NameandTitleOrganizationalChart"/>
    <dgm:cxn modelId="{0DC9832B-C10B-494D-A6F1-A3EA78A82652}" type="presParOf" srcId="{97A0F0DC-ACA7-43D2-A73E-8C4E6C18EAA6}" destId="{759FFF9B-FA63-4C2C-BD8B-B23709D1E277}" srcOrd="2" destOrd="0" presId="urn:microsoft.com/office/officeart/2008/layout/NameandTitleOrganizationalChart"/>
    <dgm:cxn modelId="{000A9610-8003-497B-AEFC-71D7F8B5DAE4}" type="presParOf" srcId="{BA624221-0CB8-4CF6-956F-619DC66735EF}" destId="{C5ED8C6B-982A-47AA-BD1D-94715112ED0E}" srcOrd="2" destOrd="0" presId="urn:microsoft.com/office/officeart/2008/layout/NameandTitleOrganizationalChart"/>
    <dgm:cxn modelId="{0C4C806D-34BF-4B17-8650-8732747C2D87}" type="presParOf" srcId="{BA624221-0CB8-4CF6-956F-619DC66735EF}" destId="{D17A333E-7D20-46A4-8505-897B7E909239}" srcOrd="3" destOrd="0" presId="urn:microsoft.com/office/officeart/2008/layout/NameandTitleOrganizationalChart"/>
    <dgm:cxn modelId="{519ADC61-48FA-45E8-B96A-7CDFF1DAFCEC}" type="presParOf" srcId="{D17A333E-7D20-46A4-8505-897B7E909239}" destId="{CCD296EA-01BD-4E08-BF34-5FCF92092085}" srcOrd="0" destOrd="0" presId="urn:microsoft.com/office/officeart/2008/layout/NameandTitleOrganizationalChart"/>
    <dgm:cxn modelId="{416D0C6B-3C5C-4ADB-B4BB-77237E61F11D}" type="presParOf" srcId="{CCD296EA-01BD-4E08-BF34-5FCF92092085}" destId="{979E3BB5-57F6-4260-9024-FE6197C64353}" srcOrd="0" destOrd="0" presId="urn:microsoft.com/office/officeart/2008/layout/NameandTitleOrganizationalChart"/>
    <dgm:cxn modelId="{A09A0CE3-7416-4DF4-9DC0-52A88BCFDA9C}" type="presParOf" srcId="{CCD296EA-01BD-4E08-BF34-5FCF92092085}" destId="{82F3A217-4B30-453A-9640-ADD72F257BB6}" srcOrd="1" destOrd="0" presId="urn:microsoft.com/office/officeart/2008/layout/NameandTitleOrganizationalChart"/>
    <dgm:cxn modelId="{A3D99292-9ADD-45D7-BAFB-08485C799AD7}" type="presParOf" srcId="{CCD296EA-01BD-4E08-BF34-5FCF92092085}" destId="{638038E5-2A52-427C-BE89-88412541962E}" srcOrd="2" destOrd="0" presId="urn:microsoft.com/office/officeart/2008/layout/NameandTitleOrganizationalChart"/>
    <dgm:cxn modelId="{A5C88159-BC5E-4AA8-AE8F-D33B16970963}" type="presParOf" srcId="{D17A333E-7D20-46A4-8505-897B7E909239}" destId="{3FA3B1FC-48E5-4223-99EA-DE3D16D511BD}" srcOrd="1" destOrd="0" presId="urn:microsoft.com/office/officeart/2008/layout/NameandTitleOrganizationalChart"/>
    <dgm:cxn modelId="{0B9929D8-4ACD-4DB5-80BB-3AE37A958C09}" type="presParOf" srcId="{D17A333E-7D20-46A4-8505-897B7E909239}" destId="{FBD632B5-6885-44B8-9050-831B5E49D60C}" srcOrd="2" destOrd="0" presId="urn:microsoft.com/office/officeart/2008/layout/NameandTitleOrganizationalChart"/>
    <dgm:cxn modelId="{F2DA7A41-8D1D-47CC-A402-ACF41F212B47}" type="presParOf" srcId="{BA624221-0CB8-4CF6-956F-619DC66735EF}" destId="{EEC08FA4-7B42-4BF7-9232-AA3BF4535415}" srcOrd="4" destOrd="0" presId="urn:microsoft.com/office/officeart/2008/layout/NameandTitleOrganizationalChart"/>
    <dgm:cxn modelId="{1472E76D-CE21-4024-8F32-92630583C10F}" type="presParOf" srcId="{BA624221-0CB8-4CF6-956F-619DC66735EF}" destId="{05B40A5B-B2FA-4071-A2C6-404895374ED9}" srcOrd="5" destOrd="0" presId="urn:microsoft.com/office/officeart/2008/layout/NameandTitleOrganizationalChart"/>
    <dgm:cxn modelId="{D3B04744-FED5-455E-82F1-C38AFB9DFD50}" type="presParOf" srcId="{05B40A5B-B2FA-4071-A2C6-404895374ED9}" destId="{9907E3CE-2476-47EE-A1A9-54707F3A5ABF}" srcOrd="0" destOrd="0" presId="urn:microsoft.com/office/officeart/2008/layout/NameandTitleOrganizationalChart"/>
    <dgm:cxn modelId="{745ADCD3-6882-4C0D-B062-A30C3C4F379C}" type="presParOf" srcId="{9907E3CE-2476-47EE-A1A9-54707F3A5ABF}" destId="{A9902D14-3D05-4B0B-878C-04DD8588E0BA}" srcOrd="0" destOrd="0" presId="urn:microsoft.com/office/officeart/2008/layout/NameandTitleOrganizationalChart"/>
    <dgm:cxn modelId="{C438E4D4-48CC-409F-9484-558B05ED988D}" type="presParOf" srcId="{9907E3CE-2476-47EE-A1A9-54707F3A5ABF}" destId="{E5F1844F-A3B4-4BCF-8857-4E9200700C2A}" srcOrd="1" destOrd="0" presId="urn:microsoft.com/office/officeart/2008/layout/NameandTitleOrganizationalChart"/>
    <dgm:cxn modelId="{961A9B36-D41C-4269-AFB6-614AF7D47525}" type="presParOf" srcId="{9907E3CE-2476-47EE-A1A9-54707F3A5ABF}" destId="{457791D0-81B7-4E81-93AE-EF87FFB62F44}" srcOrd="2" destOrd="0" presId="urn:microsoft.com/office/officeart/2008/layout/NameandTitleOrganizationalChart"/>
    <dgm:cxn modelId="{076C3768-D181-4C7E-83E9-097269BC3B0F}" type="presParOf" srcId="{05B40A5B-B2FA-4071-A2C6-404895374ED9}" destId="{169DA37D-EF96-4447-B6F9-2CF92CD5C828}" srcOrd="1" destOrd="0" presId="urn:microsoft.com/office/officeart/2008/layout/NameandTitleOrganizationalChart"/>
    <dgm:cxn modelId="{95E2B115-C7A3-463A-8549-7EFF95AFD53B}" type="presParOf" srcId="{05B40A5B-B2FA-4071-A2C6-404895374ED9}" destId="{61D828C1-EE0B-49B7-A938-C245318C6BA2}" srcOrd="2" destOrd="0" presId="urn:microsoft.com/office/officeart/2008/layout/NameandTitleOrganizationalChart"/>
    <dgm:cxn modelId="{8519ECF5-F849-4DB2-982E-C8CFC517EEC0}" type="presParOf" srcId="{4B119883-F9B5-43E7-90E4-8119A12B3D37}" destId="{2971309C-A41A-43E6-A4FB-EAFB08F6808E}" srcOrd="2" destOrd="0" presId="urn:microsoft.com/office/officeart/2008/layout/NameandTitleOrganizationalChart"/>
    <dgm:cxn modelId="{2A432D35-EC58-400C-B787-0B93FC5126AB}" type="presParOf" srcId="{EC684297-1344-4AAC-AA50-2A6574773ECE}" destId="{FA0B615D-7ECD-4200-8585-C7A1F09D16D5}" srcOrd="2" destOrd="0" presId="urn:microsoft.com/office/officeart/2008/layout/NameandTitleOrganizationalChart"/>
    <dgm:cxn modelId="{4C144DCE-84CD-4C8A-BF8D-9C14E2681918}" type="presParOf" srcId="{EC684297-1344-4AAC-AA50-2A6574773ECE}" destId="{F438AABC-1B92-46CD-B0D3-95D051D1E3E4}" srcOrd="3" destOrd="0" presId="urn:microsoft.com/office/officeart/2008/layout/NameandTitleOrganizationalChart"/>
    <dgm:cxn modelId="{DBCA4981-68C6-42BD-8E14-5998BA643FDE}" type="presParOf" srcId="{F438AABC-1B92-46CD-B0D3-95D051D1E3E4}" destId="{34E6C060-9822-4BE6-971D-CB6003955B57}" srcOrd="0" destOrd="0" presId="urn:microsoft.com/office/officeart/2008/layout/NameandTitleOrganizationalChart"/>
    <dgm:cxn modelId="{D2F6F3D7-5931-46B3-8014-EB0E4B3FFDD6}" type="presParOf" srcId="{34E6C060-9822-4BE6-971D-CB6003955B57}" destId="{E3F7FB76-C4F2-4DF4-A9E4-1F5B1623A36F}" srcOrd="0" destOrd="0" presId="urn:microsoft.com/office/officeart/2008/layout/NameandTitleOrganizationalChart"/>
    <dgm:cxn modelId="{92A68F3C-4523-4BF0-863D-8EF9E3268A62}" type="presParOf" srcId="{34E6C060-9822-4BE6-971D-CB6003955B57}" destId="{693B22F0-7F4B-48E7-92F8-0F06BDEDB7BD}" srcOrd="1" destOrd="0" presId="urn:microsoft.com/office/officeart/2008/layout/NameandTitleOrganizationalChart"/>
    <dgm:cxn modelId="{B6E80D9F-033B-4CAB-9083-491E861D9A53}" type="presParOf" srcId="{34E6C060-9822-4BE6-971D-CB6003955B57}" destId="{FC1341A0-9B3B-49D5-A088-3CBEEB16AC9D}" srcOrd="2" destOrd="0" presId="urn:microsoft.com/office/officeart/2008/layout/NameandTitleOrganizationalChart"/>
    <dgm:cxn modelId="{E4E425D7-609F-48B9-A8D1-05ECE2C42FBA}" type="presParOf" srcId="{F438AABC-1B92-46CD-B0D3-95D051D1E3E4}" destId="{DFDF9926-02A1-4F4A-8A27-D0B62342714F}" srcOrd="1" destOrd="0" presId="urn:microsoft.com/office/officeart/2008/layout/NameandTitleOrganizationalChart"/>
    <dgm:cxn modelId="{CC309A61-F095-41BF-B89B-D5DE68A59511}" type="presParOf" srcId="{F438AABC-1B92-46CD-B0D3-95D051D1E3E4}" destId="{E7D24773-3728-4957-9318-E6565D4A8117}" srcOrd="2" destOrd="0" presId="urn:microsoft.com/office/officeart/2008/layout/NameandTitleOrganizationalChart"/>
    <dgm:cxn modelId="{02DCBEED-17FA-46AF-A4A3-DD989E0B0255}" type="presParOf" srcId="{04FD5085-446D-4F20-BC80-6A03F4FF12A2}" destId="{EFECA96D-E723-4338-816B-D4765C315D65}" srcOrd="2" destOrd="0" presId="urn:microsoft.com/office/officeart/2008/layout/NameandTitleOrganizationalChart"/>
    <dgm:cxn modelId="{AECE353B-CB69-47DB-A4F2-DE4AFC57B7F8}" type="presParOf" srcId="{E27D97E4-8B6C-45CC-863B-5ED99D4D743D}" destId="{298384AC-A06B-485C-9472-69AAFF3622D3}" srcOrd="2" destOrd="0" presId="urn:microsoft.com/office/officeart/2008/layout/NameandTitleOrganizationalChart"/>
    <dgm:cxn modelId="{3FF8C5B6-CABB-47F4-9179-7756EE448406}" type="presParOf" srcId="{E27D97E4-8B6C-45CC-863B-5ED99D4D743D}" destId="{FE248246-35CB-4D1F-AF67-88E86C9012DD}" srcOrd="3" destOrd="0" presId="urn:microsoft.com/office/officeart/2008/layout/NameandTitleOrganizationalChart"/>
    <dgm:cxn modelId="{0EE6D22D-B9E7-4DC0-BC99-118A48611F54}" type="presParOf" srcId="{FE248246-35CB-4D1F-AF67-88E86C9012DD}" destId="{B10EDC85-3A6E-4B4C-A5E2-D4202681A82B}" srcOrd="0" destOrd="0" presId="urn:microsoft.com/office/officeart/2008/layout/NameandTitleOrganizationalChart"/>
    <dgm:cxn modelId="{7BB44748-490B-49A9-8EC7-524E926099CC}" type="presParOf" srcId="{B10EDC85-3A6E-4B4C-A5E2-D4202681A82B}" destId="{670B8470-EC8E-47DE-8783-6467C76F2F04}" srcOrd="0" destOrd="0" presId="urn:microsoft.com/office/officeart/2008/layout/NameandTitleOrganizationalChart"/>
    <dgm:cxn modelId="{D8ACD1B0-C13E-4653-92FC-4D9E1520BA10}" type="presParOf" srcId="{B10EDC85-3A6E-4B4C-A5E2-D4202681A82B}" destId="{A64DA7C4-1E17-419B-B18E-C9A25E8F33D0}" srcOrd="1" destOrd="0" presId="urn:microsoft.com/office/officeart/2008/layout/NameandTitleOrganizationalChart"/>
    <dgm:cxn modelId="{D2194333-9C49-4243-95F1-679A4806CE37}" type="presParOf" srcId="{B10EDC85-3A6E-4B4C-A5E2-D4202681A82B}" destId="{2EAC0D04-6E5C-4B70-9BF4-4ADBAEE68F33}" srcOrd="2" destOrd="0" presId="urn:microsoft.com/office/officeart/2008/layout/NameandTitleOrganizationalChart"/>
    <dgm:cxn modelId="{B71E33BD-162A-423E-9D99-AC48D92176AF}" type="presParOf" srcId="{FE248246-35CB-4D1F-AF67-88E86C9012DD}" destId="{8278F59E-6987-4944-806D-B03AE482C9A5}" srcOrd="1" destOrd="0" presId="urn:microsoft.com/office/officeart/2008/layout/NameandTitleOrganizationalChart"/>
    <dgm:cxn modelId="{417C599B-6633-43D2-8A71-80308776D2F5}" type="presParOf" srcId="{FE248246-35CB-4D1F-AF67-88E86C9012DD}" destId="{6E9D5679-8FD1-4E57-9421-8EDE72BC763C}" srcOrd="2" destOrd="0" presId="urn:microsoft.com/office/officeart/2008/layout/NameandTitleOrganizationalChart"/>
    <dgm:cxn modelId="{51281AA8-CA20-4787-BD23-71356355B09B}" type="presParOf" srcId="{E27D97E4-8B6C-45CC-863B-5ED99D4D743D}" destId="{F324383E-9B30-47AB-A21B-57BB331FABA7}" srcOrd="4" destOrd="0" presId="urn:microsoft.com/office/officeart/2008/layout/NameandTitleOrganizationalChart"/>
    <dgm:cxn modelId="{E55EF4D5-8A18-46AD-AF74-A870D554AC5F}" type="presParOf" srcId="{E27D97E4-8B6C-45CC-863B-5ED99D4D743D}" destId="{82C40255-DC15-4E4C-B352-C5A5F48EF02A}" srcOrd="5" destOrd="0" presId="urn:microsoft.com/office/officeart/2008/layout/NameandTitleOrganizationalChart"/>
    <dgm:cxn modelId="{25D04D1D-39C0-4BA7-A720-AE74FDC69A42}" type="presParOf" srcId="{82C40255-DC15-4E4C-B352-C5A5F48EF02A}" destId="{A60D3E75-52FB-43FB-AE4F-C8F1E9830193}" srcOrd="0" destOrd="0" presId="urn:microsoft.com/office/officeart/2008/layout/NameandTitleOrganizationalChart"/>
    <dgm:cxn modelId="{05DF14C5-F5AB-427D-94A9-796E232BA91B}" type="presParOf" srcId="{A60D3E75-52FB-43FB-AE4F-C8F1E9830193}" destId="{C3C2D08A-4A0F-4489-838A-4EF8E5A4B055}" srcOrd="0" destOrd="0" presId="urn:microsoft.com/office/officeart/2008/layout/NameandTitleOrganizationalChart"/>
    <dgm:cxn modelId="{A077CF5F-98F5-49F6-B3E2-BB60528AFB04}" type="presParOf" srcId="{A60D3E75-52FB-43FB-AE4F-C8F1E9830193}" destId="{2A0ADCB6-DEAB-4D65-910F-AF924ABD6446}" srcOrd="1" destOrd="0" presId="urn:microsoft.com/office/officeart/2008/layout/NameandTitleOrganizationalChart"/>
    <dgm:cxn modelId="{427A37BF-601A-452C-97D4-A36D2AAE66C7}" type="presParOf" srcId="{A60D3E75-52FB-43FB-AE4F-C8F1E9830193}" destId="{5B65C7F6-A7CA-4A0F-9C0D-9BBBD96E51C4}" srcOrd="2" destOrd="0" presId="urn:microsoft.com/office/officeart/2008/layout/NameandTitleOrganizationalChart"/>
    <dgm:cxn modelId="{544E8EFC-B0EF-4251-8D1E-9D2805BEE57A}" type="presParOf" srcId="{82C40255-DC15-4E4C-B352-C5A5F48EF02A}" destId="{07DC1B86-9117-461C-9399-5F0907A6E0C8}" srcOrd="1" destOrd="0" presId="urn:microsoft.com/office/officeart/2008/layout/NameandTitleOrganizationalChart"/>
    <dgm:cxn modelId="{1E97FA9F-A19B-4FA1-9CE9-480EB291434A}" type="presParOf" srcId="{82C40255-DC15-4E4C-B352-C5A5F48EF02A}" destId="{5EBCECD0-6AB4-4811-901E-C0B0A1B0F01F}" srcOrd="2" destOrd="0" presId="urn:microsoft.com/office/officeart/2008/layout/NameandTitleOrganizationalChart"/>
    <dgm:cxn modelId="{E13CD913-BA9F-4E29-A589-53026EDC74D9}" type="presParOf" srcId="{E27D97E4-8B6C-45CC-863B-5ED99D4D743D}" destId="{A363BFF7-342E-4242-89DB-789641DEDD09}" srcOrd="6" destOrd="0" presId="urn:microsoft.com/office/officeart/2008/layout/NameandTitleOrganizationalChart"/>
    <dgm:cxn modelId="{B51CF450-178D-414C-BD3C-A35E3D3064EA}" type="presParOf" srcId="{E27D97E4-8B6C-45CC-863B-5ED99D4D743D}" destId="{708D332E-2480-4A6F-909E-AE8E39216B44}" srcOrd="7" destOrd="0" presId="urn:microsoft.com/office/officeart/2008/layout/NameandTitleOrganizationalChart"/>
    <dgm:cxn modelId="{B197785D-DF82-450F-9F20-BBC5A582E3BC}" type="presParOf" srcId="{708D332E-2480-4A6F-909E-AE8E39216B44}" destId="{88756156-07D7-4202-A72B-13B3AEB2D206}" srcOrd="0" destOrd="0" presId="urn:microsoft.com/office/officeart/2008/layout/NameandTitleOrganizationalChart"/>
    <dgm:cxn modelId="{7E55BDD6-333C-49FD-8571-7852BBD08FB5}" type="presParOf" srcId="{88756156-07D7-4202-A72B-13B3AEB2D206}" destId="{132C60F9-6F1E-4671-BB01-BA2E105BBE45}" srcOrd="0" destOrd="0" presId="urn:microsoft.com/office/officeart/2008/layout/NameandTitleOrganizationalChart"/>
    <dgm:cxn modelId="{5DD29A4C-F3DF-4222-AB73-BC6EB9AF14C3}" type="presParOf" srcId="{88756156-07D7-4202-A72B-13B3AEB2D206}" destId="{85DF35DE-2DC3-4465-AFF2-D11E19467B79}" srcOrd="1" destOrd="0" presId="urn:microsoft.com/office/officeart/2008/layout/NameandTitleOrganizationalChart"/>
    <dgm:cxn modelId="{633C8917-2804-47F1-B7DF-03E0E99020FA}" type="presParOf" srcId="{88756156-07D7-4202-A72B-13B3AEB2D206}" destId="{8C4710EE-FCB5-4E0A-8228-7704A48ACDB4}" srcOrd="2" destOrd="0" presId="urn:microsoft.com/office/officeart/2008/layout/NameandTitleOrganizationalChart"/>
    <dgm:cxn modelId="{4099BF42-DA19-442B-BD0F-4040EA7117BC}" type="presParOf" srcId="{708D332E-2480-4A6F-909E-AE8E39216B44}" destId="{7335E4AA-3A7F-4C95-A6ED-BBF885DA96B9}" srcOrd="1" destOrd="0" presId="urn:microsoft.com/office/officeart/2008/layout/NameandTitleOrganizationalChart"/>
    <dgm:cxn modelId="{964ABACD-20D6-4FAC-AD21-97988CC03621}" type="presParOf" srcId="{708D332E-2480-4A6F-909E-AE8E39216B44}" destId="{E04B289C-8352-4EF5-8618-B70BFE9422F8}" srcOrd="2" destOrd="0" presId="urn:microsoft.com/office/officeart/2008/layout/NameandTitleOrganizationalChart"/>
    <dgm:cxn modelId="{E4EBD895-B423-4051-8F5D-F2C3D8FAE6E5}" type="presParOf" srcId="{6A85D8E0-0A5C-4449-A4A4-C144B7E68C33}" destId="{014881B7-43A7-4B6E-B809-D9B9AF219A79}" srcOrd="2" destOrd="0" presId="urn:microsoft.com/office/officeart/2008/layout/NameandTitleOrganizationalChart"/>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EF9151DF-8E68-45CE-8709-F66CBF4A14F3}" type="doc">
      <dgm:prSet loTypeId="urn:microsoft.com/office/officeart/2008/layout/NameandTitleOrganizationalChart" loCatId="hierarchy" qsTypeId="urn:microsoft.com/office/officeart/2005/8/quickstyle/simple1" qsCatId="simple" csTypeId="urn:microsoft.com/office/officeart/2005/8/colors/accent1_2" csCatId="accent1" phldr="1"/>
      <dgm:spPr/>
      <dgm:t>
        <a:bodyPr/>
        <a:lstStyle/>
        <a:p>
          <a:endParaRPr lang="fr-FR"/>
        </a:p>
      </dgm:t>
    </dgm:pt>
    <dgm:pt modelId="{9C6E436F-8C57-48E0-A6C1-34E94CA2006A}">
      <dgm:prSet phldrT="[Texte]"/>
      <dgm:spPr/>
      <dgm:t>
        <a:bodyPr/>
        <a:lstStyle/>
        <a:p>
          <a:pPr algn="ctr"/>
          <a:r>
            <a:rPr lang="fr-FR"/>
            <a:t>Horaire</a:t>
          </a:r>
        </a:p>
      </dgm:t>
    </dgm:pt>
    <dgm:pt modelId="{96350874-2582-41C3-959F-417527CAF721}" type="parTrans" cxnId="{E038FB1B-A468-4EFF-9263-61B283297B2E}">
      <dgm:prSet/>
      <dgm:spPr/>
      <dgm:t>
        <a:bodyPr/>
        <a:lstStyle/>
        <a:p>
          <a:pPr algn="ctr"/>
          <a:endParaRPr lang="fr-FR"/>
        </a:p>
      </dgm:t>
    </dgm:pt>
    <dgm:pt modelId="{F5B91ED2-D059-4518-B7FE-2742441A4ED1}" type="sibTrans" cxnId="{E038FB1B-A468-4EFF-9263-61B283297B2E}">
      <dgm:prSet/>
      <dgm:spPr/>
      <dgm:t>
        <a:bodyPr/>
        <a:lstStyle/>
        <a:p>
          <a:pPr algn="ctr"/>
          <a:endParaRPr lang="fr-FR"/>
        </a:p>
      </dgm:t>
    </dgm:pt>
    <dgm:pt modelId="{DF62ACB2-4F1D-4B13-93AE-7B819FEC7106}">
      <dgm:prSet phldrT="[Texte]"/>
      <dgm:spPr/>
      <dgm:t>
        <a:bodyPr/>
        <a:lstStyle/>
        <a:p>
          <a:pPr algn="ctr"/>
          <a:r>
            <a:rPr lang="fr-FR"/>
            <a:t>Non renseigné(15)</a:t>
          </a:r>
        </a:p>
      </dgm:t>
    </dgm:pt>
    <dgm:pt modelId="{0EB9D637-F31C-4EED-AC2C-18D1AA541A09}" type="parTrans" cxnId="{FED64C16-AD6A-4F0F-A445-E84C8BCE6650}">
      <dgm:prSet/>
      <dgm:spPr/>
      <dgm:t>
        <a:bodyPr/>
        <a:lstStyle/>
        <a:p>
          <a:pPr algn="ctr"/>
          <a:endParaRPr lang="fr-FR"/>
        </a:p>
      </dgm:t>
    </dgm:pt>
    <dgm:pt modelId="{B95641C8-2A24-4E19-B0C6-156DDE80AECD}" type="sibTrans" cxnId="{FED64C16-AD6A-4F0F-A445-E84C8BCE6650}">
      <dgm:prSet/>
      <dgm:spPr/>
      <dgm:t>
        <a:bodyPr/>
        <a:lstStyle/>
        <a:p>
          <a:pPr algn="ctr"/>
          <a:r>
            <a:rPr lang="fr-FR"/>
            <a:t>  Erreur syntaxe </a:t>
          </a:r>
        </a:p>
      </dgm:t>
    </dgm:pt>
    <dgm:pt modelId="{0583F5A8-70F0-4A90-8E63-72F570F79572}">
      <dgm:prSet phldrT="[Texte]"/>
      <dgm:spPr/>
      <dgm:t>
        <a:bodyPr/>
        <a:lstStyle/>
        <a:p>
          <a:pPr algn="ctr"/>
          <a:r>
            <a:rPr lang="fr-FR"/>
            <a:t>Compris dans [0,23] </a:t>
          </a:r>
        </a:p>
      </dgm:t>
    </dgm:pt>
    <dgm:pt modelId="{329F04AC-C921-496B-8273-49E1AAE0C40F}" type="parTrans" cxnId="{CB2E7DF6-8CF1-4712-8AB8-51585DD376E7}">
      <dgm:prSet/>
      <dgm:spPr/>
      <dgm:t>
        <a:bodyPr/>
        <a:lstStyle/>
        <a:p>
          <a:pPr algn="ctr"/>
          <a:endParaRPr lang="fr-FR"/>
        </a:p>
      </dgm:t>
    </dgm:pt>
    <dgm:pt modelId="{02C09A83-53B0-4C17-AAD0-E518659864D2}" type="sibTrans" cxnId="{CB2E7DF6-8CF1-4712-8AB8-51585DD376E7}">
      <dgm:prSet/>
      <dgm:spPr/>
      <dgm:t>
        <a:bodyPr/>
        <a:lstStyle/>
        <a:p>
          <a:pPr algn="ctr"/>
          <a:endParaRPr lang="fr-FR"/>
        </a:p>
      </dgm:t>
    </dgm:pt>
    <dgm:pt modelId="{56C14FDC-659A-4C0B-B42D-FE7F236EA6A2}">
      <dgm:prSet phldrT="[Texte]"/>
      <dgm:spPr/>
      <dgm:t>
        <a:bodyPr/>
        <a:lstStyle/>
        <a:p>
          <a:pPr algn="ctr"/>
          <a:r>
            <a:rPr lang="fr-FR"/>
            <a:t>Non Compris dans[0,23](16)</a:t>
          </a:r>
        </a:p>
      </dgm:t>
    </dgm:pt>
    <dgm:pt modelId="{A070FF3C-0B87-4C16-8A24-410424E90AA6}" type="parTrans" cxnId="{03D05187-7776-480D-9817-CDEE60A0A473}">
      <dgm:prSet/>
      <dgm:spPr/>
      <dgm:t>
        <a:bodyPr/>
        <a:lstStyle/>
        <a:p>
          <a:pPr algn="ctr"/>
          <a:endParaRPr lang="fr-FR"/>
        </a:p>
      </dgm:t>
    </dgm:pt>
    <dgm:pt modelId="{9BACC909-0538-47E6-AEB1-F8B32C132419}" type="sibTrans" cxnId="{03D05187-7776-480D-9817-CDEE60A0A473}">
      <dgm:prSet/>
      <dgm:spPr/>
      <dgm:t>
        <a:bodyPr/>
        <a:lstStyle/>
        <a:p>
          <a:pPr algn="ctr"/>
          <a:r>
            <a:rPr lang="fr-FR"/>
            <a:t>Erreur saisie horaire</a:t>
          </a:r>
        </a:p>
      </dgm:t>
    </dgm:pt>
    <dgm:pt modelId="{620EBE2D-7A72-40D9-81AC-4F4325145C4F}">
      <dgm:prSet phldrT="[Texte]"/>
      <dgm:spPr/>
      <dgm:t>
        <a:bodyPr/>
        <a:lstStyle/>
        <a:p>
          <a:pPr algn="ctr"/>
          <a:r>
            <a:rPr lang="fr-FR"/>
            <a:t>Aucune requête à supprimer (17)</a:t>
          </a:r>
        </a:p>
      </dgm:t>
    </dgm:pt>
    <dgm:pt modelId="{52EF9C30-DDAA-4C1B-B36D-D078D99A80C7}" type="parTrans" cxnId="{C5839AD6-0969-4B4D-BFE4-6A3AF3271BC6}">
      <dgm:prSet/>
      <dgm:spPr/>
      <dgm:t>
        <a:bodyPr/>
        <a:lstStyle/>
        <a:p>
          <a:pPr algn="ctr"/>
          <a:endParaRPr lang="fr-FR"/>
        </a:p>
      </dgm:t>
    </dgm:pt>
    <dgm:pt modelId="{3F5F8624-B7A7-4575-82A2-F82988CD4161}" type="sibTrans" cxnId="{C5839AD6-0969-4B4D-BFE4-6A3AF3271BC6}">
      <dgm:prSet/>
      <dgm:spPr/>
      <dgm:t>
        <a:bodyPr/>
        <a:lstStyle/>
        <a:p>
          <a:pPr algn="ctr"/>
          <a:endParaRPr lang="fr-FR"/>
        </a:p>
      </dgm:t>
    </dgm:pt>
    <dgm:pt modelId="{40143951-1386-49E7-B8BE-A07CA3E9A2CD}">
      <dgm:prSet phldrT="[Texte]"/>
      <dgm:spPr/>
      <dgm:t>
        <a:bodyPr/>
        <a:lstStyle/>
        <a:p>
          <a:pPr algn="ctr"/>
          <a:r>
            <a:rPr lang="fr-FR"/>
            <a:t>Toutes les requêtes à supprimer (18)</a:t>
          </a:r>
        </a:p>
      </dgm:t>
    </dgm:pt>
    <dgm:pt modelId="{9218FC7E-007F-4402-A0BC-D70694CF2C44}" type="parTrans" cxnId="{BB0974B9-F362-4C2B-9F8F-E58FD550F60B}">
      <dgm:prSet/>
      <dgm:spPr/>
      <dgm:t>
        <a:bodyPr/>
        <a:lstStyle/>
        <a:p>
          <a:pPr algn="ctr"/>
          <a:endParaRPr lang="fr-FR"/>
        </a:p>
      </dgm:t>
    </dgm:pt>
    <dgm:pt modelId="{EEE6BE3F-903C-4364-A0A1-0A587E33867F}" type="sibTrans" cxnId="{BB0974B9-F362-4C2B-9F8F-E58FD550F60B}">
      <dgm:prSet/>
      <dgm:spPr/>
      <dgm:t>
        <a:bodyPr/>
        <a:lstStyle/>
        <a:p>
          <a:pPr algn="ctr"/>
          <a:endParaRPr lang="fr-FR"/>
        </a:p>
      </dgm:t>
    </dgm:pt>
    <dgm:pt modelId="{296E6797-BBFC-4CBD-BE24-E40B0B02E442}">
      <dgm:prSet phldrT="[Texte]"/>
      <dgm:spPr/>
      <dgm:t>
        <a:bodyPr/>
        <a:lstStyle/>
        <a:p>
          <a:pPr algn="ctr"/>
          <a:r>
            <a:rPr lang="fr-FR"/>
            <a:t>Seuls certaines requêtes à filtrer (19)</a:t>
          </a:r>
        </a:p>
      </dgm:t>
    </dgm:pt>
    <dgm:pt modelId="{850FCFD8-6DC6-430A-8D46-3FD96357767E}" type="parTrans" cxnId="{B2E1D883-AA86-47C0-9565-2B089A5B7EC3}">
      <dgm:prSet/>
      <dgm:spPr/>
      <dgm:t>
        <a:bodyPr/>
        <a:lstStyle/>
        <a:p>
          <a:pPr algn="ctr"/>
          <a:endParaRPr lang="fr-FR"/>
        </a:p>
      </dgm:t>
    </dgm:pt>
    <dgm:pt modelId="{C195666D-E02D-4371-9C2F-E539B75D5C98}" type="sibTrans" cxnId="{B2E1D883-AA86-47C0-9565-2B089A5B7EC3}">
      <dgm:prSet/>
      <dgm:spPr/>
      <dgm:t>
        <a:bodyPr/>
        <a:lstStyle/>
        <a:p>
          <a:pPr algn="ctr"/>
          <a:endParaRPr lang="fr-FR"/>
        </a:p>
      </dgm:t>
    </dgm:pt>
    <dgm:pt modelId="{7DC3CB26-D9A3-463D-8AA1-C360B7C64EC2}" type="pres">
      <dgm:prSet presAssocID="{EF9151DF-8E68-45CE-8709-F66CBF4A14F3}" presName="hierChild1" presStyleCnt="0">
        <dgm:presLayoutVars>
          <dgm:orgChart val="1"/>
          <dgm:chPref val="1"/>
          <dgm:dir/>
          <dgm:animOne val="branch"/>
          <dgm:animLvl val="lvl"/>
          <dgm:resizeHandles/>
        </dgm:presLayoutVars>
      </dgm:prSet>
      <dgm:spPr/>
      <dgm:t>
        <a:bodyPr/>
        <a:lstStyle/>
        <a:p>
          <a:endParaRPr lang="fr-FR"/>
        </a:p>
      </dgm:t>
    </dgm:pt>
    <dgm:pt modelId="{6A85D8E0-0A5C-4449-A4A4-C144B7E68C33}" type="pres">
      <dgm:prSet presAssocID="{9C6E436F-8C57-48E0-A6C1-34E94CA2006A}" presName="hierRoot1" presStyleCnt="0">
        <dgm:presLayoutVars>
          <dgm:hierBranch val="init"/>
        </dgm:presLayoutVars>
      </dgm:prSet>
      <dgm:spPr/>
    </dgm:pt>
    <dgm:pt modelId="{8B544AD2-F049-490E-99B1-95265FCB664F}" type="pres">
      <dgm:prSet presAssocID="{9C6E436F-8C57-48E0-A6C1-34E94CA2006A}" presName="rootComposite1" presStyleCnt="0"/>
      <dgm:spPr/>
    </dgm:pt>
    <dgm:pt modelId="{F8E80C87-B587-4945-90F5-54BDEE3A2ED0}" type="pres">
      <dgm:prSet presAssocID="{9C6E436F-8C57-48E0-A6C1-34E94CA2006A}" presName="rootText1" presStyleLbl="node0" presStyleIdx="0" presStyleCnt="1">
        <dgm:presLayoutVars>
          <dgm:chMax/>
          <dgm:chPref val="3"/>
        </dgm:presLayoutVars>
      </dgm:prSet>
      <dgm:spPr/>
      <dgm:t>
        <a:bodyPr/>
        <a:lstStyle/>
        <a:p>
          <a:endParaRPr lang="fr-FR"/>
        </a:p>
      </dgm:t>
    </dgm:pt>
    <dgm:pt modelId="{B29DDD51-B659-4BE9-99A8-CBB05A1F8D80}" type="pres">
      <dgm:prSet presAssocID="{9C6E436F-8C57-48E0-A6C1-34E94CA2006A}" presName="titleText1" presStyleLbl="fgAcc0" presStyleIdx="0" presStyleCnt="1">
        <dgm:presLayoutVars>
          <dgm:chMax val="0"/>
          <dgm:chPref val="0"/>
        </dgm:presLayoutVars>
      </dgm:prSet>
      <dgm:spPr/>
      <dgm:t>
        <a:bodyPr/>
        <a:lstStyle/>
        <a:p>
          <a:endParaRPr lang="fr-FR"/>
        </a:p>
      </dgm:t>
    </dgm:pt>
    <dgm:pt modelId="{61059183-8E68-4DC1-BD28-C60A6E0653C8}" type="pres">
      <dgm:prSet presAssocID="{9C6E436F-8C57-48E0-A6C1-34E94CA2006A}" presName="rootConnector1" presStyleLbl="node1" presStyleIdx="0" presStyleCnt="6"/>
      <dgm:spPr/>
      <dgm:t>
        <a:bodyPr/>
        <a:lstStyle/>
        <a:p>
          <a:endParaRPr lang="fr-FR"/>
        </a:p>
      </dgm:t>
    </dgm:pt>
    <dgm:pt modelId="{E27D97E4-8B6C-45CC-863B-5ED99D4D743D}" type="pres">
      <dgm:prSet presAssocID="{9C6E436F-8C57-48E0-A6C1-34E94CA2006A}" presName="hierChild2" presStyleCnt="0"/>
      <dgm:spPr/>
    </dgm:pt>
    <dgm:pt modelId="{E34000ED-D460-4079-9F65-60CEF9E62195}" type="pres">
      <dgm:prSet presAssocID="{329F04AC-C921-496B-8273-49E1AAE0C40F}" presName="Name37" presStyleLbl="parChTrans1D2" presStyleIdx="0" presStyleCnt="3"/>
      <dgm:spPr/>
      <dgm:t>
        <a:bodyPr/>
        <a:lstStyle/>
        <a:p>
          <a:endParaRPr lang="fr-FR"/>
        </a:p>
      </dgm:t>
    </dgm:pt>
    <dgm:pt modelId="{04FD5085-446D-4F20-BC80-6A03F4FF12A2}" type="pres">
      <dgm:prSet presAssocID="{0583F5A8-70F0-4A90-8E63-72F570F79572}" presName="hierRoot2" presStyleCnt="0">
        <dgm:presLayoutVars>
          <dgm:hierBranch val="init"/>
        </dgm:presLayoutVars>
      </dgm:prSet>
      <dgm:spPr/>
    </dgm:pt>
    <dgm:pt modelId="{AD7756AB-F002-4151-88A8-29CE585D7ABF}" type="pres">
      <dgm:prSet presAssocID="{0583F5A8-70F0-4A90-8E63-72F570F79572}" presName="rootComposite" presStyleCnt="0"/>
      <dgm:spPr/>
    </dgm:pt>
    <dgm:pt modelId="{C016EC25-8CE6-4EF5-BF3C-4E985C7291E0}" type="pres">
      <dgm:prSet presAssocID="{0583F5A8-70F0-4A90-8E63-72F570F79572}" presName="rootText" presStyleLbl="node1" presStyleIdx="0" presStyleCnt="6">
        <dgm:presLayoutVars>
          <dgm:chMax/>
          <dgm:chPref val="3"/>
        </dgm:presLayoutVars>
      </dgm:prSet>
      <dgm:spPr/>
      <dgm:t>
        <a:bodyPr/>
        <a:lstStyle/>
        <a:p>
          <a:endParaRPr lang="fr-FR"/>
        </a:p>
      </dgm:t>
    </dgm:pt>
    <dgm:pt modelId="{B2F976C0-E10F-437A-8C5F-2EE4931EDBD1}" type="pres">
      <dgm:prSet presAssocID="{0583F5A8-70F0-4A90-8E63-72F570F79572}" presName="titleText2" presStyleLbl="fgAcc1" presStyleIdx="0" presStyleCnt="6">
        <dgm:presLayoutVars>
          <dgm:chMax val="0"/>
          <dgm:chPref val="0"/>
        </dgm:presLayoutVars>
      </dgm:prSet>
      <dgm:spPr/>
      <dgm:t>
        <a:bodyPr/>
        <a:lstStyle/>
        <a:p>
          <a:endParaRPr lang="fr-FR"/>
        </a:p>
      </dgm:t>
    </dgm:pt>
    <dgm:pt modelId="{0891FF29-ECFF-4090-99A7-79FE82938583}" type="pres">
      <dgm:prSet presAssocID="{0583F5A8-70F0-4A90-8E63-72F570F79572}" presName="rootConnector" presStyleLbl="node2" presStyleIdx="0" presStyleCnt="0"/>
      <dgm:spPr/>
      <dgm:t>
        <a:bodyPr/>
        <a:lstStyle/>
        <a:p>
          <a:endParaRPr lang="fr-FR"/>
        </a:p>
      </dgm:t>
    </dgm:pt>
    <dgm:pt modelId="{EC684297-1344-4AAC-AA50-2A6574773ECE}" type="pres">
      <dgm:prSet presAssocID="{0583F5A8-70F0-4A90-8E63-72F570F79572}" presName="hierChild4" presStyleCnt="0"/>
      <dgm:spPr/>
    </dgm:pt>
    <dgm:pt modelId="{B95FC1AE-CD58-47D7-B4BA-26555F65153F}" type="pres">
      <dgm:prSet presAssocID="{52EF9C30-DDAA-4C1B-B36D-D078D99A80C7}" presName="Name37" presStyleLbl="parChTrans1D3" presStyleIdx="0" presStyleCnt="3"/>
      <dgm:spPr/>
      <dgm:t>
        <a:bodyPr/>
        <a:lstStyle/>
        <a:p>
          <a:endParaRPr lang="fr-FR"/>
        </a:p>
      </dgm:t>
    </dgm:pt>
    <dgm:pt modelId="{8DBC26AC-B2AC-4050-845C-2A792DAC5F0D}" type="pres">
      <dgm:prSet presAssocID="{620EBE2D-7A72-40D9-81AC-4F4325145C4F}" presName="hierRoot2" presStyleCnt="0">
        <dgm:presLayoutVars>
          <dgm:hierBranch val="init"/>
        </dgm:presLayoutVars>
      </dgm:prSet>
      <dgm:spPr/>
    </dgm:pt>
    <dgm:pt modelId="{4E6B9473-F8F7-4D70-BE5E-CC9950A31050}" type="pres">
      <dgm:prSet presAssocID="{620EBE2D-7A72-40D9-81AC-4F4325145C4F}" presName="rootComposite" presStyleCnt="0"/>
      <dgm:spPr/>
    </dgm:pt>
    <dgm:pt modelId="{F433C74F-055F-44F2-8E2D-F5F23B5FBC26}" type="pres">
      <dgm:prSet presAssocID="{620EBE2D-7A72-40D9-81AC-4F4325145C4F}" presName="rootText" presStyleLbl="node1" presStyleIdx="1" presStyleCnt="6">
        <dgm:presLayoutVars>
          <dgm:chMax/>
          <dgm:chPref val="3"/>
        </dgm:presLayoutVars>
      </dgm:prSet>
      <dgm:spPr/>
      <dgm:t>
        <a:bodyPr/>
        <a:lstStyle/>
        <a:p>
          <a:endParaRPr lang="fr-FR"/>
        </a:p>
      </dgm:t>
    </dgm:pt>
    <dgm:pt modelId="{37F22147-BD9C-4970-94DD-76D2149C60EA}" type="pres">
      <dgm:prSet presAssocID="{620EBE2D-7A72-40D9-81AC-4F4325145C4F}" presName="titleText2" presStyleLbl="fgAcc1" presStyleIdx="1" presStyleCnt="6">
        <dgm:presLayoutVars>
          <dgm:chMax val="0"/>
          <dgm:chPref val="0"/>
        </dgm:presLayoutVars>
      </dgm:prSet>
      <dgm:spPr/>
      <dgm:t>
        <a:bodyPr/>
        <a:lstStyle/>
        <a:p>
          <a:endParaRPr lang="fr-FR"/>
        </a:p>
      </dgm:t>
    </dgm:pt>
    <dgm:pt modelId="{1D639472-5371-419B-927A-10D623C94B1B}" type="pres">
      <dgm:prSet presAssocID="{620EBE2D-7A72-40D9-81AC-4F4325145C4F}" presName="rootConnector" presStyleLbl="node3" presStyleIdx="0" presStyleCnt="0"/>
      <dgm:spPr/>
      <dgm:t>
        <a:bodyPr/>
        <a:lstStyle/>
        <a:p>
          <a:endParaRPr lang="fr-FR"/>
        </a:p>
      </dgm:t>
    </dgm:pt>
    <dgm:pt modelId="{EC63C15E-2DF7-48B0-9444-E4DD311BF62D}" type="pres">
      <dgm:prSet presAssocID="{620EBE2D-7A72-40D9-81AC-4F4325145C4F}" presName="hierChild4" presStyleCnt="0"/>
      <dgm:spPr/>
    </dgm:pt>
    <dgm:pt modelId="{DECEDE3E-8008-4F51-9510-F25A95C2EDAF}" type="pres">
      <dgm:prSet presAssocID="{620EBE2D-7A72-40D9-81AC-4F4325145C4F}" presName="hierChild5" presStyleCnt="0"/>
      <dgm:spPr/>
    </dgm:pt>
    <dgm:pt modelId="{9268AD5D-B42A-404D-A848-B6625A90A366}" type="pres">
      <dgm:prSet presAssocID="{9218FC7E-007F-4402-A0BC-D70694CF2C44}" presName="Name37" presStyleLbl="parChTrans1D3" presStyleIdx="1" presStyleCnt="3"/>
      <dgm:spPr/>
      <dgm:t>
        <a:bodyPr/>
        <a:lstStyle/>
        <a:p>
          <a:endParaRPr lang="fr-FR"/>
        </a:p>
      </dgm:t>
    </dgm:pt>
    <dgm:pt modelId="{F55C8B8D-7810-40C3-ADB2-D7B65D1DBBBC}" type="pres">
      <dgm:prSet presAssocID="{40143951-1386-49E7-B8BE-A07CA3E9A2CD}" presName="hierRoot2" presStyleCnt="0">
        <dgm:presLayoutVars>
          <dgm:hierBranch val="init"/>
        </dgm:presLayoutVars>
      </dgm:prSet>
      <dgm:spPr/>
    </dgm:pt>
    <dgm:pt modelId="{4E8AD605-C7CC-4284-9766-27B4CA864700}" type="pres">
      <dgm:prSet presAssocID="{40143951-1386-49E7-B8BE-A07CA3E9A2CD}" presName="rootComposite" presStyleCnt="0"/>
      <dgm:spPr/>
    </dgm:pt>
    <dgm:pt modelId="{BD9C7CF8-7B59-4970-84C0-F321FA184D45}" type="pres">
      <dgm:prSet presAssocID="{40143951-1386-49E7-B8BE-A07CA3E9A2CD}" presName="rootText" presStyleLbl="node1" presStyleIdx="2" presStyleCnt="6">
        <dgm:presLayoutVars>
          <dgm:chMax/>
          <dgm:chPref val="3"/>
        </dgm:presLayoutVars>
      </dgm:prSet>
      <dgm:spPr/>
      <dgm:t>
        <a:bodyPr/>
        <a:lstStyle/>
        <a:p>
          <a:endParaRPr lang="fr-FR"/>
        </a:p>
      </dgm:t>
    </dgm:pt>
    <dgm:pt modelId="{F00D3BE9-6E31-4D7E-BA85-23DAC20FD97E}" type="pres">
      <dgm:prSet presAssocID="{40143951-1386-49E7-B8BE-A07CA3E9A2CD}" presName="titleText2" presStyleLbl="fgAcc1" presStyleIdx="2" presStyleCnt="6">
        <dgm:presLayoutVars>
          <dgm:chMax val="0"/>
          <dgm:chPref val="0"/>
        </dgm:presLayoutVars>
      </dgm:prSet>
      <dgm:spPr/>
      <dgm:t>
        <a:bodyPr/>
        <a:lstStyle/>
        <a:p>
          <a:endParaRPr lang="fr-FR"/>
        </a:p>
      </dgm:t>
    </dgm:pt>
    <dgm:pt modelId="{013F8499-5C13-44D9-9CC7-A3008FDA73F0}" type="pres">
      <dgm:prSet presAssocID="{40143951-1386-49E7-B8BE-A07CA3E9A2CD}" presName="rootConnector" presStyleLbl="node3" presStyleIdx="0" presStyleCnt="0"/>
      <dgm:spPr/>
      <dgm:t>
        <a:bodyPr/>
        <a:lstStyle/>
        <a:p>
          <a:endParaRPr lang="fr-FR"/>
        </a:p>
      </dgm:t>
    </dgm:pt>
    <dgm:pt modelId="{DD97A4B8-00DF-4201-85FF-560CD1B03D3F}" type="pres">
      <dgm:prSet presAssocID="{40143951-1386-49E7-B8BE-A07CA3E9A2CD}" presName="hierChild4" presStyleCnt="0"/>
      <dgm:spPr/>
    </dgm:pt>
    <dgm:pt modelId="{E4E2D09E-72F9-4685-9A8F-4EAB01561FC9}" type="pres">
      <dgm:prSet presAssocID="{40143951-1386-49E7-B8BE-A07CA3E9A2CD}" presName="hierChild5" presStyleCnt="0"/>
      <dgm:spPr/>
    </dgm:pt>
    <dgm:pt modelId="{1AF31436-DE48-4AD1-BEB4-9FFAFFEC76EA}" type="pres">
      <dgm:prSet presAssocID="{850FCFD8-6DC6-430A-8D46-3FD96357767E}" presName="Name37" presStyleLbl="parChTrans1D3" presStyleIdx="2" presStyleCnt="3"/>
      <dgm:spPr/>
      <dgm:t>
        <a:bodyPr/>
        <a:lstStyle/>
        <a:p>
          <a:endParaRPr lang="fr-FR"/>
        </a:p>
      </dgm:t>
    </dgm:pt>
    <dgm:pt modelId="{9CF1BBA4-A49F-427C-81F3-B8768DA70B1B}" type="pres">
      <dgm:prSet presAssocID="{296E6797-BBFC-4CBD-BE24-E40B0B02E442}" presName="hierRoot2" presStyleCnt="0">
        <dgm:presLayoutVars>
          <dgm:hierBranch val="init"/>
        </dgm:presLayoutVars>
      </dgm:prSet>
      <dgm:spPr/>
    </dgm:pt>
    <dgm:pt modelId="{8BB9F8B1-1F8F-4C73-BFBD-CE066A887C32}" type="pres">
      <dgm:prSet presAssocID="{296E6797-BBFC-4CBD-BE24-E40B0B02E442}" presName="rootComposite" presStyleCnt="0"/>
      <dgm:spPr/>
    </dgm:pt>
    <dgm:pt modelId="{AEC1C9E6-308D-4AA9-B694-481DD14F48C4}" type="pres">
      <dgm:prSet presAssocID="{296E6797-BBFC-4CBD-BE24-E40B0B02E442}" presName="rootText" presStyleLbl="node1" presStyleIdx="3" presStyleCnt="6">
        <dgm:presLayoutVars>
          <dgm:chMax/>
          <dgm:chPref val="3"/>
        </dgm:presLayoutVars>
      </dgm:prSet>
      <dgm:spPr/>
      <dgm:t>
        <a:bodyPr/>
        <a:lstStyle/>
        <a:p>
          <a:endParaRPr lang="fr-FR"/>
        </a:p>
      </dgm:t>
    </dgm:pt>
    <dgm:pt modelId="{70478987-EDB8-4C46-815A-BF820DA64F32}" type="pres">
      <dgm:prSet presAssocID="{296E6797-BBFC-4CBD-BE24-E40B0B02E442}" presName="titleText2" presStyleLbl="fgAcc1" presStyleIdx="3" presStyleCnt="6">
        <dgm:presLayoutVars>
          <dgm:chMax val="0"/>
          <dgm:chPref val="0"/>
        </dgm:presLayoutVars>
      </dgm:prSet>
      <dgm:spPr/>
      <dgm:t>
        <a:bodyPr/>
        <a:lstStyle/>
        <a:p>
          <a:endParaRPr lang="fr-FR"/>
        </a:p>
      </dgm:t>
    </dgm:pt>
    <dgm:pt modelId="{58A582BC-0114-4579-B7B7-A0F3E7EF3106}" type="pres">
      <dgm:prSet presAssocID="{296E6797-BBFC-4CBD-BE24-E40B0B02E442}" presName="rootConnector" presStyleLbl="node3" presStyleIdx="0" presStyleCnt="0"/>
      <dgm:spPr/>
      <dgm:t>
        <a:bodyPr/>
        <a:lstStyle/>
        <a:p>
          <a:endParaRPr lang="fr-FR"/>
        </a:p>
      </dgm:t>
    </dgm:pt>
    <dgm:pt modelId="{E7C1001D-CF0F-474B-BFD4-0823D7EFDB4E}" type="pres">
      <dgm:prSet presAssocID="{296E6797-BBFC-4CBD-BE24-E40B0B02E442}" presName="hierChild4" presStyleCnt="0"/>
      <dgm:spPr/>
    </dgm:pt>
    <dgm:pt modelId="{0AE9F59B-E6A9-4BE2-9C3F-669E0D4792AF}" type="pres">
      <dgm:prSet presAssocID="{296E6797-BBFC-4CBD-BE24-E40B0B02E442}" presName="hierChild5" presStyleCnt="0"/>
      <dgm:spPr/>
    </dgm:pt>
    <dgm:pt modelId="{EFECA96D-E723-4338-816B-D4765C315D65}" type="pres">
      <dgm:prSet presAssocID="{0583F5A8-70F0-4A90-8E63-72F570F79572}" presName="hierChild5" presStyleCnt="0"/>
      <dgm:spPr/>
    </dgm:pt>
    <dgm:pt modelId="{298384AC-A06B-485C-9472-69AAFF3622D3}" type="pres">
      <dgm:prSet presAssocID="{0EB9D637-F31C-4EED-AC2C-18D1AA541A09}" presName="Name37" presStyleLbl="parChTrans1D2" presStyleIdx="1" presStyleCnt="3"/>
      <dgm:spPr/>
      <dgm:t>
        <a:bodyPr/>
        <a:lstStyle/>
        <a:p>
          <a:endParaRPr lang="fr-FR"/>
        </a:p>
      </dgm:t>
    </dgm:pt>
    <dgm:pt modelId="{FE248246-35CB-4D1F-AF67-88E86C9012DD}" type="pres">
      <dgm:prSet presAssocID="{DF62ACB2-4F1D-4B13-93AE-7B819FEC7106}" presName="hierRoot2" presStyleCnt="0">
        <dgm:presLayoutVars>
          <dgm:hierBranch val="init"/>
        </dgm:presLayoutVars>
      </dgm:prSet>
      <dgm:spPr/>
    </dgm:pt>
    <dgm:pt modelId="{B10EDC85-3A6E-4B4C-A5E2-D4202681A82B}" type="pres">
      <dgm:prSet presAssocID="{DF62ACB2-4F1D-4B13-93AE-7B819FEC7106}" presName="rootComposite" presStyleCnt="0"/>
      <dgm:spPr/>
    </dgm:pt>
    <dgm:pt modelId="{670B8470-EC8E-47DE-8783-6467C76F2F04}" type="pres">
      <dgm:prSet presAssocID="{DF62ACB2-4F1D-4B13-93AE-7B819FEC7106}" presName="rootText" presStyleLbl="node1" presStyleIdx="4" presStyleCnt="6">
        <dgm:presLayoutVars>
          <dgm:chMax/>
          <dgm:chPref val="3"/>
        </dgm:presLayoutVars>
      </dgm:prSet>
      <dgm:spPr/>
      <dgm:t>
        <a:bodyPr/>
        <a:lstStyle/>
        <a:p>
          <a:endParaRPr lang="fr-FR"/>
        </a:p>
      </dgm:t>
    </dgm:pt>
    <dgm:pt modelId="{A64DA7C4-1E17-419B-B18E-C9A25E8F33D0}" type="pres">
      <dgm:prSet presAssocID="{DF62ACB2-4F1D-4B13-93AE-7B819FEC7106}" presName="titleText2" presStyleLbl="fgAcc1" presStyleIdx="4" presStyleCnt="6">
        <dgm:presLayoutVars>
          <dgm:chMax val="0"/>
          <dgm:chPref val="0"/>
        </dgm:presLayoutVars>
      </dgm:prSet>
      <dgm:spPr/>
      <dgm:t>
        <a:bodyPr/>
        <a:lstStyle/>
        <a:p>
          <a:endParaRPr lang="fr-FR"/>
        </a:p>
      </dgm:t>
    </dgm:pt>
    <dgm:pt modelId="{2EAC0D04-6E5C-4B70-9BF4-4ADBAEE68F33}" type="pres">
      <dgm:prSet presAssocID="{DF62ACB2-4F1D-4B13-93AE-7B819FEC7106}" presName="rootConnector" presStyleLbl="node2" presStyleIdx="0" presStyleCnt="0"/>
      <dgm:spPr/>
      <dgm:t>
        <a:bodyPr/>
        <a:lstStyle/>
        <a:p>
          <a:endParaRPr lang="fr-FR"/>
        </a:p>
      </dgm:t>
    </dgm:pt>
    <dgm:pt modelId="{8278F59E-6987-4944-806D-B03AE482C9A5}" type="pres">
      <dgm:prSet presAssocID="{DF62ACB2-4F1D-4B13-93AE-7B819FEC7106}" presName="hierChild4" presStyleCnt="0"/>
      <dgm:spPr/>
    </dgm:pt>
    <dgm:pt modelId="{6E9D5679-8FD1-4E57-9421-8EDE72BC763C}" type="pres">
      <dgm:prSet presAssocID="{DF62ACB2-4F1D-4B13-93AE-7B819FEC7106}" presName="hierChild5" presStyleCnt="0"/>
      <dgm:spPr/>
    </dgm:pt>
    <dgm:pt modelId="{F324383E-9B30-47AB-A21B-57BB331FABA7}" type="pres">
      <dgm:prSet presAssocID="{A070FF3C-0B87-4C16-8A24-410424E90AA6}" presName="Name37" presStyleLbl="parChTrans1D2" presStyleIdx="2" presStyleCnt="3"/>
      <dgm:spPr/>
      <dgm:t>
        <a:bodyPr/>
        <a:lstStyle/>
        <a:p>
          <a:endParaRPr lang="fr-FR"/>
        </a:p>
      </dgm:t>
    </dgm:pt>
    <dgm:pt modelId="{82C40255-DC15-4E4C-B352-C5A5F48EF02A}" type="pres">
      <dgm:prSet presAssocID="{56C14FDC-659A-4C0B-B42D-FE7F236EA6A2}" presName="hierRoot2" presStyleCnt="0">
        <dgm:presLayoutVars>
          <dgm:hierBranch val="init"/>
        </dgm:presLayoutVars>
      </dgm:prSet>
      <dgm:spPr/>
    </dgm:pt>
    <dgm:pt modelId="{A60D3E75-52FB-43FB-AE4F-C8F1E9830193}" type="pres">
      <dgm:prSet presAssocID="{56C14FDC-659A-4C0B-B42D-FE7F236EA6A2}" presName="rootComposite" presStyleCnt="0"/>
      <dgm:spPr/>
    </dgm:pt>
    <dgm:pt modelId="{C3C2D08A-4A0F-4489-838A-4EF8E5A4B055}" type="pres">
      <dgm:prSet presAssocID="{56C14FDC-659A-4C0B-B42D-FE7F236EA6A2}" presName="rootText" presStyleLbl="node1" presStyleIdx="5" presStyleCnt="6">
        <dgm:presLayoutVars>
          <dgm:chMax/>
          <dgm:chPref val="3"/>
        </dgm:presLayoutVars>
      </dgm:prSet>
      <dgm:spPr/>
      <dgm:t>
        <a:bodyPr/>
        <a:lstStyle/>
        <a:p>
          <a:endParaRPr lang="fr-FR"/>
        </a:p>
      </dgm:t>
    </dgm:pt>
    <dgm:pt modelId="{2A0ADCB6-DEAB-4D65-910F-AF924ABD6446}" type="pres">
      <dgm:prSet presAssocID="{56C14FDC-659A-4C0B-B42D-FE7F236EA6A2}" presName="titleText2" presStyleLbl="fgAcc1" presStyleIdx="5" presStyleCnt="6">
        <dgm:presLayoutVars>
          <dgm:chMax val="0"/>
          <dgm:chPref val="0"/>
        </dgm:presLayoutVars>
      </dgm:prSet>
      <dgm:spPr/>
      <dgm:t>
        <a:bodyPr/>
        <a:lstStyle/>
        <a:p>
          <a:endParaRPr lang="fr-FR"/>
        </a:p>
      </dgm:t>
    </dgm:pt>
    <dgm:pt modelId="{5B65C7F6-A7CA-4A0F-9C0D-9BBBD96E51C4}" type="pres">
      <dgm:prSet presAssocID="{56C14FDC-659A-4C0B-B42D-FE7F236EA6A2}" presName="rootConnector" presStyleLbl="node2" presStyleIdx="0" presStyleCnt="0"/>
      <dgm:spPr/>
      <dgm:t>
        <a:bodyPr/>
        <a:lstStyle/>
        <a:p>
          <a:endParaRPr lang="fr-FR"/>
        </a:p>
      </dgm:t>
    </dgm:pt>
    <dgm:pt modelId="{07DC1B86-9117-461C-9399-5F0907A6E0C8}" type="pres">
      <dgm:prSet presAssocID="{56C14FDC-659A-4C0B-B42D-FE7F236EA6A2}" presName="hierChild4" presStyleCnt="0"/>
      <dgm:spPr/>
    </dgm:pt>
    <dgm:pt modelId="{5EBCECD0-6AB4-4811-901E-C0B0A1B0F01F}" type="pres">
      <dgm:prSet presAssocID="{56C14FDC-659A-4C0B-B42D-FE7F236EA6A2}" presName="hierChild5" presStyleCnt="0"/>
      <dgm:spPr/>
    </dgm:pt>
    <dgm:pt modelId="{014881B7-43A7-4B6E-B809-D9B9AF219A79}" type="pres">
      <dgm:prSet presAssocID="{9C6E436F-8C57-48E0-A6C1-34E94CA2006A}" presName="hierChild3" presStyleCnt="0"/>
      <dgm:spPr/>
    </dgm:pt>
  </dgm:ptLst>
  <dgm:cxnLst>
    <dgm:cxn modelId="{5D8DC561-4471-48CE-B398-690ED1B58EB9}" type="presOf" srcId="{3F5F8624-B7A7-4575-82A2-F82988CD4161}" destId="{37F22147-BD9C-4970-94DD-76D2149C60EA}" srcOrd="0" destOrd="0" presId="urn:microsoft.com/office/officeart/2008/layout/NameandTitleOrganizationalChart"/>
    <dgm:cxn modelId="{9E066F42-7669-4DD3-BA18-7376F10592FF}" type="presOf" srcId="{A070FF3C-0B87-4C16-8A24-410424E90AA6}" destId="{F324383E-9B30-47AB-A21B-57BB331FABA7}" srcOrd="0" destOrd="0" presId="urn:microsoft.com/office/officeart/2008/layout/NameandTitleOrganizationalChart"/>
    <dgm:cxn modelId="{69D1B086-CF47-43D7-84DC-7DE5529B599E}" type="presOf" srcId="{0EB9D637-F31C-4EED-AC2C-18D1AA541A09}" destId="{298384AC-A06B-485C-9472-69AAFF3622D3}" srcOrd="0" destOrd="0" presId="urn:microsoft.com/office/officeart/2008/layout/NameandTitleOrganizationalChart"/>
    <dgm:cxn modelId="{C348B633-959C-45CE-8C7A-DE4D664E09F7}" type="presOf" srcId="{620EBE2D-7A72-40D9-81AC-4F4325145C4F}" destId="{F433C74F-055F-44F2-8E2D-F5F23B5FBC26}" srcOrd="0" destOrd="0" presId="urn:microsoft.com/office/officeart/2008/layout/NameandTitleOrganizationalChart"/>
    <dgm:cxn modelId="{353E4A78-8275-474B-B304-24F76ACF85F1}" type="presOf" srcId="{EF9151DF-8E68-45CE-8709-F66CBF4A14F3}" destId="{7DC3CB26-D9A3-463D-8AA1-C360B7C64EC2}" srcOrd="0" destOrd="0" presId="urn:microsoft.com/office/officeart/2008/layout/NameandTitleOrganizationalChart"/>
    <dgm:cxn modelId="{147A8DEF-FBE7-4CFD-9308-E204383ED783}" type="presOf" srcId="{56C14FDC-659A-4C0B-B42D-FE7F236EA6A2}" destId="{5B65C7F6-A7CA-4A0F-9C0D-9BBBD96E51C4}" srcOrd="1" destOrd="0" presId="urn:microsoft.com/office/officeart/2008/layout/NameandTitleOrganizationalChart"/>
    <dgm:cxn modelId="{E038FB1B-A468-4EFF-9263-61B283297B2E}" srcId="{EF9151DF-8E68-45CE-8709-F66CBF4A14F3}" destId="{9C6E436F-8C57-48E0-A6C1-34E94CA2006A}" srcOrd="0" destOrd="0" parTransId="{96350874-2582-41C3-959F-417527CAF721}" sibTransId="{F5B91ED2-D059-4518-B7FE-2742441A4ED1}"/>
    <dgm:cxn modelId="{C5839AD6-0969-4B4D-BFE4-6A3AF3271BC6}" srcId="{0583F5A8-70F0-4A90-8E63-72F570F79572}" destId="{620EBE2D-7A72-40D9-81AC-4F4325145C4F}" srcOrd="0" destOrd="0" parTransId="{52EF9C30-DDAA-4C1B-B36D-D078D99A80C7}" sibTransId="{3F5F8624-B7A7-4575-82A2-F82988CD4161}"/>
    <dgm:cxn modelId="{CB2E7DF6-8CF1-4712-8AB8-51585DD376E7}" srcId="{9C6E436F-8C57-48E0-A6C1-34E94CA2006A}" destId="{0583F5A8-70F0-4A90-8E63-72F570F79572}" srcOrd="0" destOrd="0" parTransId="{329F04AC-C921-496B-8273-49E1AAE0C40F}" sibTransId="{02C09A83-53B0-4C17-AAD0-E518659864D2}"/>
    <dgm:cxn modelId="{97774CA0-867F-4F27-8836-894A6782B969}" type="presOf" srcId="{52EF9C30-DDAA-4C1B-B36D-D078D99A80C7}" destId="{B95FC1AE-CD58-47D7-B4BA-26555F65153F}" srcOrd="0" destOrd="0" presId="urn:microsoft.com/office/officeart/2008/layout/NameandTitleOrganizationalChart"/>
    <dgm:cxn modelId="{4B3DBC6A-4662-424B-8E19-3CA309E09486}" type="presOf" srcId="{850FCFD8-6DC6-430A-8D46-3FD96357767E}" destId="{1AF31436-DE48-4AD1-BEB4-9FFAFFEC76EA}" srcOrd="0" destOrd="0" presId="urn:microsoft.com/office/officeart/2008/layout/NameandTitleOrganizationalChart"/>
    <dgm:cxn modelId="{3A575C70-BA75-4AC6-918A-63D42F2A517F}" type="presOf" srcId="{B95641C8-2A24-4E19-B0C6-156DDE80AECD}" destId="{A64DA7C4-1E17-419B-B18E-C9A25E8F33D0}" srcOrd="0" destOrd="0" presId="urn:microsoft.com/office/officeart/2008/layout/NameandTitleOrganizationalChart"/>
    <dgm:cxn modelId="{C6D7B6D1-A496-44C7-A864-EA6116FF4506}" type="presOf" srcId="{9C6E436F-8C57-48E0-A6C1-34E94CA2006A}" destId="{61059183-8E68-4DC1-BD28-C60A6E0653C8}" srcOrd="1" destOrd="0" presId="urn:microsoft.com/office/officeart/2008/layout/NameandTitleOrganizationalChart"/>
    <dgm:cxn modelId="{3DA7E012-BFBF-4A11-98B5-EAAEE38BE165}" type="presOf" srcId="{9C6E436F-8C57-48E0-A6C1-34E94CA2006A}" destId="{F8E80C87-B587-4945-90F5-54BDEE3A2ED0}" srcOrd="0" destOrd="0" presId="urn:microsoft.com/office/officeart/2008/layout/NameandTitleOrganizationalChart"/>
    <dgm:cxn modelId="{03D05187-7776-480D-9817-CDEE60A0A473}" srcId="{9C6E436F-8C57-48E0-A6C1-34E94CA2006A}" destId="{56C14FDC-659A-4C0B-B42D-FE7F236EA6A2}" srcOrd="2" destOrd="0" parTransId="{A070FF3C-0B87-4C16-8A24-410424E90AA6}" sibTransId="{9BACC909-0538-47E6-AEB1-F8B32C132419}"/>
    <dgm:cxn modelId="{35C64589-F966-43D2-94A1-2B03FD6FD02B}" type="presOf" srcId="{DF62ACB2-4F1D-4B13-93AE-7B819FEC7106}" destId="{670B8470-EC8E-47DE-8783-6467C76F2F04}" srcOrd="0" destOrd="0" presId="urn:microsoft.com/office/officeart/2008/layout/NameandTitleOrganizationalChart"/>
    <dgm:cxn modelId="{79C35755-DE65-4594-987D-1002184997BD}" type="presOf" srcId="{0583F5A8-70F0-4A90-8E63-72F570F79572}" destId="{C016EC25-8CE6-4EF5-BF3C-4E985C7291E0}" srcOrd="0" destOrd="0" presId="urn:microsoft.com/office/officeart/2008/layout/NameandTitleOrganizationalChart"/>
    <dgm:cxn modelId="{FED64C16-AD6A-4F0F-A445-E84C8BCE6650}" srcId="{9C6E436F-8C57-48E0-A6C1-34E94CA2006A}" destId="{DF62ACB2-4F1D-4B13-93AE-7B819FEC7106}" srcOrd="1" destOrd="0" parTransId="{0EB9D637-F31C-4EED-AC2C-18D1AA541A09}" sibTransId="{B95641C8-2A24-4E19-B0C6-156DDE80AECD}"/>
    <dgm:cxn modelId="{BB0974B9-F362-4C2B-9F8F-E58FD550F60B}" srcId="{0583F5A8-70F0-4A90-8E63-72F570F79572}" destId="{40143951-1386-49E7-B8BE-A07CA3E9A2CD}" srcOrd="1" destOrd="0" parTransId="{9218FC7E-007F-4402-A0BC-D70694CF2C44}" sibTransId="{EEE6BE3F-903C-4364-A0A1-0A587E33867F}"/>
    <dgm:cxn modelId="{330D428F-119E-4228-9FAB-2ECB503A7979}" type="presOf" srcId="{620EBE2D-7A72-40D9-81AC-4F4325145C4F}" destId="{1D639472-5371-419B-927A-10D623C94B1B}" srcOrd="1" destOrd="0" presId="urn:microsoft.com/office/officeart/2008/layout/NameandTitleOrganizationalChart"/>
    <dgm:cxn modelId="{B2E1D883-AA86-47C0-9565-2B089A5B7EC3}" srcId="{0583F5A8-70F0-4A90-8E63-72F570F79572}" destId="{296E6797-BBFC-4CBD-BE24-E40B0B02E442}" srcOrd="2" destOrd="0" parTransId="{850FCFD8-6DC6-430A-8D46-3FD96357767E}" sibTransId="{C195666D-E02D-4371-9C2F-E539B75D5C98}"/>
    <dgm:cxn modelId="{3FAD1602-437B-4463-8ECE-0A03B69FFA55}" type="presOf" srcId="{DF62ACB2-4F1D-4B13-93AE-7B819FEC7106}" destId="{2EAC0D04-6E5C-4B70-9BF4-4ADBAEE68F33}" srcOrd="1" destOrd="0" presId="urn:microsoft.com/office/officeart/2008/layout/NameandTitleOrganizationalChart"/>
    <dgm:cxn modelId="{6269F6BE-9F15-4BB5-AD28-0CFF6EB28D2C}" type="presOf" srcId="{9218FC7E-007F-4402-A0BC-D70694CF2C44}" destId="{9268AD5D-B42A-404D-A848-B6625A90A366}" srcOrd="0" destOrd="0" presId="urn:microsoft.com/office/officeart/2008/layout/NameandTitleOrganizationalChart"/>
    <dgm:cxn modelId="{5F6E7E4A-3716-4FC2-A173-2DE733C3607C}" type="presOf" srcId="{329F04AC-C921-496B-8273-49E1AAE0C40F}" destId="{E34000ED-D460-4079-9F65-60CEF9E62195}" srcOrd="0" destOrd="0" presId="urn:microsoft.com/office/officeart/2008/layout/NameandTitleOrganizationalChart"/>
    <dgm:cxn modelId="{9A4C2422-ECFC-4A87-997D-FD63ABE30F22}" type="presOf" srcId="{02C09A83-53B0-4C17-AAD0-E518659864D2}" destId="{B2F976C0-E10F-437A-8C5F-2EE4931EDBD1}" srcOrd="0" destOrd="0" presId="urn:microsoft.com/office/officeart/2008/layout/NameandTitleOrganizationalChart"/>
    <dgm:cxn modelId="{63263E1E-53AB-4FE2-A93A-B00092B2C4C6}" type="presOf" srcId="{40143951-1386-49E7-B8BE-A07CA3E9A2CD}" destId="{013F8499-5C13-44D9-9CC7-A3008FDA73F0}" srcOrd="1" destOrd="0" presId="urn:microsoft.com/office/officeart/2008/layout/NameandTitleOrganizationalChart"/>
    <dgm:cxn modelId="{A1BFE34C-02B2-4684-9651-728BE6494230}" type="presOf" srcId="{0583F5A8-70F0-4A90-8E63-72F570F79572}" destId="{0891FF29-ECFF-4090-99A7-79FE82938583}" srcOrd="1" destOrd="0" presId="urn:microsoft.com/office/officeart/2008/layout/NameandTitleOrganizationalChart"/>
    <dgm:cxn modelId="{0EB01A90-32B7-4F66-9EED-D63588582F64}" type="presOf" srcId="{F5B91ED2-D059-4518-B7FE-2742441A4ED1}" destId="{B29DDD51-B659-4BE9-99A8-CBB05A1F8D80}" srcOrd="0" destOrd="0" presId="urn:microsoft.com/office/officeart/2008/layout/NameandTitleOrganizationalChart"/>
    <dgm:cxn modelId="{2E127160-CE78-4ACC-86CC-F6976F90280A}" type="presOf" srcId="{40143951-1386-49E7-B8BE-A07CA3E9A2CD}" destId="{BD9C7CF8-7B59-4970-84C0-F321FA184D45}" srcOrd="0" destOrd="0" presId="urn:microsoft.com/office/officeart/2008/layout/NameandTitleOrganizationalChart"/>
    <dgm:cxn modelId="{F3DCF1A0-2D4D-4167-BD85-FDB4A44C18CA}" type="presOf" srcId="{EEE6BE3F-903C-4364-A0A1-0A587E33867F}" destId="{F00D3BE9-6E31-4D7E-BA85-23DAC20FD97E}" srcOrd="0" destOrd="0" presId="urn:microsoft.com/office/officeart/2008/layout/NameandTitleOrganizationalChart"/>
    <dgm:cxn modelId="{39BBAA61-4604-4C2D-B123-43C76476D939}" type="presOf" srcId="{296E6797-BBFC-4CBD-BE24-E40B0B02E442}" destId="{AEC1C9E6-308D-4AA9-B694-481DD14F48C4}" srcOrd="0" destOrd="0" presId="urn:microsoft.com/office/officeart/2008/layout/NameandTitleOrganizationalChart"/>
    <dgm:cxn modelId="{09BF7109-3571-476A-A556-3FD776047F8F}" type="presOf" srcId="{296E6797-BBFC-4CBD-BE24-E40B0B02E442}" destId="{58A582BC-0114-4579-B7B7-A0F3E7EF3106}" srcOrd="1" destOrd="0" presId="urn:microsoft.com/office/officeart/2008/layout/NameandTitleOrganizationalChart"/>
    <dgm:cxn modelId="{A915C6A5-F382-47F9-8308-B9C4D89DCD38}" type="presOf" srcId="{56C14FDC-659A-4C0B-B42D-FE7F236EA6A2}" destId="{C3C2D08A-4A0F-4489-838A-4EF8E5A4B055}" srcOrd="0" destOrd="0" presId="urn:microsoft.com/office/officeart/2008/layout/NameandTitleOrganizationalChart"/>
    <dgm:cxn modelId="{A999170B-CB7B-413D-BD7C-8AC891CA94F9}" type="presOf" srcId="{9BACC909-0538-47E6-AEB1-F8B32C132419}" destId="{2A0ADCB6-DEAB-4D65-910F-AF924ABD6446}" srcOrd="0" destOrd="0" presId="urn:microsoft.com/office/officeart/2008/layout/NameandTitleOrganizationalChart"/>
    <dgm:cxn modelId="{EAF2A0FC-EED7-419D-8BFF-52929AEF6A7C}" type="presOf" srcId="{C195666D-E02D-4371-9C2F-E539B75D5C98}" destId="{70478987-EDB8-4C46-815A-BF820DA64F32}" srcOrd="0" destOrd="0" presId="urn:microsoft.com/office/officeart/2008/layout/NameandTitleOrganizationalChart"/>
    <dgm:cxn modelId="{DB35B1A3-F48D-41F7-9092-F972404A2804}" type="presParOf" srcId="{7DC3CB26-D9A3-463D-8AA1-C360B7C64EC2}" destId="{6A85D8E0-0A5C-4449-A4A4-C144B7E68C33}" srcOrd="0" destOrd="0" presId="urn:microsoft.com/office/officeart/2008/layout/NameandTitleOrganizationalChart"/>
    <dgm:cxn modelId="{0212EF68-37A9-46EB-9BCF-0F62A4D45B62}" type="presParOf" srcId="{6A85D8E0-0A5C-4449-A4A4-C144B7E68C33}" destId="{8B544AD2-F049-490E-99B1-95265FCB664F}" srcOrd="0" destOrd="0" presId="urn:microsoft.com/office/officeart/2008/layout/NameandTitleOrganizationalChart"/>
    <dgm:cxn modelId="{8C8F7E00-B7FE-4FA0-B402-0F781D81229B}" type="presParOf" srcId="{8B544AD2-F049-490E-99B1-95265FCB664F}" destId="{F8E80C87-B587-4945-90F5-54BDEE3A2ED0}" srcOrd="0" destOrd="0" presId="urn:microsoft.com/office/officeart/2008/layout/NameandTitleOrganizationalChart"/>
    <dgm:cxn modelId="{44F60149-A544-4B9D-BFA0-F42ADB59D730}" type="presParOf" srcId="{8B544AD2-F049-490E-99B1-95265FCB664F}" destId="{B29DDD51-B659-4BE9-99A8-CBB05A1F8D80}" srcOrd="1" destOrd="0" presId="urn:microsoft.com/office/officeart/2008/layout/NameandTitleOrganizationalChart"/>
    <dgm:cxn modelId="{3CAC7929-7A19-4A76-97F9-02E795660AC0}" type="presParOf" srcId="{8B544AD2-F049-490E-99B1-95265FCB664F}" destId="{61059183-8E68-4DC1-BD28-C60A6E0653C8}" srcOrd="2" destOrd="0" presId="urn:microsoft.com/office/officeart/2008/layout/NameandTitleOrganizationalChart"/>
    <dgm:cxn modelId="{0FEB3369-2684-4808-9FC1-6A885F4B9FDF}" type="presParOf" srcId="{6A85D8E0-0A5C-4449-A4A4-C144B7E68C33}" destId="{E27D97E4-8B6C-45CC-863B-5ED99D4D743D}" srcOrd="1" destOrd="0" presId="urn:microsoft.com/office/officeart/2008/layout/NameandTitleOrganizationalChart"/>
    <dgm:cxn modelId="{B0D8197B-1D39-43E3-A250-536F25B4795A}" type="presParOf" srcId="{E27D97E4-8B6C-45CC-863B-5ED99D4D743D}" destId="{E34000ED-D460-4079-9F65-60CEF9E62195}" srcOrd="0" destOrd="0" presId="urn:microsoft.com/office/officeart/2008/layout/NameandTitleOrganizationalChart"/>
    <dgm:cxn modelId="{1ABCC424-890C-4C18-A573-BEA832CDB14A}" type="presParOf" srcId="{E27D97E4-8B6C-45CC-863B-5ED99D4D743D}" destId="{04FD5085-446D-4F20-BC80-6A03F4FF12A2}" srcOrd="1" destOrd="0" presId="urn:microsoft.com/office/officeart/2008/layout/NameandTitleOrganizationalChart"/>
    <dgm:cxn modelId="{4F2A44A6-865E-474E-AE55-601305C38F8A}" type="presParOf" srcId="{04FD5085-446D-4F20-BC80-6A03F4FF12A2}" destId="{AD7756AB-F002-4151-88A8-29CE585D7ABF}" srcOrd="0" destOrd="0" presId="urn:microsoft.com/office/officeart/2008/layout/NameandTitleOrganizationalChart"/>
    <dgm:cxn modelId="{9A05F53B-988E-4B95-AD1B-283B013162C1}" type="presParOf" srcId="{AD7756AB-F002-4151-88A8-29CE585D7ABF}" destId="{C016EC25-8CE6-4EF5-BF3C-4E985C7291E0}" srcOrd="0" destOrd="0" presId="urn:microsoft.com/office/officeart/2008/layout/NameandTitleOrganizationalChart"/>
    <dgm:cxn modelId="{754A52DD-7CC7-43EB-B26A-F209C198D111}" type="presParOf" srcId="{AD7756AB-F002-4151-88A8-29CE585D7ABF}" destId="{B2F976C0-E10F-437A-8C5F-2EE4931EDBD1}" srcOrd="1" destOrd="0" presId="urn:microsoft.com/office/officeart/2008/layout/NameandTitleOrganizationalChart"/>
    <dgm:cxn modelId="{4E8F0201-AEC2-42D3-A385-02AEA45969A9}" type="presParOf" srcId="{AD7756AB-F002-4151-88A8-29CE585D7ABF}" destId="{0891FF29-ECFF-4090-99A7-79FE82938583}" srcOrd="2" destOrd="0" presId="urn:microsoft.com/office/officeart/2008/layout/NameandTitleOrganizationalChart"/>
    <dgm:cxn modelId="{DAEAC6D3-5EB8-4387-B426-31A94CC65CBC}" type="presParOf" srcId="{04FD5085-446D-4F20-BC80-6A03F4FF12A2}" destId="{EC684297-1344-4AAC-AA50-2A6574773ECE}" srcOrd="1" destOrd="0" presId="urn:microsoft.com/office/officeart/2008/layout/NameandTitleOrganizationalChart"/>
    <dgm:cxn modelId="{60B16BA1-69C6-42F9-8571-D5D364FBC96D}" type="presParOf" srcId="{EC684297-1344-4AAC-AA50-2A6574773ECE}" destId="{B95FC1AE-CD58-47D7-B4BA-26555F65153F}" srcOrd="0" destOrd="0" presId="urn:microsoft.com/office/officeart/2008/layout/NameandTitleOrganizationalChart"/>
    <dgm:cxn modelId="{91BC8864-0541-403A-ACA3-97D48AB41D96}" type="presParOf" srcId="{EC684297-1344-4AAC-AA50-2A6574773ECE}" destId="{8DBC26AC-B2AC-4050-845C-2A792DAC5F0D}" srcOrd="1" destOrd="0" presId="urn:microsoft.com/office/officeart/2008/layout/NameandTitleOrganizationalChart"/>
    <dgm:cxn modelId="{49B0DA72-1C4B-4CA3-B092-35373236EC53}" type="presParOf" srcId="{8DBC26AC-B2AC-4050-845C-2A792DAC5F0D}" destId="{4E6B9473-F8F7-4D70-BE5E-CC9950A31050}" srcOrd="0" destOrd="0" presId="urn:microsoft.com/office/officeart/2008/layout/NameandTitleOrganizationalChart"/>
    <dgm:cxn modelId="{085D13CA-2D26-47BF-B50D-6D3D790A1F36}" type="presParOf" srcId="{4E6B9473-F8F7-4D70-BE5E-CC9950A31050}" destId="{F433C74F-055F-44F2-8E2D-F5F23B5FBC26}" srcOrd="0" destOrd="0" presId="urn:microsoft.com/office/officeart/2008/layout/NameandTitleOrganizationalChart"/>
    <dgm:cxn modelId="{66388C47-E62D-4443-A84F-44959FD7FC9A}" type="presParOf" srcId="{4E6B9473-F8F7-4D70-BE5E-CC9950A31050}" destId="{37F22147-BD9C-4970-94DD-76D2149C60EA}" srcOrd="1" destOrd="0" presId="urn:microsoft.com/office/officeart/2008/layout/NameandTitleOrganizationalChart"/>
    <dgm:cxn modelId="{A80466E1-3B91-4A91-9043-3604077BEB75}" type="presParOf" srcId="{4E6B9473-F8F7-4D70-BE5E-CC9950A31050}" destId="{1D639472-5371-419B-927A-10D623C94B1B}" srcOrd="2" destOrd="0" presId="urn:microsoft.com/office/officeart/2008/layout/NameandTitleOrganizationalChart"/>
    <dgm:cxn modelId="{967FB40F-E68D-4DD9-900B-B59C9B5EE6D9}" type="presParOf" srcId="{8DBC26AC-B2AC-4050-845C-2A792DAC5F0D}" destId="{EC63C15E-2DF7-48B0-9444-E4DD311BF62D}" srcOrd="1" destOrd="0" presId="urn:microsoft.com/office/officeart/2008/layout/NameandTitleOrganizationalChart"/>
    <dgm:cxn modelId="{98F40909-FA9E-4BE9-B285-2400CAFCCEDB}" type="presParOf" srcId="{8DBC26AC-B2AC-4050-845C-2A792DAC5F0D}" destId="{DECEDE3E-8008-4F51-9510-F25A95C2EDAF}" srcOrd="2" destOrd="0" presId="urn:microsoft.com/office/officeart/2008/layout/NameandTitleOrganizationalChart"/>
    <dgm:cxn modelId="{F3D60B52-9A25-4014-9F08-D95BA82ADF02}" type="presParOf" srcId="{EC684297-1344-4AAC-AA50-2A6574773ECE}" destId="{9268AD5D-B42A-404D-A848-B6625A90A366}" srcOrd="2" destOrd="0" presId="urn:microsoft.com/office/officeart/2008/layout/NameandTitleOrganizationalChart"/>
    <dgm:cxn modelId="{E3640690-D677-4C7C-BE3D-5922E8AF4EA2}" type="presParOf" srcId="{EC684297-1344-4AAC-AA50-2A6574773ECE}" destId="{F55C8B8D-7810-40C3-ADB2-D7B65D1DBBBC}" srcOrd="3" destOrd="0" presId="urn:microsoft.com/office/officeart/2008/layout/NameandTitleOrganizationalChart"/>
    <dgm:cxn modelId="{891E1F05-616C-4937-9A2C-3C19D6B46CC5}" type="presParOf" srcId="{F55C8B8D-7810-40C3-ADB2-D7B65D1DBBBC}" destId="{4E8AD605-C7CC-4284-9766-27B4CA864700}" srcOrd="0" destOrd="0" presId="urn:microsoft.com/office/officeart/2008/layout/NameandTitleOrganizationalChart"/>
    <dgm:cxn modelId="{214496CC-7D25-441E-8BFC-B35D697FEE0A}" type="presParOf" srcId="{4E8AD605-C7CC-4284-9766-27B4CA864700}" destId="{BD9C7CF8-7B59-4970-84C0-F321FA184D45}" srcOrd="0" destOrd="0" presId="urn:microsoft.com/office/officeart/2008/layout/NameandTitleOrganizationalChart"/>
    <dgm:cxn modelId="{BF07B854-FED8-4E1F-B6E1-380BDE9DC21A}" type="presParOf" srcId="{4E8AD605-C7CC-4284-9766-27B4CA864700}" destId="{F00D3BE9-6E31-4D7E-BA85-23DAC20FD97E}" srcOrd="1" destOrd="0" presId="urn:microsoft.com/office/officeart/2008/layout/NameandTitleOrganizationalChart"/>
    <dgm:cxn modelId="{5F69DACC-11A1-4B51-BE3C-8974218B1783}" type="presParOf" srcId="{4E8AD605-C7CC-4284-9766-27B4CA864700}" destId="{013F8499-5C13-44D9-9CC7-A3008FDA73F0}" srcOrd="2" destOrd="0" presId="urn:microsoft.com/office/officeart/2008/layout/NameandTitleOrganizationalChart"/>
    <dgm:cxn modelId="{74C849E6-7FDE-4588-8FC0-F08AA9B430C4}" type="presParOf" srcId="{F55C8B8D-7810-40C3-ADB2-D7B65D1DBBBC}" destId="{DD97A4B8-00DF-4201-85FF-560CD1B03D3F}" srcOrd="1" destOrd="0" presId="urn:microsoft.com/office/officeart/2008/layout/NameandTitleOrganizationalChart"/>
    <dgm:cxn modelId="{FF6AD795-AFBA-4C05-B11F-1A928A79D81C}" type="presParOf" srcId="{F55C8B8D-7810-40C3-ADB2-D7B65D1DBBBC}" destId="{E4E2D09E-72F9-4685-9A8F-4EAB01561FC9}" srcOrd="2" destOrd="0" presId="urn:microsoft.com/office/officeart/2008/layout/NameandTitleOrganizationalChart"/>
    <dgm:cxn modelId="{29B973AA-84C0-43D6-B2C5-8623AF3FE45B}" type="presParOf" srcId="{EC684297-1344-4AAC-AA50-2A6574773ECE}" destId="{1AF31436-DE48-4AD1-BEB4-9FFAFFEC76EA}" srcOrd="4" destOrd="0" presId="urn:microsoft.com/office/officeart/2008/layout/NameandTitleOrganizationalChart"/>
    <dgm:cxn modelId="{B350B6C7-D69F-4741-A6E2-47D270D4B2E4}" type="presParOf" srcId="{EC684297-1344-4AAC-AA50-2A6574773ECE}" destId="{9CF1BBA4-A49F-427C-81F3-B8768DA70B1B}" srcOrd="5" destOrd="0" presId="urn:microsoft.com/office/officeart/2008/layout/NameandTitleOrganizationalChart"/>
    <dgm:cxn modelId="{066E36AB-5157-4860-9D1B-B0E819953BEB}" type="presParOf" srcId="{9CF1BBA4-A49F-427C-81F3-B8768DA70B1B}" destId="{8BB9F8B1-1F8F-4C73-BFBD-CE066A887C32}" srcOrd="0" destOrd="0" presId="urn:microsoft.com/office/officeart/2008/layout/NameandTitleOrganizationalChart"/>
    <dgm:cxn modelId="{13519845-D9A9-4B33-9858-0130FC392889}" type="presParOf" srcId="{8BB9F8B1-1F8F-4C73-BFBD-CE066A887C32}" destId="{AEC1C9E6-308D-4AA9-B694-481DD14F48C4}" srcOrd="0" destOrd="0" presId="urn:microsoft.com/office/officeart/2008/layout/NameandTitleOrganizationalChart"/>
    <dgm:cxn modelId="{DDC6FE33-A5EB-41CC-BAFD-408A8620EF0F}" type="presParOf" srcId="{8BB9F8B1-1F8F-4C73-BFBD-CE066A887C32}" destId="{70478987-EDB8-4C46-815A-BF820DA64F32}" srcOrd="1" destOrd="0" presId="urn:microsoft.com/office/officeart/2008/layout/NameandTitleOrganizationalChart"/>
    <dgm:cxn modelId="{3C23DF87-4C34-4DB5-99D5-3DCC8B83DFBD}" type="presParOf" srcId="{8BB9F8B1-1F8F-4C73-BFBD-CE066A887C32}" destId="{58A582BC-0114-4579-B7B7-A0F3E7EF3106}" srcOrd="2" destOrd="0" presId="urn:microsoft.com/office/officeart/2008/layout/NameandTitleOrganizationalChart"/>
    <dgm:cxn modelId="{D761CFD4-6111-4536-888B-39A3DBB065D7}" type="presParOf" srcId="{9CF1BBA4-A49F-427C-81F3-B8768DA70B1B}" destId="{E7C1001D-CF0F-474B-BFD4-0823D7EFDB4E}" srcOrd="1" destOrd="0" presId="urn:microsoft.com/office/officeart/2008/layout/NameandTitleOrganizationalChart"/>
    <dgm:cxn modelId="{0AB0C52C-4C97-444D-B135-5F32572C7002}" type="presParOf" srcId="{9CF1BBA4-A49F-427C-81F3-B8768DA70B1B}" destId="{0AE9F59B-E6A9-4BE2-9C3F-669E0D4792AF}" srcOrd="2" destOrd="0" presId="urn:microsoft.com/office/officeart/2008/layout/NameandTitleOrganizationalChart"/>
    <dgm:cxn modelId="{61CD5160-BE9A-41C7-9A94-2394BDBF633E}" type="presParOf" srcId="{04FD5085-446D-4F20-BC80-6A03F4FF12A2}" destId="{EFECA96D-E723-4338-816B-D4765C315D65}" srcOrd="2" destOrd="0" presId="urn:microsoft.com/office/officeart/2008/layout/NameandTitleOrganizationalChart"/>
    <dgm:cxn modelId="{B665FFC4-F7AB-4417-BCE4-477D44C2335C}" type="presParOf" srcId="{E27D97E4-8B6C-45CC-863B-5ED99D4D743D}" destId="{298384AC-A06B-485C-9472-69AAFF3622D3}" srcOrd="2" destOrd="0" presId="urn:microsoft.com/office/officeart/2008/layout/NameandTitleOrganizationalChart"/>
    <dgm:cxn modelId="{2071BE93-014E-4A35-BD05-6BCAB61A9F40}" type="presParOf" srcId="{E27D97E4-8B6C-45CC-863B-5ED99D4D743D}" destId="{FE248246-35CB-4D1F-AF67-88E86C9012DD}" srcOrd="3" destOrd="0" presId="urn:microsoft.com/office/officeart/2008/layout/NameandTitleOrganizationalChart"/>
    <dgm:cxn modelId="{19365756-D85C-4709-8A2E-0A02DCBA4932}" type="presParOf" srcId="{FE248246-35CB-4D1F-AF67-88E86C9012DD}" destId="{B10EDC85-3A6E-4B4C-A5E2-D4202681A82B}" srcOrd="0" destOrd="0" presId="urn:microsoft.com/office/officeart/2008/layout/NameandTitleOrganizationalChart"/>
    <dgm:cxn modelId="{6B96BA57-BED5-4C79-AA96-FE0660BDA600}" type="presParOf" srcId="{B10EDC85-3A6E-4B4C-A5E2-D4202681A82B}" destId="{670B8470-EC8E-47DE-8783-6467C76F2F04}" srcOrd="0" destOrd="0" presId="urn:microsoft.com/office/officeart/2008/layout/NameandTitleOrganizationalChart"/>
    <dgm:cxn modelId="{039EA3B5-D98E-48C7-A2A6-850F181017B4}" type="presParOf" srcId="{B10EDC85-3A6E-4B4C-A5E2-D4202681A82B}" destId="{A64DA7C4-1E17-419B-B18E-C9A25E8F33D0}" srcOrd="1" destOrd="0" presId="urn:microsoft.com/office/officeart/2008/layout/NameandTitleOrganizationalChart"/>
    <dgm:cxn modelId="{1B2D7A5B-8816-4E24-B6E8-8DDA828251EE}" type="presParOf" srcId="{B10EDC85-3A6E-4B4C-A5E2-D4202681A82B}" destId="{2EAC0D04-6E5C-4B70-9BF4-4ADBAEE68F33}" srcOrd="2" destOrd="0" presId="urn:microsoft.com/office/officeart/2008/layout/NameandTitleOrganizationalChart"/>
    <dgm:cxn modelId="{29D99E43-7B1A-4CD5-940F-5D451FFC3040}" type="presParOf" srcId="{FE248246-35CB-4D1F-AF67-88E86C9012DD}" destId="{8278F59E-6987-4944-806D-B03AE482C9A5}" srcOrd="1" destOrd="0" presId="urn:microsoft.com/office/officeart/2008/layout/NameandTitleOrganizationalChart"/>
    <dgm:cxn modelId="{092A99C2-8302-4E5E-BB86-02EA6A6F05D2}" type="presParOf" srcId="{FE248246-35CB-4D1F-AF67-88E86C9012DD}" destId="{6E9D5679-8FD1-4E57-9421-8EDE72BC763C}" srcOrd="2" destOrd="0" presId="urn:microsoft.com/office/officeart/2008/layout/NameandTitleOrganizationalChart"/>
    <dgm:cxn modelId="{790FC861-1F19-4D08-8513-FBFE43D46ABE}" type="presParOf" srcId="{E27D97E4-8B6C-45CC-863B-5ED99D4D743D}" destId="{F324383E-9B30-47AB-A21B-57BB331FABA7}" srcOrd="4" destOrd="0" presId="urn:microsoft.com/office/officeart/2008/layout/NameandTitleOrganizationalChart"/>
    <dgm:cxn modelId="{3483F021-EFFC-4C3B-83AA-160DF78FEF5A}" type="presParOf" srcId="{E27D97E4-8B6C-45CC-863B-5ED99D4D743D}" destId="{82C40255-DC15-4E4C-B352-C5A5F48EF02A}" srcOrd="5" destOrd="0" presId="urn:microsoft.com/office/officeart/2008/layout/NameandTitleOrganizationalChart"/>
    <dgm:cxn modelId="{E0B6D005-8B93-4259-A4B9-0FE4C84CFEAC}" type="presParOf" srcId="{82C40255-DC15-4E4C-B352-C5A5F48EF02A}" destId="{A60D3E75-52FB-43FB-AE4F-C8F1E9830193}" srcOrd="0" destOrd="0" presId="urn:microsoft.com/office/officeart/2008/layout/NameandTitleOrganizationalChart"/>
    <dgm:cxn modelId="{DF404602-0878-4B54-BA22-350597A55B04}" type="presParOf" srcId="{A60D3E75-52FB-43FB-AE4F-C8F1E9830193}" destId="{C3C2D08A-4A0F-4489-838A-4EF8E5A4B055}" srcOrd="0" destOrd="0" presId="urn:microsoft.com/office/officeart/2008/layout/NameandTitleOrganizationalChart"/>
    <dgm:cxn modelId="{32B428A2-7F79-4CB1-BCA1-236BD3B75695}" type="presParOf" srcId="{A60D3E75-52FB-43FB-AE4F-C8F1E9830193}" destId="{2A0ADCB6-DEAB-4D65-910F-AF924ABD6446}" srcOrd="1" destOrd="0" presId="urn:microsoft.com/office/officeart/2008/layout/NameandTitleOrganizationalChart"/>
    <dgm:cxn modelId="{A26E5206-9D1D-4942-BA0F-F3CAF3263D96}" type="presParOf" srcId="{A60D3E75-52FB-43FB-AE4F-C8F1E9830193}" destId="{5B65C7F6-A7CA-4A0F-9C0D-9BBBD96E51C4}" srcOrd="2" destOrd="0" presId="urn:microsoft.com/office/officeart/2008/layout/NameandTitleOrganizationalChart"/>
    <dgm:cxn modelId="{02CE06D2-05BC-4BA4-B6E3-2E42E7EDD5B2}" type="presParOf" srcId="{82C40255-DC15-4E4C-B352-C5A5F48EF02A}" destId="{07DC1B86-9117-461C-9399-5F0907A6E0C8}" srcOrd="1" destOrd="0" presId="urn:microsoft.com/office/officeart/2008/layout/NameandTitleOrganizationalChart"/>
    <dgm:cxn modelId="{5BA1281B-2D04-4C62-812E-89CD10076905}" type="presParOf" srcId="{82C40255-DC15-4E4C-B352-C5A5F48EF02A}" destId="{5EBCECD0-6AB4-4811-901E-C0B0A1B0F01F}" srcOrd="2" destOrd="0" presId="urn:microsoft.com/office/officeart/2008/layout/NameandTitleOrganizationalChart"/>
    <dgm:cxn modelId="{8F3B1304-6451-4786-9B66-AE439B539E82}" type="presParOf" srcId="{6A85D8E0-0A5C-4449-A4A4-C144B7E68C33}" destId="{014881B7-43A7-4B6E-B809-D9B9AF219A79}" srcOrd="2" destOrd="0" presId="urn:microsoft.com/office/officeart/2008/layout/NameandTitleOrganizationalChart"/>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EF9151DF-8E68-45CE-8709-F66CBF4A14F3}" type="doc">
      <dgm:prSet loTypeId="urn:microsoft.com/office/officeart/2008/layout/NameandTitleOrganizationalChart" loCatId="hierarchy" qsTypeId="urn:microsoft.com/office/officeart/2005/8/quickstyle/simple1" qsCatId="simple" csTypeId="urn:microsoft.com/office/officeart/2005/8/colors/accent1_2" csCatId="accent1" phldr="1"/>
      <dgm:spPr/>
      <dgm:t>
        <a:bodyPr/>
        <a:lstStyle/>
        <a:p>
          <a:endParaRPr lang="fr-FR"/>
        </a:p>
      </dgm:t>
    </dgm:pt>
    <dgm:pt modelId="{9C6E436F-8C57-48E0-A6C1-34E94CA2006A}">
      <dgm:prSet phldrT="[Texte]"/>
      <dgm:spPr/>
      <dgm:t>
        <a:bodyPr/>
        <a:lstStyle/>
        <a:p>
          <a:pPr algn="ctr"/>
          <a:r>
            <a:rPr lang="fr-FR"/>
            <a:t>Exclure</a:t>
          </a:r>
        </a:p>
      </dgm:t>
    </dgm:pt>
    <dgm:pt modelId="{96350874-2582-41C3-959F-417527CAF721}" type="parTrans" cxnId="{E038FB1B-A468-4EFF-9263-61B283297B2E}">
      <dgm:prSet/>
      <dgm:spPr/>
      <dgm:t>
        <a:bodyPr/>
        <a:lstStyle/>
        <a:p>
          <a:pPr algn="ctr"/>
          <a:endParaRPr lang="fr-FR"/>
        </a:p>
      </dgm:t>
    </dgm:pt>
    <dgm:pt modelId="{F5B91ED2-D059-4518-B7FE-2742441A4ED1}" type="sibTrans" cxnId="{E038FB1B-A468-4EFF-9263-61B283297B2E}">
      <dgm:prSet/>
      <dgm:spPr/>
      <dgm:t>
        <a:bodyPr/>
        <a:lstStyle/>
        <a:p>
          <a:pPr algn="ctr"/>
          <a:endParaRPr lang="fr-FR"/>
        </a:p>
      </dgm:t>
    </dgm:pt>
    <dgm:pt modelId="{DF62ACB2-4F1D-4B13-93AE-7B819FEC7106}">
      <dgm:prSet phldrT="[Texte]"/>
      <dgm:spPr/>
      <dgm:t>
        <a:bodyPr/>
        <a:lstStyle/>
        <a:p>
          <a:pPr algn="ctr"/>
          <a:r>
            <a:rPr lang="fr-FR"/>
            <a:t>Aucun document à exclure(21)</a:t>
          </a:r>
        </a:p>
      </dgm:t>
    </dgm:pt>
    <dgm:pt modelId="{0EB9D637-F31C-4EED-AC2C-18D1AA541A09}" type="parTrans" cxnId="{FED64C16-AD6A-4F0F-A445-E84C8BCE6650}">
      <dgm:prSet/>
      <dgm:spPr/>
      <dgm:t>
        <a:bodyPr/>
        <a:lstStyle/>
        <a:p>
          <a:pPr algn="ctr"/>
          <a:endParaRPr lang="fr-FR"/>
        </a:p>
      </dgm:t>
    </dgm:pt>
    <dgm:pt modelId="{B95641C8-2A24-4E19-B0C6-156DDE80AECD}" type="sibTrans" cxnId="{FED64C16-AD6A-4F0F-A445-E84C8BCE6650}">
      <dgm:prSet/>
      <dgm:spPr/>
      <dgm:t>
        <a:bodyPr/>
        <a:lstStyle/>
        <a:p>
          <a:pPr algn="ctr"/>
          <a:r>
            <a:rPr lang="fr-FR"/>
            <a:t>  </a:t>
          </a:r>
        </a:p>
      </dgm:t>
    </dgm:pt>
    <dgm:pt modelId="{0583F5A8-70F0-4A90-8E63-72F570F79572}">
      <dgm:prSet phldrT="[Texte]"/>
      <dgm:spPr/>
      <dgm:t>
        <a:bodyPr/>
        <a:lstStyle/>
        <a:p>
          <a:pPr algn="ctr"/>
          <a:r>
            <a:rPr lang="fr-FR"/>
            <a:t>Tous les documents à exclure (20)</a:t>
          </a:r>
        </a:p>
      </dgm:t>
    </dgm:pt>
    <dgm:pt modelId="{329F04AC-C921-496B-8273-49E1AAE0C40F}" type="parTrans" cxnId="{CB2E7DF6-8CF1-4712-8AB8-51585DD376E7}">
      <dgm:prSet/>
      <dgm:spPr/>
      <dgm:t>
        <a:bodyPr/>
        <a:lstStyle/>
        <a:p>
          <a:pPr algn="ctr"/>
          <a:endParaRPr lang="fr-FR"/>
        </a:p>
      </dgm:t>
    </dgm:pt>
    <dgm:pt modelId="{02C09A83-53B0-4C17-AAD0-E518659864D2}" type="sibTrans" cxnId="{CB2E7DF6-8CF1-4712-8AB8-51585DD376E7}">
      <dgm:prSet/>
      <dgm:spPr/>
      <dgm:t>
        <a:bodyPr/>
        <a:lstStyle/>
        <a:p>
          <a:pPr algn="ctr"/>
          <a:endParaRPr lang="fr-FR"/>
        </a:p>
      </dgm:t>
    </dgm:pt>
    <dgm:pt modelId="{56C14FDC-659A-4C0B-B42D-FE7F236EA6A2}">
      <dgm:prSet phldrT="[Texte]"/>
      <dgm:spPr/>
      <dgm:t>
        <a:bodyPr/>
        <a:lstStyle/>
        <a:p>
          <a:pPr algn="ctr"/>
          <a:r>
            <a:rPr lang="fr-FR"/>
            <a:t>Certains à exclure(22)</a:t>
          </a:r>
        </a:p>
      </dgm:t>
    </dgm:pt>
    <dgm:pt modelId="{A070FF3C-0B87-4C16-8A24-410424E90AA6}" type="parTrans" cxnId="{03D05187-7776-480D-9817-CDEE60A0A473}">
      <dgm:prSet/>
      <dgm:spPr/>
      <dgm:t>
        <a:bodyPr/>
        <a:lstStyle/>
        <a:p>
          <a:pPr algn="ctr"/>
          <a:endParaRPr lang="fr-FR"/>
        </a:p>
      </dgm:t>
    </dgm:pt>
    <dgm:pt modelId="{9BACC909-0538-47E6-AEB1-F8B32C132419}" type="sibTrans" cxnId="{03D05187-7776-480D-9817-CDEE60A0A473}">
      <dgm:prSet/>
      <dgm:spPr/>
      <dgm:t>
        <a:bodyPr/>
        <a:lstStyle/>
        <a:p>
          <a:pPr algn="ctr"/>
          <a:endParaRPr lang="fr-FR"/>
        </a:p>
      </dgm:t>
    </dgm:pt>
    <dgm:pt modelId="{7DC3CB26-D9A3-463D-8AA1-C360B7C64EC2}" type="pres">
      <dgm:prSet presAssocID="{EF9151DF-8E68-45CE-8709-F66CBF4A14F3}" presName="hierChild1" presStyleCnt="0">
        <dgm:presLayoutVars>
          <dgm:orgChart val="1"/>
          <dgm:chPref val="1"/>
          <dgm:dir/>
          <dgm:animOne val="branch"/>
          <dgm:animLvl val="lvl"/>
          <dgm:resizeHandles/>
        </dgm:presLayoutVars>
      </dgm:prSet>
      <dgm:spPr/>
      <dgm:t>
        <a:bodyPr/>
        <a:lstStyle/>
        <a:p>
          <a:endParaRPr lang="fr-FR"/>
        </a:p>
      </dgm:t>
    </dgm:pt>
    <dgm:pt modelId="{6A85D8E0-0A5C-4449-A4A4-C144B7E68C33}" type="pres">
      <dgm:prSet presAssocID="{9C6E436F-8C57-48E0-A6C1-34E94CA2006A}" presName="hierRoot1" presStyleCnt="0">
        <dgm:presLayoutVars>
          <dgm:hierBranch val="init"/>
        </dgm:presLayoutVars>
      </dgm:prSet>
      <dgm:spPr/>
    </dgm:pt>
    <dgm:pt modelId="{8B544AD2-F049-490E-99B1-95265FCB664F}" type="pres">
      <dgm:prSet presAssocID="{9C6E436F-8C57-48E0-A6C1-34E94CA2006A}" presName="rootComposite1" presStyleCnt="0"/>
      <dgm:spPr/>
    </dgm:pt>
    <dgm:pt modelId="{F8E80C87-B587-4945-90F5-54BDEE3A2ED0}" type="pres">
      <dgm:prSet presAssocID="{9C6E436F-8C57-48E0-A6C1-34E94CA2006A}" presName="rootText1" presStyleLbl="node0" presStyleIdx="0" presStyleCnt="1">
        <dgm:presLayoutVars>
          <dgm:chMax/>
          <dgm:chPref val="3"/>
        </dgm:presLayoutVars>
      </dgm:prSet>
      <dgm:spPr/>
      <dgm:t>
        <a:bodyPr/>
        <a:lstStyle/>
        <a:p>
          <a:endParaRPr lang="fr-FR"/>
        </a:p>
      </dgm:t>
    </dgm:pt>
    <dgm:pt modelId="{B29DDD51-B659-4BE9-99A8-CBB05A1F8D80}" type="pres">
      <dgm:prSet presAssocID="{9C6E436F-8C57-48E0-A6C1-34E94CA2006A}" presName="titleText1" presStyleLbl="fgAcc0" presStyleIdx="0" presStyleCnt="1">
        <dgm:presLayoutVars>
          <dgm:chMax val="0"/>
          <dgm:chPref val="0"/>
        </dgm:presLayoutVars>
      </dgm:prSet>
      <dgm:spPr/>
      <dgm:t>
        <a:bodyPr/>
        <a:lstStyle/>
        <a:p>
          <a:endParaRPr lang="fr-FR"/>
        </a:p>
      </dgm:t>
    </dgm:pt>
    <dgm:pt modelId="{61059183-8E68-4DC1-BD28-C60A6E0653C8}" type="pres">
      <dgm:prSet presAssocID="{9C6E436F-8C57-48E0-A6C1-34E94CA2006A}" presName="rootConnector1" presStyleLbl="node1" presStyleIdx="0" presStyleCnt="3"/>
      <dgm:spPr/>
      <dgm:t>
        <a:bodyPr/>
        <a:lstStyle/>
        <a:p>
          <a:endParaRPr lang="fr-FR"/>
        </a:p>
      </dgm:t>
    </dgm:pt>
    <dgm:pt modelId="{E27D97E4-8B6C-45CC-863B-5ED99D4D743D}" type="pres">
      <dgm:prSet presAssocID="{9C6E436F-8C57-48E0-A6C1-34E94CA2006A}" presName="hierChild2" presStyleCnt="0"/>
      <dgm:spPr/>
    </dgm:pt>
    <dgm:pt modelId="{E34000ED-D460-4079-9F65-60CEF9E62195}" type="pres">
      <dgm:prSet presAssocID="{329F04AC-C921-496B-8273-49E1AAE0C40F}" presName="Name37" presStyleLbl="parChTrans1D2" presStyleIdx="0" presStyleCnt="3"/>
      <dgm:spPr/>
      <dgm:t>
        <a:bodyPr/>
        <a:lstStyle/>
        <a:p>
          <a:endParaRPr lang="fr-FR"/>
        </a:p>
      </dgm:t>
    </dgm:pt>
    <dgm:pt modelId="{04FD5085-446D-4F20-BC80-6A03F4FF12A2}" type="pres">
      <dgm:prSet presAssocID="{0583F5A8-70F0-4A90-8E63-72F570F79572}" presName="hierRoot2" presStyleCnt="0">
        <dgm:presLayoutVars>
          <dgm:hierBranch val="init"/>
        </dgm:presLayoutVars>
      </dgm:prSet>
      <dgm:spPr/>
    </dgm:pt>
    <dgm:pt modelId="{AD7756AB-F002-4151-88A8-29CE585D7ABF}" type="pres">
      <dgm:prSet presAssocID="{0583F5A8-70F0-4A90-8E63-72F570F79572}" presName="rootComposite" presStyleCnt="0"/>
      <dgm:spPr/>
    </dgm:pt>
    <dgm:pt modelId="{C016EC25-8CE6-4EF5-BF3C-4E985C7291E0}" type="pres">
      <dgm:prSet presAssocID="{0583F5A8-70F0-4A90-8E63-72F570F79572}" presName="rootText" presStyleLbl="node1" presStyleIdx="0" presStyleCnt="3">
        <dgm:presLayoutVars>
          <dgm:chMax/>
          <dgm:chPref val="3"/>
        </dgm:presLayoutVars>
      </dgm:prSet>
      <dgm:spPr/>
      <dgm:t>
        <a:bodyPr/>
        <a:lstStyle/>
        <a:p>
          <a:endParaRPr lang="fr-FR"/>
        </a:p>
      </dgm:t>
    </dgm:pt>
    <dgm:pt modelId="{B2F976C0-E10F-437A-8C5F-2EE4931EDBD1}" type="pres">
      <dgm:prSet presAssocID="{0583F5A8-70F0-4A90-8E63-72F570F79572}" presName="titleText2" presStyleLbl="fgAcc1" presStyleIdx="0" presStyleCnt="3">
        <dgm:presLayoutVars>
          <dgm:chMax val="0"/>
          <dgm:chPref val="0"/>
        </dgm:presLayoutVars>
      </dgm:prSet>
      <dgm:spPr/>
      <dgm:t>
        <a:bodyPr/>
        <a:lstStyle/>
        <a:p>
          <a:endParaRPr lang="fr-FR"/>
        </a:p>
      </dgm:t>
    </dgm:pt>
    <dgm:pt modelId="{0891FF29-ECFF-4090-99A7-79FE82938583}" type="pres">
      <dgm:prSet presAssocID="{0583F5A8-70F0-4A90-8E63-72F570F79572}" presName="rootConnector" presStyleLbl="node2" presStyleIdx="0" presStyleCnt="0"/>
      <dgm:spPr/>
      <dgm:t>
        <a:bodyPr/>
        <a:lstStyle/>
        <a:p>
          <a:endParaRPr lang="fr-FR"/>
        </a:p>
      </dgm:t>
    </dgm:pt>
    <dgm:pt modelId="{EC684297-1344-4AAC-AA50-2A6574773ECE}" type="pres">
      <dgm:prSet presAssocID="{0583F5A8-70F0-4A90-8E63-72F570F79572}" presName="hierChild4" presStyleCnt="0"/>
      <dgm:spPr/>
    </dgm:pt>
    <dgm:pt modelId="{EFECA96D-E723-4338-816B-D4765C315D65}" type="pres">
      <dgm:prSet presAssocID="{0583F5A8-70F0-4A90-8E63-72F570F79572}" presName="hierChild5" presStyleCnt="0"/>
      <dgm:spPr/>
    </dgm:pt>
    <dgm:pt modelId="{298384AC-A06B-485C-9472-69AAFF3622D3}" type="pres">
      <dgm:prSet presAssocID="{0EB9D637-F31C-4EED-AC2C-18D1AA541A09}" presName="Name37" presStyleLbl="parChTrans1D2" presStyleIdx="1" presStyleCnt="3"/>
      <dgm:spPr/>
      <dgm:t>
        <a:bodyPr/>
        <a:lstStyle/>
        <a:p>
          <a:endParaRPr lang="fr-FR"/>
        </a:p>
      </dgm:t>
    </dgm:pt>
    <dgm:pt modelId="{FE248246-35CB-4D1F-AF67-88E86C9012DD}" type="pres">
      <dgm:prSet presAssocID="{DF62ACB2-4F1D-4B13-93AE-7B819FEC7106}" presName="hierRoot2" presStyleCnt="0">
        <dgm:presLayoutVars>
          <dgm:hierBranch val="init"/>
        </dgm:presLayoutVars>
      </dgm:prSet>
      <dgm:spPr/>
    </dgm:pt>
    <dgm:pt modelId="{B10EDC85-3A6E-4B4C-A5E2-D4202681A82B}" type="pres">
      <dgm:prSet presAssocID="{DF62ACB2-4F1D-4B13-93AE-7B819FEC7106}" presName="rootComposite" presStyleCnt="0"/>
      <dgm:spPr/>
    </dgm:pt>
    <dgm:pt modelId="{670B8470-EC8E-47DE-8783-6467C76F2F04}" type="pres">
      <dgm:prSet presAssocID="{DF62ACB2-4F1D-4B13-93AE-7B819FEC7106}" presName="rootText" presStyleLbl="node1" presStyleIdx="1" presStyleCnt="3">
        <dgm:presLayoutVars>
          <dgm:chMax/>
          <dgm:chPref val="3"/>
        </dgm:presLayoutVars>
      </dgm:prSet>
      <dgm:spPr/>
      <dgm:t>
        <a:bodyPr/>
        <a:lstStyle/>
        <a:p>
          <a:endParaRPr lang="fr-FR"/>
        </a:p>
      </dgm:t>
    </dgm:pt>
    <dgm:pt modelId="{A64DA7C4-1E17-419B-B18E-C9A25E8F33D0}" type="pres">
      <dgm:prSet presAssocID="{DF62ACB2-4F1D-4B13-93AE-7B819FEC7106}" presName="titleText2" presStyleLbl="fgAcc1" presStyleIdx="1" presStyleCnt="3">
        <dgm:presLayoutVars>
          <dgm:chMax val="0"/>
          <dgm:chPref val="0"/>
        </dgm:presLayoutVars>
      </dgm:prSet>
      <dgm:spPr/>
      <dgm:t>
        <a:bodyPr/>
        <a:lstStyle/>
        <a:p>
          <a:endParaRPr lang="fr-FR"/>
        </a:p>
      </dgm:t>
    </dgm:pt>
    <dgm:pt modelId="{2EAC0D04-6E5C-4B70-9BF4-4ADBAEE68F33}" type="pres">
      <dgm:prSet presAssocID="{DF62ACB2-4F1D-4B13-93AE-7B819FEC7106}" presName="rootConnector" presStyleLbl="node2" presStyleIdx="0" presStyleCnt="0"/>
      <dgm:spPr/>
      <dgm:t>
        <a:bodyPr/>
        <a:lstStyle/>
        <a:p>
          <a:endParaRPr lang="fr-FR"/>
        </a:p>
      </dgm:t>
    </dgm:pt>
    <dgm:pt modelId="{8278F59E-6987-4944-806D-B03AE482C9A5}" type="pres">
      <dgm:prSet presAssocID="{DF62ACB2-4F1D-4B13-93AE-7B819FEC7106}" presName="hierChild4" presStyleCnt="0"/>
      <dgm:spPr/>
    </dgm:pt>
    <dgm:pt modelId="{6E9D5679-8FD1-4E57-9421-8EDE72BC763C}" type="pres">
      <dgm:prSet presAssocID="{DF62ACB2-4F1D-4B13-93AE-7B819FEC7106}" presName="hierChild5" presStyleCnt="0"/>
      <dgm:spPr/>
    </dgm:pt>
    <dgm:pt modelId="{F324383E-9B30-47AB-A21B-57BB331FABA7}" type="pres">
      <dgm:prSet presAssocID="{A070FF3C-0B87-4C16-8A24-410424E90AA6}" presName="Name37" presStyleLbl="parChTrans1D2" presStyleIdx="2" presStyleCnt="3"/>
      <dgm:spPr/>
      <dgm:t>
        <a:bodyPr/>
        <a:lstStyle/>
        <a:p>
          <a:endParaRPr lang="fr-FR"/>
        </a:p>
      </dgm:t>
    </dgm:pt>
    <dgm:pt modelId="{82C40255-DC15-4E4C-B352-C5A5F48EF02A}" type="pres">
      <dgm:prSet presAssocID="{56C14FDC-659A-4C0B-B42D-FE7F236EA6A2}" presName="hierRoot2" presStyleCnt="0">
        <dgm:presLayoutVars>
          <dgm:hierBranch val="init"/>
        </dgm:presLayoutVars>
      </dgm:prSet>
      <dgm:spPr/>
    </dgm:pt>
    <dgm:pt modelId="{A60D3E75-52FB-43FB-AE4F-C8F1E9830193}" type="pres">
      <dgm:prSet presAssocID="{56C14FDC-659A-4C0B-B42D-FE7F236EA6A2}" presName="rootComposite" presStyleCnt="0"/>
      <dgm:spPr/>
    </dgm:pt>
    <dgm:pt modelId="{C3C2D08A-4A0F-4489-838A-4EF8E5A4B055}" type="pres">
      <dgm:prSet presAssocID="{56C14FDC-659A-4C0B-B42D-FE7F236EA6A2}" presName="rootText" presStyleLbl="node1" presStyleIdx="2" presStyleCnt="3">
        <dgm:presLayoutVars>
          <dgm:chMax/>
          <dgm:chPref val="3"/>
        </dgm:presLayoutVars>
      </dgm:prSet>
      <dgm:spPr/>
      <dgm:t>
        <a:bodyPr/>
        <a:lstStyle/>
        <a:p>
          <a:endParaRPr lang="fr-FR"/>
        </a:p>
      </dgm:t>
    </dgm:pt>
    <dgm:pt modelId="{2A0ADCB6-DEAB-4D65-910F-AF924ABD6446}" type="pres">
      <dgm:prSet presAssocID="{56C14FDC-659A-4C0B-B42D-FE7F236EA6A2}" presName="titleText2" presStyleLbl="fgAcc1" presStyleIdx="2" presStyleCnt="3">
        <dgm:presLayoutVars>
          <dgm:chMax val="0"/>
          <dgm:chPref val="0"/>
        </dgm:presLayoutVars>
      </dgm:prSet>
      <dgm:spPr/>
      <dgm:t>
        <a:bodyPr/>
        <a:lstStyle/>
        <a:p>
          <a:endParaRPr lang="fr-FR"/>
        </a:p>
      </dgm:t>
    </dgm:pt>
    <dgm:pt modelId="{5B65C7F6-A7CA-4A0F-9C0D-9BBBD96E51C4}" type="pres">
      <dgm:prSet presAssocID="{56C14FDC-659A-4C0B-B42D-FE7F236EA6A2}" presName="rootConnector" presStyleLbl="node2" presStyleIdx="0" presStyleCnt="0"/>
      <dgm:spPr/>
      <dgm:t>
        <a:bodyPr/>
        <a:lstStyle/>
        <a:p>
          <a:endParaRPr lang="fr-FR"/>
        </a:p>
      </dgm:t>
    </dgm:pt>
    <dgm:pt modelId="{07DC1B86-9117-461C-9399-5F0907A6E0C8}" type="pres">
      <dgm:prSet presAssocID="{56C14FDC-659A-4C0B-B42D-FE7F236EA6A2}" presName="hierChild4" presStyleCnt="0"/>
      <dgm:spPr/>
    </dgm:pt>
    <dgm:pt modelId="{5EBCECD0-6AB4-4811-901E-C0B0A1B0F01F}" type="pres">
      <dgm:prSet presAssocID="{56C14FDC-659A-4C0B-B42D-FE7F236EA6A2}" presName="hierChild5" presStyleCnt="0"/>
      <dgm:spPr/>
    </dgm:pt>
    <dgm:pt modelId="{014881B7-43A7-4B6E-B809-D9B9AF219A79}" type="pres">
      <dgm:prSet presAssocID="{9C6E436F-8C57-48E0-A6C1-34E94CA2006A}" presName="hierChild3" presStyleCnt="0"/>
      <dgm:spPr/>
    </dgm:pt>
  </dgm:ptLst>
  <dgm:cxnLst>
    <dgm:cxn modelId="{C4234FDE-6FEF-487E-B292-DB7965F1D62A}" type="presOf" srcId="{9BACC909-0538-47E6-AEB1-F8B32C132419}" destId="{2A0ADCB6-DEAB-4D65-910F-AF924ABD6446}" srcOrd="0" destOrd="0" presId="urn:microsoft.com/office/officeart/2008/layout/NameandTitleOrganizationalChart"/>
    <dgm:cxn modelId="{03D05187-7776-480D-9817-CDEE60A0A473}" srcId="{9C6E436F-8C57-48E0-A6C1-34E94CA2006A}" destId="{56C14FDC-659A-4C0B-B42D-FE7F236EA6A2}" srcOrd="2" destOrd="0" parTransId="{A070FF3C-0B87-4C16-8A24-410424E90AA6}" sibTransId="{9BACC909-0538-47E6-AEB1-F8B32C132419}"/>
    <dgm:cxn modelId="{295604C8-21C3-42D9-A782-5DF050D56E27}" type="presOf" srcId="{A070FF3C-0B87-4C16-8A24-410424E90AA6}" destId="{F324383E-9B30-47AB-A21B-57BB331FABA7}" srcOrd="0" destOrd="0" presId="urn:microsoft.com/office/officeart/2008/layout/NameandTitleOrganizationalChart"/>
    <dgm:cxn modelId="{24CA4DF4-9FC2-4995-BC6E-F368BEAA26DB}" type="presOf" srcId="{DF62ACB2-4F1D-4B13-93AE-7B819FEC7106}" destId="{2EAC0D04-6E5C-4B70-9BF4-4ADBAEE68F33}" srcOrd="1" destOrd="0" presId="urn:microsoft.com/office/officeart/2008/layout/NameandTitleOrganizationalChart"/>
    <dgm:cxn modelId="{166EFC50-289B-45AE-A8B9-241B3C415ADB}" type="presOf" srcId="{9C6E436F-8C57-48E0-A6C1-34E94CA2006A}" destId="{F8E80C87-B587-4945-90F5-54BDEE3A2ED0}" srcOrd="0" destOrd="0" presId="urn:microsoft.com/office/officeart/2008/layout/NameandTitleOrganizationalChart"/>
    <dgm:cxn modelId="{CB2E7DF6-8CF1-4712-8AB8-51585DD376E7}" srcId="{9C6E436F-8C57-48E0-A6C1-34E94CA2006A}" destId="{0583F5A8-70F0-4A90-8E63-72F570F79572}" srcOrd="0" destOrd="0" parTransId="{329F04AC-C921-496B-8273-49E1AAE0C40F}" sibTransId="{02C09A83-53B0-4C17-AAD0-E518659864D2}"/>
    <dgm:cxn modelId="{FED64C16-AD6A-4F0F-A445-E84C8BCE6650}" srcId="{9C6E436F-8C57-48E0-A6C1-34E94CA2006A}" destId="{DF62ACB2-4F1D-4B13-93AE-7B819FEC7106}" srcOrd="1" destOrd="0" parTransId="{0EB9D637-F31C-4EED-AC2C-18D1AA541A09}" sibTransId="{B95641C8-2A24-4E19-B0C6-156DDE80AECD}"/>
    <dgm:cxn modelId="{172D6E25-781A-4D39-B78E-2DA5C39C76D2}" type="presOf" srcId="{56C14FDC-659A-4C0B-B42D-FE7F236EA6A2}" destId="{5B65C7F6-A7CA-4A0F-9C0D-9BBBD96E51C4}" srcOrd="1" destOrd="0" presId="urn:microsoft.com/office/officeart/2008/layout/NameandTitleOrganizationalChart"/>
    <dgm:cxn modelId="{3A57A43D-FC5D-4EA7-8DB2-7D9A4E38A1C2}" type="presOf" srcId="{56C14FDC-659A-4C0B-B42D-FE7F236EA6A2}" destId="{C3C2D08A-4A0F-4489-838A-4EF8E5A4B055}" srcOrd="0" destOrd="0" presId="urn:microsoft.com/office/officeart/2008/layout/NameandTitleOrganizationalChart"/>
    <dgm:cxn modelId="{CFC334D1-95A8-4527-AEC5-62791536AB88}" type="presOf" srcId="{0583F5A8-70F0-4A90-8E63-72F570F79572}" destId="{C016EC25-8CE6-4EF5-BF3C-4E985C7291E0}" srcOrd="0" destOrd="0" presId="urn:microsoft.com/office/officeart/2008/layout/NameandTitleOrganizationalChart"/>
    <dgm:cxn modelId="{EF89C038-C63B-48E6-A1C7-50CBDFD8753C}" type="presOf" srcId="{0EB9D637-F31C-4EED-AC2C-18D1AA541A09}" destId="{298384AC-A06B-485C-9472-69AAFF3622D3}" srcOrd="0" destOrd="0" presId="urn:microsoft.com/office/officeart/2008/layout/NameandTitleOrganizationalChart"/>
    <dgm:cxn modelId="{469FD9B2-ECDC-4357-8221-AB365976F4BF}" type="presOf" srcId="{F5B91ED2-D059-4518-B7FE-2742441A4ED1}" destId="{B29DDD51-B659-4BE9-99A8-CBB05A1F8D80}" srcOrd="0" destOrd="0" presId="urn:microsoft.com/office/officeart/2008/layout/NameandTitleOrganizationalChart"/>
    <dgm:cxn modelId="{2BC34178-0E83-492B-8A10-C5F838570CE5}" type="presOf" srcId="{EF9151DF-8E68-45CE-8709-F66CBF4A14F3}" destId="{7DC3CB26-D9A3-463D-8AA1-C360B7C64EC2}" srcOrd="0" destOrd="0" presId="urn:microsoft.com/office/officeart/2008/layout/NameandTitleOrganizationalChart"/>
    <dgm:cxn modelId="{6F628AB5-04C6-4BE2-A0DC-7A2B560B8EA1}" type="presOf" srcId="{0583F5A8-70F0-4A90-8E63-72F570F79572}" destId="{0891FF29-ECFF-4090-99A7-79FE82938583}" srcOrd="1" destOrd="0" presId="urn:microsoft.com/office/officeart/2008/layout/NameandTitleOrganizationalChart"/>
    <dgm:cxn modelId="{C4689166-F855-48BB-BE5C-56087026CD94}" type="presOf" srcId="{9C6E436F-8C57-48E0-A6C1-34E94CA2006A}" destId="{61059183-8E68-4DC1-BD28-C60A6E0653C8}" srcOrd="1" destOrd="0" presId="urn:microsoft.com/office/officeart/2008/layout/NameandTitleOrganizationalChart"/>
    <dgm:cxn modelId="{1A668E0A-04FB-4D75-A1F2-F7C7C8736906}" type="presOf" srcId="{329F04AC-C921-496B-8273-49E1AAE0C40F}" destId="{E34000ED-D460-4079-9F65-60CEF9E62195}" srcOrd="0" destOrd="0" presId="urn:microsoft.com/office/officeart/2008/layout/NameandTitleOrganizationalChart"/>
    <dgm:cxn modelId="{D4C3CE3D-AA27-46AD-B6BD-7BA43E271079}" type="presOf" srcId="{02C09A83-53B0-4C17-AAD0-E518659864D2}" destId="{B2F976C0-E10F-437A-8C5F-2EE4931EDBD1}" srcOrd="0" destOrd="0" presId="urn:microsoft.com/office/officeart/2008/layout/NameandTitleOrganizationalChart"/>
    <dgm:cxn modelId="{D8FD2734-D885-45B2-BB6E-96DBE063722B}" type="presOf" srcId="{B95641C8-2A24-4E19-B0C6-156DDE80AECD}" destId="{A64DA7C4-1E17-419B-B18E-C9A25E8F33D0}" srcOrd="0" destOrd="0" presId="urn:microsoft.com/office/officeart/2008/layout/NameandTitleOrganizationalChart"/>
    <dgm:cxn modelId="{E038FB1B-A468-4EFF-9263-61B283297B2E}" srcId="{EF9151DF-8E68-45CE-8709-F66CBF4A14F3}" destId="{9C6E436F-8C57-48E0-A6C1-34E94CA2006A}" srcOrd="0" destOrd="0" parTransId="{96350874-2582-41C3-959F-417527CAF721}" sibTransId="{F5B91ED2-D059-4518-B7FE-2742441A4ED1}"/>
    <dgm:cxn modelId="{231D6A5C-1C23-4460-A57C-49E099FBDE06}" type="presOf" srcId="{DF62ACB2-4F1D-4B13-93AE-7B819FEC7106}" destId="{670B8470-EC8E-47DE-8783-6467C76F2F04}" srcOrd="0" destOrd="0" presId="urn:microsoft.com/office/officeart/2008/layout/NameandTitleOrganizationalChart"/>
    <dgm:cxn modelId="{8267602C-AC2B-4D2D-86E3-626A16A7FFC4}" type="presParOf" srcId="{7DC3CB26-D9A3-463D-8AA1-C360B7C64EC2}" destId="{6A85D8E0-0A5C-4449-A4A4-C144B7E68C33}" srcOrd="0" destOrd="0" presId="urn:microsoft.com/office/officeart/2008/layout/NameandTitleOrganizationalChart"/>
    <dgm:cxn modelId="{FC84C78B-D819-4F08-902B-504E5D75323A}" type="presParOf" srcId="{6A85D8E0-0A5C-4449-A4A4-C144B7E68C33}" destId="{8B544AD2-F049-490E-99B1-95265FCB664F}" srcOrd="0" destOrd="0" presId="urn:microsoft.com/office/officeart/2008/layout/NameandTitleOrganizationalChart"/>
    <dgm:cxn modelId="{CA6C85E1-B9D8-4EF2-B5A3-C45BD70F974E}" type="presParOf" srcId="{8B544AD2-F049-490E-99B1-95265FCB664F}" destId="{F8E80C87-B587-4945-90F5-54BDEE3A2ED0}" srcOrd="0" destOrd="0" presId="urn:microsoft.com/office/officeart/2008/layout/NameandTitleOrganizationalChart"/>
    <dgm:cxn modelId="{B9007F33-B205-4B51-BE82-6F231852D4FB}" type="presParOf" srcId="{8B544AD2-F049-490E-99B1-95265FCB664F}" destId="{B29DDD51-B659-4BE9-99A8-CBB05A1F8D80}" srcOrd="1" destOrd="0" presId="urn:microsoft.com/office/officeart/2008/layout/NameandTitleOrganizationalChart"/>
    <dgm:cxn modelId="{599DA8C6-31E3-4501-A1BA-D403C6F4C0B4}" type="presParOf" srcId="{8B544AD2-F049-490E-99B1-95265FCB664F}" destId="{61059183-8E68-4DC1-BD28-C60A6E0653C8}" srcOrd="2" destOrd="0" presId="urn:microsoft.com/office/officeart/2008/layout/NameandTitleOrganizationalChart"/>
    <dgm:cxn modelId="{DAB1C161-6DB4-4708-B5C0-FF9BAFB8F165}" type="presParOf" srcId="{6A85D8E0-0A5C-4449-A4A4-C144B7E68C33}" destId="{E27D97E4-8B6C-45CC-863B-5ED99D4D743D}" srcOrd="1" destOrd="0" presId="urn:microsoft.com/office/officeart/2008/layout/NameandTitleOrganizationalChart"/>
    <dgm:cxn modelId="{10C5A725-112C-4ECF-873E-DF7221F4739B}" type="presParOf" srcId="{E27D97E4-8B6C-45CC-863B-5ED99D4D743D}" destId="{E34000ED-D460-4079-9F65-60CEF9E62195}" srcOrd="0" destOrd="0" presId="urn:microsoft.com/office/officeart/2008/layout/NameandTitleOrganizationalChart"/>
    <dgm:cxn modelId="{99DD8253-86C6-41CE-A835-3E5B7E17226A}" type="presParOf" srcId="{E27D97E4-8B6C-45CC-863B-5ED99D4D743D}" destId="{04FD5085-446D-4F20-BC80-6A03F4FF12A2}" srcOrd="1" destOrd="0" presId="urn:microsoft.com/office/officeart/2008/layout/NameandTitleOrganizationalChart"/>
    <dgm:cxn modelId="{239A9275-6CB2-4C73-9039-78AE86E7204C}" type="presParOf" srcId="{04FD5085-446D-4F20-BC80-6A03F4FF12A2}" destId="{AD7756AB-F002-4151-88A8-29CE585D7ABF}" srcOrd="0" destOrd="0" presId="urn:microsoft.com/office/officeart/2008/layout/NameandTitleOrganizationalChart"/>
    <dgm:cxn modelId="{1BBCB9C4-E41B-49CC-87FA-8EBAEF885BE5}" type="presParOf" srcId="{AD7756AB-F002-4151-88A8-29CE585D7ABF}" destId="{C016EC25-8CE6-4EF5-BF3C-4E985C7291E0}" srcOrd="0" destOrd="0" presId="urn:microsoft.com/office/officeart/2008/layout/NameandTitleOrganizationalChart"/>
    <dgm:cxn modelId="{ADAEB518-E812-4E05-BABE-4262EA5520E2}" type="presParOf" srcId="{AD7756AB-F002-4151-88A8-29CE585D7ABF}" destId="{B2F976C0-E10F-437A-8C5F-2EE4931EDBD1}" srcOrd="1" destOrd="0" presId="urn:microsoft.com/office/officeart/2008/layout/NameandTitleOrganizationalChart"/>
    <dgm:cxn modelId="{75626A1A-6A83-4175-83ED-968353E5B1DD}" type="presParOf" srcId="{AD7756AB-F002-4151-88A8-29CE585D7ABF}" destId="{0891FF29-ECFF-4090-99A7-79FE82938583}" srcOrd="2" destOrd="0" presId="urn:microsoft.com/office/officeart/2008/layout/NameandTitleOrganizationalChart"/>
    <dgm:cxn modelId="{A2F0D540-B81B-44F8-9AAE-A5B91CED1104}" type="presParOf" srcId="{04FD5085-446D-4F20-BC80-6A03F4FF12A2}" destId="{EC684297-1344-4AAC-AA50-2A6574773ECE}" srcOrd="1" destOrd="0" presId="urn:microsoft.com/office/officeart/2008/layout/NameandTitleOrganizationalChart"/>
    <dgm:cxn modelId="{7A1A24D8-07C8-4A83-B29F-EED0EC534785}" type="presParOf" srcId="{04FD5085-446D-4F20-BC80-6A03F4FF12A2}" destId="{EFECA96D-E723-4338-816B-D4765C315D65}" srcOrd="2" destOrd="0" presId="urn:microsoft.com/office/officeart/2008/layout/NameandTitleOrganizationalChart"/>
    <dgm:cxn modelId="{443ADF39-1608-4327-A7B8-29900AD7DFB6}" type="presParOf" srcId="{E27D97E4-8B6C-45CC-863B-5ED99D4D743D}" destId="{298384AC-A06B-485C-9472-69AAFF3622D3}" srcOrd="2" destOrd="0" presId="urn:microsoft.com/office/officeart/2008/layout/NameandTitleOrganizationalChart"/>
    <dgm:cxn modelId="{B40ED651-1537-4E48-A0BB-B8B5C5BD9C5D}" type="presParOf" srcId="{E27D97E4-8B6C-45CC-863B-5ED99D4D743D}" destId="{FE248246-35CB-4D1F-AF67-88E86C9012DD}" srcOrd="3" destOrd="0" presId="urn:microsoft.com/office/officeart/2008/layout/NameandTitleOrganizationalChart"/>
    <dgm:cxn modelId="{12DD0D9D-CD4B-406E-A3A9-29ECEC1DFA5F}" type="presParOf" srcId="{FE248246-35CB-4D1F-AF67-88E86C9012DD}" destId="{B10EDC85-3A6E-4B4C-A5E2-D4202681A82B}" srcOrd="0" destOrd="0" presId="urn:microsoft.com/office/officeart/2008/layout/NameandTitleOrganizationalChart"/>
    <dgm:cxn modelId="{CE69A2D0-186C-4B32-A107-9B0E5480EA44}" type="presParOf" srcId="{B10EDC85-3A6E-4B4C-A5E2-D4202681A82B}" destId="{670B8470-EC8E-47DE-8783-6467C76F2F04}" srcOrd="0" destOrd="0" presId="urn:microsoft.com/office/officeart/2008/layout/NameandTitleOrganizationalChart"/>
    <dgm:cxn modelId="{C087BED7-F06C-4094-AD53-DBBE743E22D3}" type="presParOf" srcId="{B10EDC85-3A6E-4B4C-A5E2-D4202681A82B}" destId="{A64DA7C4-1E17-419B-B18E-C9A25E8F33D0}" srcOrd="1" destOrd="0" presId="urn:microsoft.com/office/officeart/2008/layout/NameandTitleOrganizationalChart"/>
    <dgm:cxn modelId="{F90883EF-335A-4647-921D-239B550D752A}" type="presParOf" srcId="{B10EDC85-3A6E-4B4C-A5E2-D4202681A82B}" destId="{2EAC0D04-6E5C-4B70-9BF4-4ADBAEE68F33}" srcOrd="2" destOrd="0" presId="urn:microsoft.com/office/officeart/2008/layout/NameandTitleOrganizationalChart"/>
    <dgm:cxn modelId="{133898D3-12BF-494B-ADF2-32C240D3DD58}" type="presParOf" srcId="{FE248246-35CB-4D1F-AF67-88E86C9012DD}" destId="{8278F59E-6987-4944-806D-B03AE482C9A5}" srcOrd="1" destOrd="0" presId="urn:microsoft.com/office/officeart/2008/layout/NameandTitleOrganizationalChart"/>
    <dgm:cxn modelId="{D15B12B6-F0CE-4209-9A44-9E74CB180910}" type="presParOf" srcId="{FE248246-35CB-4D1F-AF67-88E86C9012DD}" destId="{6E9D5679-8FD1-4E57-9421-8EDE72BC763C}" srcOrd="2" destOrd="0" presId="urn:microsoft.com/office/officeart/2008/layout/NameandTitleOrganizationalChart"/>
    <dgm:cxn modelId="{96DFCC4D-D1F0-4DBA-931F-7BF1AC807E90}" type="presParOf" srcId="{E27D97E4-8B6C-45CC-863B-5ED99D4D743D}" destId="{F324383E-9B30-47AB-A21B-57BB331FABA7}" srcOrd="4" destOrd="0" presId="urn:microsoft.com/office/officeart/2008/layout/NameandTitleOrganizationalChart"/>
    <dgm:cxn modelId="{FC6D6A7B-4E82-4725-BB9D-4A674A9BB353}" type="presParOf" srcId="{E27D97E4-8B6C-45CC-863B-5ED99D4D743D}" destId="{82C40255-DC15-4E4C-B352-C5A5F48EF02A}" srcOrd="5" destOrd="0" presId="urn:microsoft.com/office/officeart/2008/layout/NameandTitleOrganizationalChart"/>
    <dgm:cxn modelId="{DF6C0000-F2B7-46FA-85F4-2FFCD5C7F377}" type="presParOf" srcId="{82C40255-DC15-4E4C-B352-C5A5F48EF02A}" destId="{A60D3E75-52FB-43FB-AE4F-C8F1E9830193}" srcOrd="0" destOrd="0" presId="urn:microsoft.com/office/officeart/2008/layout/NameandTitleOrganizationalChart"/>
    <dgm:cxn modelId="{E3DF0273-18C9-4F41-AADF-29A9D80BC9DE}" type="presParOf" srcId="{A60D3E75-52FB-43FB-AE4F-C8F1E9830193}" destId="{C3C2D08A-4A0F-4489-838A-4EF8E5A4B055}" srcOrd="0" destOrd="0" presId="urn:microsoft.com/office/officeart/2008/layout/NameandTitleOrganizationalChart"/>
    <dgm:cxn modelId="{ACA79FBE-7FFB-437B-AA04-F269B7314F6B}" type="presParOf" srcId="{A60D3E75-52FB-43FB-AE4F-C8F1E9830193}" destId="{2A0ADCB6-DEAB-4D65-910F-AF924ABD6446}" srcOrd="1" destOrd="0" presId="urn:microsoft.com/office/officeart/2008/layout/NameandTitleOrganizationalChart"/>
    <dgm:cxn modelId="{9A6BEDD7-23E3-4A1B-8898-9867239B99C6}" type="presParOf" srcId="{A60D3E75-52FB-43FB-AE4F-C8F1E9830193}" destId="{5B65C7F6-A7CA-4A0F-9C0D-9BBBD96E51C4}" srcOrd="2" destOrd="0" presId="urn:microsoft.com/office/officeart/2008/layout/NameandTitleOrganizationalChart"/>
    <dgm:cxn modelId="{B6351638-492A-43F8-BE5B-30FC758EE236}" type="presParOf" srcId="{82C40255-DC15-4E4C-B352-C5A5F48EF02A}" destId="{07DC1B86-9117-461C-9399-5F0907A6E0C8}" srcOrd="1" destOrd="0" presId="urn:microsoft.com/office/officeart/2008/layout/NameandTitleOrganizationalChart"/>
    <dgm:cxn modelId="{0E74AA80-8D84-4F58-82F0-75C2E630B14D}" type="presParOf" srcId="{82C40255-DC15-4E4C-B352-C5A5F48EF02A}" destId="{5EBCECD0-6AB4-4811-901E-C0B0A1B0F01F}" srcOrd="2" destOrd="0" presId="urn:microsoft.com/office/officeart/2008/layout/NameandTitleOrganizationalChart"/>
    <dgm:cxn modelId="{E26B37DD-7304-486A-AF16-0892D2CF058E}" type="presParOf" srcId="{6A85D8E0-0A5C-4449-A4A4-C144B7E68C33}" destId="{014881B7-43A7-4B6E-B809-D9B9AF219A79}" srcOrd="2" destOrd="0" presId="urn:microsoft.com/office/officeart/2008/layout/NameandTitleOrganizationalChart"/>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767F0513-D739-4F12-BF41-CF76004A2C20}" type="doc">
      <dgm:prSet loTypeId="urn:microsoft.com/office/officeart/2008/layout/NameandTitleOrganizationalChart" loCatId="hierarchy" qsTypeId="urn:microsoft.com/office/officeart/2005/8/quickstyle/simple1" qsCatId="simple" csTypeId="urn:microsoft.com/office/officeart/2005/8/colors/accent1_2" csCatId="accent1" phldr="1"/>
      <dgm:spPr/>
      <dgm:t>
        <a:bodyPr/>
        <a:lstStyle/>
        <a:p>
          <a:endParaRPr lang="fr-FR"/>
        </a:p>
      </dgm:t>
    </dgm:pt>
    <dgm:pt modelId="{6F317B6C-E496-4AF9-B5FF-015F11F6170D}">
      <dgm:prSet phldrT="[Texte]"/>
      <dgm:spPr/>
      <dgm:t>
        <a:bodyPr/>
        <a:lstStyle/>
        <a:p>
          <a:pPr algn="ctr"/>
          <a:r>
            <a:rPr lang="fr-FR"/>
            <a:t>Gestion saisie </a:t>
          </a:r>
        </a:p>
      </dgm:t>
    </dgm:pt>
    <dgm:pt modelId="{7B5BAE7D-810F-48DB-8647-19980E445D20}" type="parTrans" cxnId="{77D81FB1-7933-4758-88AC-E6011B67CA2A}">
      <dgm:prSet/>
      <dgm:spPr/>
      <dgm:t>
        <a:bodyPr/>
        <a:lstStyle/>
        <a:p>
          <a:endParaRPr lang="fr-FR"/>
        </a:p>
      </dgm:t>
    </dgm:pt>
    <dgm:pt modelId="{12DE86CE-59F4-4E8C-9323-592BD1BC0BB6}" type="sibTrans" cxnId="{77D81FB1-7933-4758-88AC-E6011B67CA2A}">
      <dgm:prSet/>
      <dgm:spPr/>
      <dgm:t>
        <a:bodyPr/>
        <a:lstStyle/>
        <a:p>
          <a:endParaRPr lang="fr-FR"/>
        </a:p>
      </dgm:t>
    </dgm:pt>
    <dgm:pt modelId="{B34E7C3B-C8C2-43CF-AAC9-EDB857800C24}">
      <dgm:prSet phldrT="[Texte]"/>
      <dgm:spPr/>
      <dgm:t>
        <a:bodyPr/>
        <a:lstStyle/>
        <a:p>
          <a:r>
            <a:rPr lang="fr-FR"/>
            <a:t>Plusieurs options répétées(23)</a:t>
          </a:r>
        </a:p>
      </dgm:t>
    </dgm:pt>
    <dgm:pt modelId="{F4875952-BD9F-44C7-99F1-76463388A638}" type="parTrans" cxnId="{0A77925E-D0B3-40DE-8CC1-AB7FE009F7AD}">
      <dgm:prSet/>
      <dgm:spPr/>
      <dgm:t>
        <a:bodyPr/>
        <a:lstStyle/>
        <a:p>
          <a:endParaRPr lang="fr-FR"/>
        </a:p>
      </dgm:t>
    </dgm:pt>
    <dgm:pt modelId="{2B7A0394-1C53-454B-8B06-A22542E184A1}" type="sibTrans" cxnId="{0A77925E-D0B3-40DE-8CC1-AB7FE009F7AD}">
      <dgm:prSet/>
      <dgm:spPr/>
      <dgm:t>
        <a:bodyPr/>
        <a:lstStyle/>
        <a:p>
          <a:endParaRPr lang="fr-FR"/>
        </a:p>
      </dgm:t>
    </dgm:pt>
    <dgm:pt modelId="{52C4ABDA-4FC3-407A-9818-B995487F6206}">
      <dgm:prSet phldrT="[Texte]"/>
      <dgm:spPr/>
      <dgm:t>
        <a:bodyPr/>
        <a:lstStyle/>
        <a:p>
          <a:r>
            <a:rPr lang="fr-FR"/>
            <a:t>Option inconnue(24)</a:t>
          </a:r>
        </a:p>
      </dgm:t>
    </dgm:pt>
    <dgm:pt modelId="{FA0D4119-438E-440E-A3F6-C79252AC3316}" type="parTrans" cxnId="{344C93AB-E85A-4B54-9718-C77C116D6A03}">
      <dgm:prSet/>
      <dgm:spPr/>
      <dgm:t>
        <a:bodyPr/>
        <a:lstStyle/>
        <a:p>
          <a:endParaRPr lang="fr-FR"/>
        </a:p>
      </dgm:t>
    </dgm:pt>
    <dgm:pt modelId="{767D9EE2-093B-40A2-B401-48B5FCFEC650}" type="sibTrans" cxnId="{344C93AB-E85A-4B54-9718-C77C116D6A03}">
      <dgm:prSet/>
      <dgm:spPr/>
      <dgm:t>
        <a:bodyPr/>
        <a:lstStyle/>
        <a:p>
          <a:endParaRPr lang="fr-FR"/>
        </a:p>
      </dgm:t>
    </dgm:pt>
    <dgm:pt modelId="{3320B1C5-A0A1-4152-8D0F-CCB92514C2CC}">
      <dgm:prSet phldrT="[Texte]"/>
      <dgm:spPr/>
      <dgm:t>
        <a:bodyPr/>
        <a:lstStyle/>
        <a:p>
          <a:r>
            <a:rPr lang="fr-FR"/>
            <a:t>Erreur syntaxe(25)</a:t>
          </a:r>
        </a:p>
      </dgm:t>
    </dgm:pt>
    <dgm:pt modelId="{DFE3C2CC-E332-40CA-831C-94A4814D665E}" type="parTrans" cxnId="{0297EB56-82C7-45F5-8A22-81AFA42AD7DF}">
      <dgm:prSet/>
      <dgm:spPr/>
      <dgm:t>
        <a:bodyPr/>
        <a:lstStyle/>
        <a:p>
          <a:endParaRPr lang="fr-FR"/>
        </a:p>
      </dgm:t>
    </dgm:pt>
    <dgm:pt modelId="{9E06FDDA-850E-4F40-9B55-9E855020EF9B}" type="sibTrans" cxnId="{0297EB56-82C7-45F5-8A22-81AFA42AD7DF}">
      <dgm:prSet/>
      <dgm:spPr/>
      <dgm:t>
        <a:bodyPr/>
        <a:lstStyle/>
        <a:p>
          <a:endParaRPr lang="fr-FR"/>
        </a:p>
      </dgm:t>
    </dgm:pt>
    <dgm:pt modelId="{A6789E8D-F655-405F-A780-557E9C7C7E9B}" type="pres">
      <dgm:prSet presAssocID="{767F0513-D739-4F12-BF41-CF76004A2C20}" presName="hierChild1" presStyleCnt="0">
        <dgm:presLayoutVars>
          <dgm:orgChart val="1"/>
          <dgm:chPref val="1"/>
          <dgm:dir/>
          <dgm:animOne val="branch"/>
          <dgm:animLvl val="lvl"/>
          <dgm:resizeHandles/>
        </dgm:presLayoutVars>
      </dgm:prSet>
      <dgm:spPr/>
      <dgm:t>
        <a:bodyPr/>
        <a:lstStyle/>
        <a:p>
          <a:endParaRPr lang="fr-FR"/>
        </a:p>
      </dgm:t>
    </dgm:pt>
    <dgm:pt modelId="{587403B7-FF35-4232-AF2A-F9A009EE251C}" type="pres">
      <dgm:prSet presAssocID="{6F317B6C-E496-4AF9-B5FF-015F11F6170D}" presName="hierRoot1" presStyleCnt="0">
        <dgm:presLayoutVars>
          <dgm:hierBranch val="init"/>
        </dgm:presLayoutVars>
      </dgm:prSet>
      <dgm:spPr/>
    </dgm:pt>
    <dgm:pt modelId="{84EB5B07-69B4-4BA5-A1F5-B1C75B3A11E9}" type="pres">
      <dgm:prSet presAssocID="{6F317B6C-E496-4AF9-B5FF-015F11F6170D}" presName="rootComposite1" presStyleCnt="0"/>
      <dgm:spPr/>
    </dgm:pt>
    <dgm:pt modelId="{CA115B72-FDE2-4A36-A76E-7A426D51D7BC}" type="pres">
      <dgm:prSet presAssocID="{6F317B6C-E496-4AF9-B5FF-015F11F6170D}" presName="rootText1" presStyleLbl="node0" presStyleIdx="0" presStyleCnt="1">
        <dgm:presLayoutVars>
          <dgm:chMax/>
          <dgm:chPref val="3"/>
        </dgm:presLayoutVars>
      </dgm:prSet>
      <dgm:spPr/>
      <dgm:t>
        <a:bodyPr/>
        <a:lstStyle/>
        <a:p>
          <a:endParaRPr lang="fr-FR"/>
        </a:p>
      </dgm:t>
    </dgm:pt>
    <dgm:pt modelId="{DCC3A16F-7971-4BF4-B8D0-10D5F4CF52D0}" type="pres">
      <dgm:prSet presAssocID="{6F317B6C-E496-4AF9-B5FF-015F11F6170D}" presName="titleText1" presStyleLbl="fgAcc0" presStyleIdx="0" presStyleCnt="1">
        <dgm:presLayoutVars>
          <dgm:chMax val="0"/>
          <dgm:chPref val="0"/>
        </dgm:presLayoutVars>
      </dgm:prSet>
      <dgm:spPr/>
      <dgm:t>
        <a:bodyPr/>
        <a:lstStyle/>
        <a:p>
          <a:endParaRPr lang="fr-FR"/>
        </a:p>
      </dgm:t>
    </dgm:pt>
    <dgm:pt modelId="{855F41D7-355D-418B-9D35-2AE5B4B77425}" type="pres">
      <dgm:prSet presAssocID="{6F317B6C-E496-4AF9-B5FF-015F11F6170D}" presName="rootConnector1" presStyleLbl="node1" presStyleIdx="0" presStyleCnt="3"/>
      <dgm:spPr/>
      <dgm:t>
        <a:bodyPr/>
        <a:lstStyle/>
        <a:p>
          <a:endParaRPr lang="fr-FR"/>
        </a:p>
      </dgm:t>
    </dgm:pt>
    <dgm:pt modelId="{05272F4C-E740-4C6C-947E-EA746465870F}" type="pres">
      <dgm:prSet presAssocID="{6F317B6C-E496-4AF9-B5FF-015F11F6170D}" presName="hierChild2" presStyleCnt="0"/>
      <dgm:spPr/>
    </dgm:pt>
    <dgm:pt modelId="{88B7A764-E758-4011-A2ED-AFE105C8A506}" type="pres">
      <dgm:prSet presAssocID="{F4875952-BD9F-44C7-99F1-76463388A638}" presName="Name37" presStyleLbl="parChTrans1D2" presStyleIdx="0" presStyleCnt="3"/>
      <dgm:spPr/>
      <dgm:t>
        <a:bodyPr/>
        <a:lstStyle/>
        <a:p>
          <a:endParaRPr lang="fr-FR"/>
        </a:p>
      </dgm:t>
    </dgm:pt>
    <dgm:pt modelId="{33692281-B1FB-431F-809B-5E069F34C91A}" type="pres">
      <dgm:prSet presAssocID="{B34E7C3B-C8C2-43CF-AAC9-EDB857800C24}" presName="hierRoot2" presStyleCnt="0">
        <dgm:presLayoutVars>
          <dgm:hierBranch val="init"/>
        </dgm:presLayoutVars>
      </dgm:prSet>
      <dgm:spPr/>
    </dgm:pt>
    <dgm:pt modelId="{799E88D1-D262-48D6-BB8F-10BA3427B5DF}" type="pres">
      <dgm:prSet presAssocID="{B34E7C3B-C8C2-43CF-AAC9-EDB857800C24}" presName="rootComposite" presStyleCnt="0"/>
      <dgm:spPr/>
    </dgm:pt>
    <dgm:pt modelId="{CEC5C1CB-6B56-4394-BC20-470E709A5FBF}" type="pres">
      <dgm:prSet presAssocID="{B34E7C3B-C8C2-43CF-AAC9-EDB857800C24}" presName="rootText" presStyleLbl="node1" presStyleIdx="0" presStyleCnt="3">
        <dgm:presLayoutVars>
          <dgm:chMax/>
          <dgm:chPref val="3"/>
        </dgm:presLayoutVars>
      </dgm:prSet>
      <dgm:spPr/>
      <dgm:t>
        <a:bodyPr/>
        <a:lstStyle/>
        <a:p>
          <a:endParaRPr lang="fr-FR"/>
        </a:p>
      </dgm:t>
    </dgm:pt>
    <dgm:pt modelId="{2D74EB3B-BC82-4D23-8AA0-084C7D3D8ABD}" type="pres">
      <dgm:prSet presAssocID="{B34E7C3B-C8C2-43CF-AAC9-EDB857800C24}" presName="titleText2" presStyleLbl="fgAcc1" presStyleIdx="0" presStyleCnt="3">
        <dgm:presLayoutVars>
          <dgm:chMax val="0"/>
          <dgm:chPref val="0"/>
        </dgm:presLayoutVars>
      </dgm:prSet>
      <dgm:spPr/>
      <dgm:t>
        <a:bodyPr/>
        <a:lstStyle/>
        <a:p>
          <a:endParaRPr lang="fr-FR"/>
        </a:p>
      </dgm:t>
    </dgm:pt>
    <dgm:pt modelId="{9F604929-B588-4225-A913-8A1899EAF25C}" type="pres">
      <dgm:prSet presAssocID="{B34E7C3B-C8C2-43CF-AAC9-EDB857800C24}" presName="rootConnector" presStyleLbl="node2" presStyleIdx="0" presStyleCnt="0"/>
      <dgm:spPr/>
      <dgm:t>
        <a:bodyPr/>
        <a:lstStyle/>
        <a:p>
          <a:endParaRPr lang="fr-FR"/>
        </a:p>
      </dgm:t>
    </dgm:pt>
    <dgm:pt modelId="{0D227441-6350-41F1-A34B-12B9BDA15DAB}" type="pres">
      <dgm:prSet presAssocID="{B34E7C3B-C8C2-43CF-AAC9-EDB857800C24}" presName="hierChild4" presStyleCnt="0"/>
      <dgm:spPr/>
    </dgm:pt>
    <dgm:pt modelId="{1AF8F0E7-E61B-41D0-91B3-91518AE29E39}" type="pres">
      <dgm:prSet presAssocID="{B34E7C3B-C8C2-43CF-AAC9-EDB857800C24}" presName="hierChild5" presStyleCnt="0"/>
      <dgm:spPr/>
    </dgm:pt>
    <dgm:pt modelId="{30872F4D-755B-4D1B-BEA6-7948C5DFB86F}" type="pres">
      <dgm:prSet presAssocID="{FA0D4119-438E-440E-A3F6-C79252AC3316}" presName="Name37" presStyleLbl="parChTrans1D2" presStyleIdx="1" presStyleCnt="3"/>
      <dgm:spPr/>
      <dgm:t>
        <a:bodyPr/>
        <a:lstStyle/>
        <a:p>
          <a:endParaRPr lang="fr-FR"/>
        </a:p>
      </dgm:t>
    </dgm:pt>
    <dgm:pt modelId="{E98EEB3F-AC3C-4A0B-A5E7-9195310A0FF0}" type="pres">
      <dgm:prSet presAssocID="{52C4ABDA-4FC3-407A-9818-B995487F6206}" presName="hierRoot2" presStyleCnt="0">
        <dgm:presLayoutVars>
          <dgm:hierBranch val="init"/>
        </dgm:presLayoutVars>
      </dgm:prSet>
      <dgm:spPr/>
    </dgm:pt>
    <dgm:pt modelId="{1732F852-E6BC-4353-8695-D5335DFBDA73}" type="pres">
      <dgm:prSet presAssocID="{52C4ABDA-4FC3-407A-9818-B995487F6206}" presName="rootComposite" presStyleCnt="0"/>
      <dgm:spPr/>
    </dgm:pt>
    <dgm:pt modelId="{9CA00C43-F2D7-446D-8444-B4E6BD4F9B36}" type="pres">
      <dgm:prSet presAssocID="{52C4ABDA-4FC3-407A-9818-B995487F6206}" presName="rootText" presStyleLbl="node1" presStyleIdx="1" presStyleCnt="3">
        <dgm:presLayoutVars>
          <dgm:chMax/>
          <dgm:chPref val="3"/>
        </dgm:presLayoutVars>
      </dgm:prSet>
      <dgm:spPr/>
      <dgm:t>
        <a:bodyPr/>
        <a:lstStyle/>
        <a:p>
          <a:endParaRPr lang="fr-FR"/>
        </a:p>
      </dgm:t>
    </dgm:pt>
    <dgm:pt modelId="{0F31C895-9DCC-4DDD-A118-A82C25B6A451}" type="pres">
      <dgm:prSet presAssocID="{52C4ABDA-4FC3-407A-9818-B995487F6206}" presName="titleText2" presStyleLbl="fgAcc1" presStyleIdx="1" presStyleCnt="3">
        <dgm:presLayoutVars>
          <dgm:chMax val="0"/>
          <dgm:chPref val="0"/>
        </dgm:presLayoutVars>
      </dgm:prSet>
      <dgm:spPr/>
      <dgm:t>
        <a:bodyPr/>
        <a:lstStyle/>
        <a:p>
          <a:endParaRPr lang="fr-FR"/>
        </a:p>
      </dgm:t>
    </dgm:pt>
    <dgm:pt modelId="{58F3E059-3472-4B0F-8B72-2E527DDA4B91}" type="pres">
      <dgm:prSet presAssocID="{52C4ABDA-4FC3-407A-9818-B995487F6206}" presName="rootConnector" presStyleLbl="node2" presStyleIdx="0" presStyleCnt="0"/>
      <dgm:spPr/>
      <dgm:t>
        <a:bodyPr/>
        <a:lstStyle/>
        <a:p>
          <a:endParaRPr lang="fr-FR"/>
        </a:p>
      </dgm:t>
    </dgm:pt>
    <dgm:pt modelId="{505DA086-B21D-4394-8CFC-020E7F59446F}" type="pres">
      <dgm:prSet presAssocID="{52C4ABDA-4FC3-407A-9818-B995487F6206}" presName="hierChild4" presStyleCnt="0"/>
      <dgm:spPr/>
    </dgm:pt>
    <dgm:pt modelId="{FD408AC5-9ACE-4799-A93A-C4CFF3A5F354}" type="pres">
      <dgm:prSet presAssocID="{52C4ABDA-4FC3-407A-9818-B995487F6206}" presName="hierChild5" presStyleCnt="0"/>
      <dgm:spPr/>
    </dgm:pt>
    <dgm:pt modelId="{6225A24A-C168-4CBE-B221-98BD65A6B605}" type="pres">
      <dgm:prSet presAssocID="{DFE3C2CC-E332-40CA-831C-94A4814D665E}" presName="Name37" presStyleLbl="parChTrans1D2" presStyleIdx="2" presStyleCnt="3"/>
      <dgm:spPr/>
      <dgm:t>
        <a:bodyPr/>
        <a:lstStyle/>
        <a:p>
          <a:endParaRPr lang="fr-FR"/>
        </a:p>
      </dgm:t>
    </dgm:pt>
    <dgm:pt modelId="{ADC0374A-6DC3-42CE-A3DC-FD80184A7DB5}" type="pres">
      <dgm:prSet presAssocID="{3320B1C5-A0A1-4152-8D0F-CCB92514C2CC}" presName="hierRoot2" presStyleCnt="0">
        <dgm:presLayoutVars>
          <dgm:hierBranch val="init"/>
        </dgm:presLayoutVars>
      </dgm:prSet>
      <dgm:spPr/>
    </dgm:pt>
    <dgm:pt modelId="{8E4F2AE7-3902-499A-B546-8E3469CF0200}" type="pres">
      <dgm:prSet presAssocID="{3320B1C5-A0A1-4152-8D0F-CCB92514C2CC}" presName="rootComposite" presStyleCnt="0"/>
      <dgm:spPr/>
    </dgm:pt>
    <dgm:pt modelId="{7B0A881E-F51F-4718-943E-9BE60759AA93}" type="pres">
      <dgm:prSet presAssocID="{3320B1C5-A0A1-4152-8D0F-CCB92514C2CC}" presName="rootText" presStyleLbl="node1" presStyleIdx="2" presStyleCnt="3">
        <dgm:presLayoutVars>
          <dgm:chMax/>
          <dgm:chPref val="3"/>
        </dgm:presLayoutVars>
      </dgm:prSet>
      <dgm:spPr/>
      <dgm:t>
        <a:bodyPr/>
        <a:lstStyle/>
        <a:p>
          <a:endParaRPr lang="fr-FR"/>
        </a:p>
      </dgm:t>
    </dgm:pt>
    <dgm:pt modelId="{E730CA5B-7284-45C9-A149-6EAAC1143CAD}" type="pres">
      <dgm:prSet presAssocID="{3320B1C5-A0A1-4152-8D0F-CCB92514C2CC}" presName="titleText2" presStyleLbl="fgAcc1" presStyleIdx="2" presStyleCnt="3">
        <dgm:presLayoutVars>
          <dgm:chMax val="0"/>
          <dgm:chPref val="0"/>
        </dgm:presLayoutVars>
      </dgm:prSet>
      <dgm:spPr/>
      <dgm:t>
        <a:bodyPr/>
        <a:lstStyle/>
        <a:p>
          <a:endParaRPr lang="fr-FR"/>
        </a:p>
      </dgm:t>
    </dgm:pt>
    <dgm:pt modelId="{8D267A2C-E493-4C8E-AD67-C257FA8BA153}" type="pres">
      <dgm:prSet presAssocID="{3320B1C5-A0A1-4152-8D0F-CCB92514C2CC}" presName="rootConnector" presStyleLbl="node2" presStyleIdx="0" presStyleCnt="0"/>
      <dgm:spPr/>
      <dgm:t>
        <a:bodyPr/>
        <a:lstStyle/>
        <a:p>
          <a:endParaRPr lang="fr-FR"/>
        </a:p>
      </dgm:t>
    </dgm:pt>
    <dgm:pt modelId="{98D6D777-7F6C-4504-8891-66950598C264}" type="pres">
      <dgm:prSet presAssocID="{3320B1C5-A0A1-4152-8D0F-CCB92514C2CC}" presName="hierChild4" presStyleCnt="0"/>
      <dgm:spPr/>
    </dgm:pt>
    <dgm:pt modelId="{D538C09F-0AE3-4333-A391-01462782B165}" type="pres">
      <dgm:prSet presAssocID="{3320B1C5-A0A1-4152-8D0F-CCB92514C2CC}" presName="hierChild5" presStyleCnt="0"/>
      <dgm:spPr/>
    </dgm:pt>
    <dgm:pt modelId="{EF96468F-1BDE-4830-ADA0-BE6B3753A3D0}" type="pres">
      <dgm:prSet presAssocID="{6F317B6C-E496-4AF9-B5FF-015F11F6170D}" presName="hierChild3" presStyleCnt="0"/>
      <dgm:spPr/>
    </dgm:pt>
  </dgm:ptLst>
  <dgm:cxnLst>
    <dgm:cxn modelId="{3FA95A86-A562-4DB6-ADE6-1A4D3DD3787B}" type="presOf" srcId="{FA0D4119-438E-440E-A3F6-C79252AC3316}" destId="{30872F4D-755B-4D1B-BEA6-7948C5DFB86F}" srcOrd="0" destOrd="0" presId="urn:microsoft.com/office/officeart/2008/layout/NameandTitleOrganizationalChart"/>
    <dgm:cxn modelId="{1ADFF7C3-13D7-4AAE-BD9D-33BBD1094CD8}" type="presOf" srcId="{B34E7C3B-C8C2-43CF-AAC9-EDB857800C24}" destId="{CEC5C1CB-6B56-4394-BC20-470E709A5FBF}" srcOrd="0" destOrd="0" presId="urn:microsoft.com/office/officeart/2008/layout/NameandTitleOrganizationalChart"/>
    <dgm:cxn modelId="{05B5DF9E-2BCE-4C00-9FCD-D13B2CD00379}" type="presOf" srcId="{52C4ABDA-4FC3-407A-9818-B995487F6206}" destId="{58F3E059-3472-4B0F-8B72-2E527DDA4B91}" srcOrd="1" destOrd="0" presId="urn:microsoft.com/office/officeart/2008/layout/NameandTitleOrganizationalChart"/>
    <dgm:cxn modelId="{948651AB-F079-4B8F-BB3C-03D1D0BC9E20}" type="presOf" srcId="{767F0513-D739-4F12-BF41-CF76004A2C20}" destId="{A6789E8D-F655-405F-A780-557E9C7C7E9B}" srcOrd="0" destOrd="0" presId="urn:microsoft.com/office/officeart/2008/layout/NameandTitleOrganizationalChart"/>
    <dgm:cxn modelId="{E41EAB49-A666-4CAA-8689-EA9A9688E508}" type="presOf" srcId="{6F317B6C-E496-4AF9-B5FF-015F11F6170D}" destId="{CA115B72-FDE2-4A36-A76E-7A426D51D7BC}" srcOrd="0" destOrd="0" presId="urn:microsoft.com/office/officeart/2008/layout/NameandTitleOrganizationalChart"/>
    <dgm:cxn modelId="{DFBDC221-723F-4345-8D43-DDE4779DCB07}" type="presOf" srcId="{12DE86CE-59F4-4E8C-9323-592BD1BC0BB6}" destId="{DCC3A16F-7971-4BF4-B8D0-10D5F4CF52D0}" srcOrd="0" destOrd="0" presId="urn:microsoft.com/office/officeart/2008/layout/NameandTitleOrganizationalChart"/>
    <dgm:cxn modelId="{344C93AB-E85A-4B54-9718-C77C116D6A03}" srcId="{6F317B6C-E496-4AF9-B5FF-015F11F6170D}" destId="{52C4ABDA-4FC3-407A-9818-B995487F6206}" srcOrd="1" destOrd="0" parTransId="{FA0D4119-438E-440E-A3F6-C79252AC3316}" sibTransId="{767D9EE2-093B-40A2-B401-48B5FCFEC650}"/>
    <dgm:cxn modelId="{B16F3AC7-E9E6-440D-B3C3-C8510C89B383}" type="presOf" srcId="{9E06FDDA-850E-4F40-9B55-9E855020EF9B}" destId="{E730CA5B-7284-45C9-A149-6EAAC1143CAD}" srcOrd="0" destOrd="0" presId="urn:microsoft.com/office/officeart/2008/layout/NameandTitleOrganizationalChart"/>
    <dgm:cxn modelId="{4576E701-FF02-4E2F-AC21-0B2152E55DEB}" type="presOf" srcId="{767D9EE2-093B-40A2-B401-48B5FCFEC650}" destId="{0F31C895-9DCC-4DDD-A118-A82C25B6A451}" srcOrd="0" destOrd="0" presId="urn:microsoft.com/office/officeart/2008/layout/NameandTitleOrganizationalChart"/>
    <dgm:cxn modelId="{E584DA2B-D97D-465E-9955-1004E8E0C087}" type="presOf" srcId="{3320B1C5-A0A1-4152-8D0F-CCB92514C2CC}" destId="{8D267A2C-E493-4C8E-AD67-C257FA8BA153}" srcOrd="1" destOrd="0" presId="urn:microsoft.com/office/officeart/2008/layout/NameandTitleOrganizationalChart"/>
    <dgm:cxn modelId="{46F9EDE2-7999-478E-9463-06C5006DC280}" type="presOf" srcId="{3320B1C5-A0A1-4152-8D0F-CCB92514C2CC}" destId="{7B0A881E-F51F-4718-943E-9BE60759AA93}" srcOrd="0" destOrd="0" presId="urn:microsoft.com/office/officeart/2008/layout/NameandTitleOrganizationalChart"/>
    <dgm:cxn modelId="{BD18C7B7-720B-41C3-838F-B0E9510E7EB7}" type="presOf" srcId="{B34E7C3B-C8C2-43CF-AAC9-EDB857800C24}" destId="{9F604929-B588-4225-A913-8A1899EAF25C}" srcOrd="1" destOrd="0" presId="urn:microsoft.com/office/officeart/2008/layout/NameandTitleOrganizationalChart"/>
    <dgm:cxn modelId="{B6871682-00EB-483C-9AAA-7F6D6ECCF1EA}" type="presOf" srcId="{DFE3C2CC-E332-40CA-831C-94A4814D665E}" destId="{6225A24A-C168-4CBE-B221-98BD65A6B605}" srcOrd="0" destOrd="0" presId="urn:microsoft.com/office/officeart/2008/layout/NameandTitleOrganizationalChart"/>
    <dgm:cxn modelId="{0297EB56-82C7-45F5-8A22-81AFA42AD7DF}" srcId="{6F317B6C-E496-4AF9-B5FF-015F11F6170D}" destId="{3320B1C5-A0A1-4152-8D0F-CCB92514C2CC}" srcOrd="2" destOrd="0" parTransId="{DFE3C2CC-E332-40CA-831C-94A4814D665E}" sibTransId="{9E06FDDA-850E-4F40-9B55-9E855020EF9B}"/>
    <dgm:cxn modelId="{77D81FB1-7933-4758-88AC-E6011B67CA2A}" srcId="{767F0513-D739-4F12-BF41-CF76004A2C20}" destId="{6F317B6C-E496-4AF9-B5FF-015F11F6170D}" srcOrd="0" destOrd="0" parTransId="{7B5BAE7D-810F-48DB-8647-19980E445D20}" sibTransId="{12DE86CE-59F4-4E8C-9323-592BD1BC0BB6}"/>
    <dgm:cxn modelId="{753B51F7-E827-4060-8378-22057B046241}" type="presOf" srcId="{6F317B6C-E496-4AF9-B5FF-015F11F6170D}" destId="{855F41D7-355D-418B-9D35-2AE5B4B77425}" srcOrd="1" destOrd="0" presId="urn:microsoft.com/office/officeart/2008/layout/NameandTitleOrganizationalChart"/>
    <dgm:cxn modelId="{81758848-4839-47E9-9B1F-BA180CED9F86}" type="presOf" srcId="{2B7A0394-1C53-454B-8B06-A22542E184A1}" destId="{2D74EB3B-BC82-4D23-8AA0-084C7D3D8ABD}" srcOrd="0" destOrd="0" presId="urn:microsoft.com/office/officeart/2008/layout/NameandTitleOrganizationalChart"/>
    <dgm:cxn modelId="{562A8AE1-BAF0-4408-BB76-A62F177ED803}" type="presOf" srcId="{F4875952-BD9F-44C7-99F1-76463388A638}" destId="{88B7A764-E758-4011-A2ED-AFE105C8A506}" srcOrd="0" destOrd="0" presId="urn:microsoft.com/office/officeart/2008/layout/NameandTitleOrganizationalChart"/>
    <dgm:cxn modelId="{09F9D27E-AFAA-4939-9C65-746FEB300487}" type="presOf" srcId="{52C4ABDA-4FC3-407A-9818-B995487F6206}" destId="{9CA00C43-F2D7-446D-8444-B4E6BD4F9B36}" srcOrd="0" destOrd="0" presId="urn:microsoft.com/office/officeart/2008/layout/NameandTitleOrganizationalChart"/>
    <dgm:cxn modelId="{0A77925E-D0B3-40DE-8CC1-AB7FE009F7AD}" srcId="{6F317B6C-E496-4AF9-B5FF-015F11F6170D}" destId="{B34E7C3B-C8C2-43CF-AAC9-EDB857800C24}" srcOrd="0" destOrd="0" parTransId="{F4875952-BD9F-44C7-99F1-76463388A638}" sibTransId="{2B7A0394-1C53-454B-8B06-A22542E184A1}"/>
    <dgm:cxn modelId="{97D13FA8-398E-4399-80D8-207BF44FD7AF}" type="presParOf" srcId="{A6789E8D-F655-405F-A780-557E9C7C7E9B}" destId="{587403B7-FF35-4232-AF2A-F9A009EE251C}" srcOrd="0" destOrd="0" presId="urn:microsoft.com/office/officeart/2008/layout/NameandTitleOrganizationalChart"/>
    <dgm:cxn modelId="{65FB03E0-8D1D-43EA-9C7D-D23883D63C70}" type="presParOf" srcId="{587403B7-FF35-4232-AF2A-F9A009EE251C}" destId="{84EB5B07-69B4-4BA5-A1F5-B1C75B3A11E9}" srcOrd="0" destOrd="0" presId="urn:microsoft.com/office/officeart/2008/layout/NameandTitleOrganizationalChart"/>
    <dgm:cxn modelId="{CD80EFF3-D84B-4387-A6A5-36B7FB65385B}" type="presParOf" srcId="{84EB5B07-69B4-4BA5-A1F5-B1C75B3A11E9}" destId="{CA115B72-FDE2-4A36-A76E-7A426D51D7BC}" srcOrd="0" destOrd="0" presId="urn:microsoft.com/office/officeart/2008/layout/NameandTitleOrganizationalChart"/>
    <dgm:cxn modelId="{CF988EC7-F5C9-4CA5-8A23-1C44255884F3}" type="presParOf" srcId="{84EB5B07-69B4-4BA5-A1F5-B1C75B3A11E9}" destId="{DCC3A16F-7971-4BF4-B8D0-10D5F4CF52D0}" srcOrd="1" destOrd="0" presId="urn:microsoft.com/office/officeart/2008/layout/NameandTitleOrganizationalChart"/>
    <dgm:cxn modelId="{7F5002E5-909F-4F3E-BDAE-D944C6FE86A6}" type="presParOf" srcId="{84EB5B07-69B4-4BA5-A1F5-B1C75B3A11E9}" destId="{855F41D7-355D-418B-9D35-2AE5B4B77425}" srcOrd="2" destOrd="0" presId="urn:microsoft.com/office/officeart/2008/layout/NameandTitleOrganizationalChart"/>
    <dgm:cxn modelId="{B9758D41-F61E-43B9-92FB-6598D4956A72}" type="presParOf" srcId="{587403B7-FF35-4232-AF2A-F9A009EE251C}" destId="{05272F4C-E740-4C6C-947E-EA746465870F}" srcOrd="1" destOrd="0" presId="urn:microsoft.com/office/officeart/2008/layout/NameandTitleOrganizationalChart"/>
    <dgm:cxn modelId="{FA5917C6-DF33-4195-8D1E-1071E7F8B9D4}" type="presParOf" srcId="{05272F4C-E740-4C6C-947E-EA746465870F}" destId="{88B7A764-E758-4011-A2ED-AFE105C8A506}" srcOrd="0" destOrd="0" presId="urn:microsoft.com/office/officeart/2008/layout/NameandTitleOrganizationalChart"/>
    <dgm:cxn modelId="{0664E87E-BF8B-4617-A785-76D3F9A1AAFC}" type="presParOf" srcId="{05272F4C-E740-4C6C-947E-EA746465870F}" destId="{33692281-B1FB-431F-809B-5E069F34C91A}" srcOrd="1" destOrd="0" presId="urn:microsoft.com/office/officeart/2008/layout/NameandTitleOrganizationalChart"/>
    <dgm:cxn modelId="{D8739558-D057-4AD1-97F8-2EA44AE74CEF}" type="presParOf" srcId="{33692281-B1FB-431F-809B-5E069F34C91A}" destId="{799E88D1-D262-48D6-BB8F-10BA3427B5DF}" srcOrd="0" destOrd="0" presId="urn:microsoft.com/office/officeart/2008/layout/NameandTitleOrganizationalChart"/>
    <dgm:cxn modelId="{ED094A33-67D3-41DB-9676-7A1024B89159}" type="presParOf" srcId="{799E88D1-D262-48D6-BB8F-10BA3427B5DF}" destId="{CEC5C1CB-6B56-4394-BC20-470E709A5FBF}" srcOrd="0" destOrd="0" presId="urn:microsoft.com/office/officeart/2008/layout/NameandTitleOrganizationalChart"/>
    <dgm:cxn modelId="{84029789-4AB8-43D5-9CD4-66B3E4BE69D2}" type="presParOf" srcId="{799E88D1-D262-48D6-BB8F-10BA3427B5DF}" destId="{2D74EB3B-BC82-4D23-8AA0-084C7D3D8ABD}" srcOrd="1" destOrd="0" presId="urn:microsoft.com/office/officeart/2008/layout/NameandTitleOrganizationalChart"/>
    <dgm:cxn modelId="{B5499993-F54C-421A-BD08-5E8E32FDD42E}" type="presParOf" srcId="{799E88D1-D262-48D6-BB8F-10BA3427B5DF}" destId="{9F604929-B588-4225-A913-8A1899EAF25C}" srcOrd="2" destOrd="0" presId="urn:microsoft.com/office/officeart/2008/layout/NameandTitleOrganizationalChart"/>
    <dgm:cxn modelId="{EA9C1372-E7F9-47A7-879C-8C96DF95B7EB}" type="presParOf" srcId="{33692281-B1FB-431F-809B-5E069F34C91A}" destId="{0D227441-6350-41F1-A34B-12B9BDA15DAB}" srcOrd="1" destOrd="0" presId="urn:microsoft.com/office/officeart/2008/layout/NameandTitleOrganizationalChart"/>
    <dgm:cxn modelId="{08BB32E0-9BE4-4551-8E56-958AB5CBDDAB}" type="presParOf" srcId="{33692281-B1FB-431F-809B-5E069F34C91A}" destId="{1AF8F0E7-E61B-41D0-91B3-91518AE29E39}" srcOrd="2" destOrd="0" presId="urn:microsoft.com/office/officeart/2008/layout/NameandTitleOrganizationalChart"/>
    <dgm:cxn modelId="{D90CC478-364C-4785-9891-4BC3F0CC5293}" type="presParOf" srcId="{05272F4C-E740-4C6C-947E-EA746465870F}" destId="{30872F4D-755B-4D1B-BEA6-7948C5DFB86F}" srcOrd="2" destOrd="0" presId="urn:microsoft.com/office/officeart/2008/layout/NameandTitleOrganizationalChart"/>
    <dgm:cxn modelId="{7E024981-A81C-40FB-9EBE-3C38E6DD2EAF}" type="presParOf" srcId="{05272F4C-E740-4C6C-947E-EA746465870F}" destId="{E98EEB3F-AC3C-4A0B-A5E7-9195310A0FF0}" srcOrd="3" destOrd="0" presId="urn:microsoft.com/office/officeart/2008/layout/NameandTitleOrganizationalChart"/>
    <dgm:cxn modelId="{254C0E4F-A14B-4493-9AAD-7E26BCDF02CD}" type="presParOf" srcId="{E98EEB3F-AC3C-4A0B-A5E7-9195310A0FF0}" destId="{1732F852-E6BC-4353-8695-D5335DFBDA73}" srcOrd="0" destOrd="0" presId="urn:microsoft.com/office/officeart/2008/layout/NameandTitleOrganizationalChart"/>
    <dgm:cxn modelId="{A2FFC94C-583E-4A4C-8E6E-089307E6ABE2}" type="presParOf" srcId="{1732F852-E6BC-4353-8695-D5335DFBDA73}" destId="{9CA00C43-F2D7-446D-8444-B4E6BD4F9B36}" srcOrd="0" destOrd="0" presId="urn:microsoft.com/office/officeart/2008/layout/NameandTitleOrganizationalChart"/>
    <dgm:cxn modelId="{23B6579A-CB8E-438A-8D1C-F632926A3E58}" type="presParOf" srcId="{1732F852-E6BC-4353-8695-D5335DFBDA73}" destId="{0F31C895-9DCC-4DDD-A118-A82C25B6A451}" srcOrd="1" destOrd="0" presId="urn:microsoft.com/office/officeart/2008/layout/NameandTitleOrganizationalChart"/>
    <dgm:cxn modelId="{890AF6F5-69A6-4F0D-B733-D5795620515F}" type="presParOf" srcId="{1732F852-E6BC-4353-8695-D5335DFBDA73}" destId="{58F3E059-3472-4B0F-8B72-2E527DDA4B91}" srcOrd="2" destOrd="0" presId="urn:microsoft.com/office/officeart/2008/layout/NameandTitleOrganizationalChart"/>
    <dgm:cxn modelId="{9A69F733-4E77-4D0D-9D93-41ED5CBD5E74}" type="presParOf" srcId="{E98EEB3F-AC3C-4A0B-A5E7-9195310A0FF0}" destId="{505DA086-B21D-4394-8CFC-020E7F59446F}" srcOrd="1" destOrd="0" presId="urn:microsoft.com/office/officeart/2008/layout/NameandTitleOrganizationalChart"/>
    <dgm:cxn modelId="{57719B2B-8832-48DB-AF1B-755D7C3A3396}" type="presParOf" srcId="{E98EEB3F-AC3C-4A0B-A5E7-9195310A0FF0}" destId="{FD408AC5-9ACE-4799-A93A-C4CFF3A5F354}" srcOrd="2" destOrd="0" presId="urn:microsoft.com/office/officeart/2008/layout/NameandTitleOrganizationalChart"/>
    <dgm:cxn modelId="{098115D1-EC7A-4DB8-BE75-F8F6165EB9E7}" type="presParOf" srcId="{05272F4C-E740-4C6C-947E-EA746465870F}" destId="{6225A24A-C168-4CBE-B221-98BD65A6B605}" srcOrd="4" destOrd="0" presId="urn:microsoft.com/office/officeart/2008/layout/NameandTitleOrganizationalChart"/>
    <dgm:cxn modelId="{5B186991-7525-42EE-BBFB-67A465721021}" type="presParOf" srcId="{05272F4C-E740-4C6C-947E-EA746465870F}" destId="{ADC0374A-6DC3-42CE-A3DC-FD80184A7DB5}" srcOrd="5" destOrd="0" presId="urn:microsoft.com/office/officeart/2008/layout/NameandTitleOrganizationalChart"/>
    <dgm:cxn modelId="{8FEF21C9-1DA0-4DCF-A11B-74D7E86F27FD}" type="presParOf" srcId="{ADC0374A-6DC3-42CE-A3DC-FD80184A7DB5}" destId="{8E4F2AE7-3902-499A-B546-8E3469CF0200}" srcOrd="0" destOrd="0" presId="urn:microsoft.com/office/officeart/2008/layout/NameandTitleOrganizationalChart"/>
    <dgm:cxn modelId="{91490FD0-109F-4D20-8A96-3D9F6C348C1C}" type="presParOf" srcId="{8E4F2AE7-3902-499A-B546-8E3469CF0200}" destId="{7B0A881E-F51F-4718-943E-9BE60759AA93}" srcOrd="0" destOrd="0" presId="urn:microsoft.com/office/officeart/2008/layout/NameandTitleOrganizationalChart"/>
    <dgm:cxn modelId="{D89094E4-1CC0-4DA5-96DA-96B8DCC24F87}" type="presParOf" srcId="{8E4F2AE7-3902-499A-B546-8E3469CF0200}" destId="{E730CA5B-7284-45C9-A149-6EAAC1143CAD}" srcOrd="1" destOrd="0" presId="urn:microsoft.com/office/officeart/2008/layout/NameandTitleOrganizationalChart"/>
    <dgm:cxn modelId="{26889DD0-F788-4935-8B6E-627237D81087}" type="presParOf" srcId="{8E4F2AE7-3902-499A-B546-8E3469CF0200}" destId="{8D267A2C-E493-4C8E-AD67-C257FA8BA153}" srcOrd="2" destOrd="0" presId="urn:microsoft.com/office/officeart/2008/layout/NameandTitleOrganizationalChart"/>
    <dgm:cxn modelId="{A3EB3E0A-38F2-4848-B99A-711B18342249}" type="presParOf" srcId="{ADC0374A-6DC3-42CE-A3DC-FD80184A7DB5}" destId="{98D6D777-7F6C-4504-8891-66950598C264}" srcOrd="1" destOrd="0" presId="urn:microsoft.com/office/officeart/2008/layout/NameandTitleOrganizationalChart"/>
    <dgm:cxn modelId="{5290A8CE-EC65-4FB7-A1BE-4BBA01C5F125}" type="presParOf" srcId="{ADC0374A-6DC3-42CE-A3DC-FD80184A7DB5}" destId="{D538C09F-0AE3-4333-A391-01462782B165}" srcOrd="2" destOrd="0" presId="urn:microsoft.com/office/officeart/2008/layout/NameandTitleOrganizationalChart"/>
    <dgm:cxn modelId="{E6F4DAEB-805F-4BEE-AA4A-8C18EF6DA746}" type="presParOf" srcId="{587403B7-FF35-4232-AF2A-F9A009EE251C}" destId="{EF96468F-1BDE-4830-ADA0-BE6B3753A3D0}" srcOrd="2" destOrd="0" presId="urn:microsoft.com/office/officeart/2008/layout/NameandTitleOrganizationalChart"/>
  </dgm:cxnLst>
  <dgm:bg/>
  <dgm:whole/>
  <dgm:extLst>
    <a:ext uri="http://schemas.microsoft.com/office/drawing/2008/diagram">
      <dsp:dataModelExt xmlns:dsp="http://schemas.microsoft.com/office/drawing/2008/diagram" relId="rId3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25009C8-FD87-49F0-A266-EB20F30BCCE8}">
      <dsp:nvSpPr>
        <dsp:cNvPr id="0" name=""/>
        <dsp:cNvSpPr/>
      </dsp:nvSpPr>
      <dsp:spPr>
        <a:xfrm>
          <a:off x="2765" y="976137"/>
          <a:ext cx="1513262" cy="124812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5240" rIns="15240" bIns="15240" numCol="1" spcCol="1270" anchor="t" anchorCtr="0">
          <a:noAutofit/>
        </a:bodyPr>
        <a:lstStyle/>
        <a:p>
          <a:pPr marL="57150" lvl="1" indent="-57150" algn="l" defTabSz="355600">
            <a:lnSpc>
              <a:spcPct val="90000"/>
            </a:lnSpc>
            <a:spcBef>
              <a:spcPct val="0"/>
            </a:spcBef>
            <a:spcAft>
              <a:spcPct val="15000"/>
            </a:spcAft>
            <a:buChar char="••"/>
          </a:pPr>
          <a:r>
            <a:rPr lang="fr-FR" sz="800" kern="1200"/>
            <a:t>Commande</a:t>
          </a:r>
        </a:p>
        <a:p>
          <a:pPr marL="57150" lvl="1" indent="-57150" algn="l" defTabSz="355600">
            <a:lnSpc>
              <a:spcPct val="90000"/>
            </a:lnSpc>
            <a:spcBef>
              <a:spcPct val="0"/>
            </a:spcBef>
            <a:spcAft>
              <a:spcPct val="15000"/>
            </a:spcAft>
            <a:buChar char="••"/>
          </a:pPr>
          <a:r>
            <a:rPr lang="fr-FR" sz="800" kern="1200"/>
            <a:t>Fichier configuration</a:t>
          </a:r>
        </a:p>
      </dsp:txBody>
      <dsp:txXfrm>
        <a:off x="31488" y="1004860"/>
        <a:ext cx="1455816" cy="923223"/>
      </dsp:txXfrm>
    </dsp:sp>
    <dsp:sp modelId="{E1701748-19A8-4134-8030-E65F6164AE68}">
      <dsp:nvSpPr>
        <dsp:cNvPr id="0" name=""/>
        <dsp:cNvSpPr/>
      </dsp:nvSpPr>
      <dsp:spPr>
        <a:xfrm>
          <a:off x="862963" y="1308540"/>
          <a:ext cx="1616937" cy="1616937"/>
        </a:xfrm>
        <a:prstGeom prst="leftCircularArrow">
          <a:avLst>
            <a:gd name="adj1" fmla="val 2836"/>
            <a:gd name="adj2" fmla="val 346349"/>
            <a:gd name="adj3" fmla="val 2121860"/>
            <a:gd name="adj4" fmla="val 9024489"/>
            <a:gd name="adj5" fmla="val 3308"/>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5CCC6BAB-3487-4B92-9C87-1CAF490673C3}">
      <dsp:nvSpPr>
        <dsp:cNvPr id="0" name=""/>
        <dsp:cNvSpPr/>
      </dsp:nvSpPr>
      <dsp:spPr>
        <a:xfrm>
          <a:off x="339046" y="1956807"/>
          <a:ext cx="1345121" cy="53491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17780" rIns="26670" bIns="17780" numCol="1" spcCol="1270" anchor="ctr" anchorCtr="0">
          <a:noAutofit/>
        </a:bodyPr>
        <a:lstStyle/>
        <a:p>
          <a:pPr lvl="0" algn="ctr" defTabSz="622300">
            <a:lnSpc>
              <a:spcPct val="90000"/>
            </a:lnSpc>
            <a:spcBef>
              <a:spcPct val="0"/>
            </a:spcBef>
            <a:spcAft>
              <a:spcPct val="35000"/>
            </a:spcAft>
          </a:pPr>
          <a:r>
            <a:rPr lang="fr-FR" sz="1400" kern="1200"/>
            <a:t>Gestion de la saisie</a:t>
          </a:r>
        </a:p>
      </dsp:txBody>
      <dsp:txXfrm>
        <a:off x="354713" y="1972474"/>
        <a:ext cx="1313787" cy="503576"/>
      </dsp:txXfrm>
    </dsp:sp>
    <dsp:sp modelId="{741E52C9-96C7-46CF-ADD1-637C41F79234}">
      <dsp:nvSpPr>
        <dsp:cNvPr id="0" name=""/>
        <dsp:cNvSpPr/>
      </dsp:nvSpPr>
      <dsp:spPr>
        <a:xfrm>
          <a:off x="1902498" y="976137"/>
          <a:ext cx="1513262" cy="124812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5240" rIns="15240" bIns="15240" numCol="1" spcCol="1270" anchor="t" anchorCtr="0">
          <a:noAutofit/>
        </a:bodyPr>
        <a:lstStyle/>
        <a:p>
          <a:pPr marL="57150" lvl="1" indent="-57150" algn="l" defTabSz="355600">
            <a:lnSpc>
              <a:spcPct val="90000"/>
            </a:lnSpc>
            <a:spcBef>
              <a:spcPct val="0"/>
            </a:spcBef>
            <a:spcAft>
              <a:spcPct val="15000"/>
            </a:spcAft>
            <a:buChar char="••"/>
          </a:pPr>
          <a:r>
            <a:rPr lang="fr-FR" sz="800" kern="1200"/>
            <a:t>Fichier log</a:t>
          </a:r>
        </a:p>
        <a:p>
          <a:pPr marL="57150" lvl="1" indent="-57150" algn="l" defTabSz="355600">
            <a:lnSpc>
              <a:spcPct val="90000"/>
            </a:lnSpc>
            <a:spcBef>
              <a:spcPct val="0"/>
            </a:spcBef>
            <a:spcAft>
              <a:spcPct val="15000"/>
            </a:spcAft>
            <a:buChar char="••"/>
          </a:pPr>
          <a:r>
            <a:rPr lang="fr-FR" sz="800" kern="1200"/>
            <a:t>Fichier dot (création/modifiation)</a:t>
          </a:r>
        </a:p>
        <a:p>
          <a:pPr marL="57150" lvl="1" indent="-57150" algn="l" defTabSz="355600">
            <a:lnSpc>
              <a:spcPct val="90000"/>
            </a:lnSpc>
            <a:spcBef>
              <a:spcPct val="0"/>
            </a:spcBef>
            <a:spcAft>
              <a:spcPct val="15000"/>
            </a:spcAft>
            <a:buChar char="••"/>
          </a:pPr>
          <a:r>
            <a:rPr lang="fr-FR" sz="800" kern="1200"/>
            <a:t>Base URL</a:t>
          </a:r>
        </a:p>
        <a:p>
          <a:pPr marL="57150" lvl="1" indent="-57150" algn="l" defTabSz="355600">
            <a:lnSpc>
              <a:spcPct val="90000"/>
            </a:lnSpc>
            <a:spcBef>
              <a:spcPct val="0"/>
            </a:spcBef>
            <a:spcAft>
              <a:spcPct val="15000"/>
            </a:spcAft>
            <a:buChar char="••"/>
          </a:pPr>
          <a:r>
            <a:rPr lang="fr-FR" sz="800" kern="1200"/>
            <a:t>filtres</a:t>
          </a:r>
        </a:p>
        <a:p>
          <a:pPr marL="57150" lvl="1" indent="-57150" algn="l" defTabSz="355600">
            <a:lnSpc>
              <a:spcPct val="90000"/>
            </a:lnSpc>
            <a:spcBef>
              <a:spcPct val="0"/>
            </a:spcBef>
            <a:spcAft>
              <a:spcPct val="15000"/>
            </a:spcAft>
            <a:buChar char="••"/>
          </a:pPr>
          <a:endParaRPr lang="fr-FR" sz="800" kern="1200"/>
        </a:p>
        <a:p>
          <a:pPr marL="57150" lvl="1" indent="-57150" algn="l" defTabSz="355600">
            <a:lnSpc>
              <a:spcPct val="90000"/>
            </a:lnSpc>
            <a:spcBef>
              <a:spcPct val="0"/>
            </a:spcBef>
            <a:spcAft>
              <a:spcPct val="15000"/>
            </a:spcAft>
            <a:buChar char="••"/>
          </a:pPr>
          <a:endParaRPr lang="fr-FR" sz="800" kern="1200"/>
        </a:p>
      </dsp:txBody>
      <dsp:txXfrm>
        <a:off x="1931221" y="1272315"/>
        <a:ext cx="1455816" cy="923223"/>
      </dsp:txXfrm>
    </dsp:sp>
    <dsp:sp modelId="{D4579660-85AD-4539-A23C-EFDC299AC6B4}">
      <dsp:nvSpPr>
        <dsp:cNvPr id="0" name=""/>
        <dsp:cNvSpPr/>
      </dsp:nvSpPr>
      <dsp:spPr>
        <a:xfrm>
          <a:off x="2750085" y="225984"/>
          <a:ext cx="1810298" cy="1810298"/>
        </a:xfrm>
        <a:prstGeom prst="circularArrow">
          <a:avLst>
            <a:gd name="adj1" fmla="val 2533"/>
            <a:gd name="adj2" fmla="val 307179"/>
            <a:gd name="adj3" fmla="val 19517310"/>
            <a:gd name="adj4" fmla="val 12575511"/>
            <a:gd name="adj5" fmla="val 2955"/>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EF3FD301-FFE2-4ECD-8F49-E033930BE17F}">
      <dsp:nvSpPr>
        <dsp:cNvPr id="0" name=""/>
        <dsp:cNvSpPr/>
      </dsp:nvSpPr>
      <dsp:spPr>
        <a:xfrm>
          <a:off x="2238779" y="708682"/>
          <a:ext cx="1345121" cy="53491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17780" rIns="26670" bIns="17780" numCol="1" spcCol="1270" anchor="ctr" anchorCtr="0">
          <a:noAutofit/>
        </a:bodyPr>
        <a:lstStyle/>
        <a:p>
          <a:pPr lvl="0" algn="ctr" defTabSz="622300">
            <a:lnSpc>
              <a:spcPct val="90000"/>
            </a:lnSpc>
            <a:spcBef>
              <a:spcPct val="0"/>
            </a:spcBef>
            <a:spcAft>
              <a:spcPct val="35000"/>
            </a:spcAft>
          </a:pPr>
          <a:r>
            <a:rPr lang="fr-FR" sz="1400" kern="1200"/>
            <a:t>Lecture du .log ( avec/sans filtres)</a:t>
          </a:r>
        </a:p>
      </dsp:txBody>
      <dsp:txXfrm>
        <a:off x="2254446" y="724349"/>
        <a:ext cx="1313787" cy="503576"/>
      </dsp:txXfrm>
    </dsp:sp>
    <dsp:sp modelId="{351B7A0B-E063-4B38-A677-0E7D2E3DA4D2}">
      <dsp:nvSpPr>
        <dsp:cNvPr id="0" name=""/>
        <dsp:cNvSpPr/>
      </dsp:nvSpPr>
      <dsp:spPr>
        <a:xfrm>
          <a:off x="3802232" y="976137"/>
          <a:ext cx="1513262" cy="124812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5240" rIns="15240" bIns="15240" numCol="1" spcCol="1270" anchor="t" anchorCtr="0">
          <a:noAutofit/>
        </a:bodyPr>
        <a:lstStyle/>
        <a:p>
          <a:pPr marL="57150" lvl="1" indent="-57150" algn="l" defTabSz="355600">
            <a:lnSpc>
              <a:spcPct val="90000"/>
            </a:lnSpc>
            <a:spcBef>
              <a:spcPct val="0"/>
            </a:spcBef>
            <a:spcAft>
              <a:spcPct val="15000"/>
            </a:spcAft>
            <a:buChar char="••"/>
          </a:pPr>
          <a:r>
            <a:rPr lang="fr-FR" sz="800" kern="1200"/>
            <a:t>Classement consultations documents</a:t>
          </a:r>
        </a:p>
        <a:p>
          <a:pPr marL="57150" lvl="1" indent="-57150" algn="l" defTabSz="355600">
            <a:lnSpc>
              <a:spcPct val="90000"/>
            </a:lnSpc>
            <a:spcBef>
              <a:spcPct val="0"/>
            </a:spcBef>
            <a:spcAft>
              <a:spcPct val="15000"/>
            </a:spcAft>
            <a:buChar char="••"/>
          </a:pPr>
          <a:r>
            <a:rPr lang="fr-FR" sz="800" kern="1200"/>
            <a:t>Génération Graphe</a:t>
          </a:r>
        </a:p>
      </dsp:txBody>
      <dsp:txXfrm>
        <a:off x="3830955" y="1004860"/>
        <a:ext cx="1455816" cy="923223"/>
      </dsp:txXfrm>
    </dsp:sp>
    <dsp:sp modelId="{ECFA9A41-A41A-4849-B3AE-C2BB2ECEAD54}">
      <dsp:nvSpPr>
        <dsp:cNvPr id="0" name=""/>
        <dsp:cNvSpPr/>
      </dsp:nvSpPr>
      <dsp:spPr>
        <a:xfrm>
          <a:off x="4138512" y="1956807"/>
          <a:ext cx="1345121" cy="53491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17780" rIns="26670" bIns="17780" numCol="1" spcCol="1270" anchor="ctr" anchorCtr="0">
          <a:noAutofit/>
        </a:bodyPr>
        <a:lstStyle/>
        <a:p>
          <a:pPr lvl="0" algn="ctr" defTabSz="622300">
            <a:lnSpc>
              <a:spcPct val="90000"/>
            </a:lnSpc>
            <a:spcBef>
              <a:spcPct val="0"/>
            </a:spcBef>
            <a:spcAft>
              <a:spcPct val="35000"/>
            </a:spcAft>
          </a:pPr>
          <a:r>
            <a:rPr lang="fr-FR" sz="1400" kern="1200"/>
            <a:t>Statistiques</a:t>
          </a:r>
        </a:p>
      </dsp:txBody>
      <dsp:txXfrm>
        <a:off x="4154179" y="1972474"/>
        <a:ext cx="1313787" cy="50357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363BFF7-342E-4242-89DB-789641DEDD09}">
      <dsp:nvSpPr>
        <dsp:cNvPr id="0" name=""/>
        <dsp:cNvSpPr/>
      </dsp:nvSpPr>
      <dsp:spPr>
        <a:xfrm>
          <a:off x="2873634" y="1081584"/>
          <a:ext cx="2371495" cy="264392"/>
        </a:xfrm>
        <a:custGeom>
          <a:avLst/>
          <a:gdLst/>
          <a:ahLst/>
          <a:cxnLst/>
          <a:rect l="0" t="0" r="0" b="0"/>
          <a:pathLst>
            <a:path>
              <a:moveTo>
                <a:pt x="0" y="0"/>
              </a:moveTo>
              <a:lnTo>
                <a:pt x="0" y="157618"/>
              </a:lnTo>
              <a:lnTo>
                <a:pt x="2371495" y="157618"/>
              </a:lnTo>
              <a:lnTo>
                <a:pt x="2371495" y="26439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324383E-9B30-47AB-A21B-57BB331FABA7}">
      <dsp:nvSpPr>
        <dsp:cNvPr id="0" name=""/>
        <dsp:cNvSpPr/>
      </dsp:nvSpPr>
      <dsp:spPr>
        <a:xfrm>
          <a:off x="2873634" y="1081584"/>
          <a:ext cx="1185747" cy="264392"/>
        </a:xfrm>
        <a:custGeom>
          <a:avLst/>
          <a:gdLst/>
          <a:ahLst/>
          <a:cxnLst/>
          <a:rect l="0" t="0" r="0" b="0"/>
          <a:pathLst>
            <a:path>
              <a:moveTo>
                <a:pt x="0" y="0"/>
              </a:moveTo>
              <a:lnTo>
                <a:pt x="0" y="157618"/>
              </a:lnTo>
              <a:lnTo>
                <a:pt x="1185747" y="157618"/>
              </a:lnTo>
              <a:lnTo>
                <a:pt x="1185747" y="26439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98384AC-A06B-485C-9472-69AAFF3622D3}">
      <dsp:nvSpPr>
        <dsp:cNvPr id="0" name=""/>
        <dsp:cNvSpPr/>
      </dsp:nvSpPr>
      <dsp:spPr>
        <a:xfrm>
          <a:off x="2827914" y="1081584"/>
          <a:ext cx="91440" cy="264392"/>
        </a:xfrm>
        <a:custGeom>
          <a:avLst/>
          <a:gdLst/>
          <a:ahLst/>
          <a:cxnLst/>
          <a:rect l="0" t="0" r="0" b="0"/>
          <a:pathLst>
            <a:path>
              <a:moveTo>
                <a:pt x="45720" y="0"/>
              </a:moveTo>
              <a:lnTo>
                <a:pt x="45720" y="26439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A0B615D-7ECD-4200-8585-C7A1F09D16D5}">
      <dsp:nvSpPr>
        <dsp:cNvPr id="0" name=""/>
        <dsp:cNvSpPr/>
      </dsp:nvSpPr>
      <dsp:spPr>
        <a:xfrm>
          <a:off x="1687886" y="1803578"/>
          <a:ext cx="592873" cy="264392"/>
        </a:xfrm>
        <a:custGeom>
          <a:avLst/>
          <a:gdLst/>
          <a:ahLst/>
          <a:cxnLst/>
          <a:rect l="0" t="0" r="0" b="0"/>
          <a:pathLst>
            <a:path>
              <a:moveTo>
                <a:pt x="0" y="0"/>
              </a:moveTo>
              <a:lnTo>
                <a:pt x="0" y="157618"/>
              </a:lnTo>
              <a:lnTo>
                <a:pt x="592873" y="157618"/>
              </a:lnTo>
              <a:lnTo>
                <a:pt x="592873" y="26439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B1708E-720F-4681-AD8D-AC1DBDE00967}">
      <dsp:nvSpPr>
        <dsp:cNvPr id="0" name=""/>
        <dsp:cNvSpPr/>
      </dsp:nvSpPr>
      <dsp:spPr>
        <a:xfrm>
          <a:off x="1095012" y="1803578"/>
          <a:ext cx="592873" cy="264392"/>
        </a:xfrm>
        <a:custGeom>
          <a:avLst/>
          <a:gdLst/>
          <a:ahLst/>
          <a:cxnLst/>
          <a:rect l="0" t="0" r="0" b="0"/>
          <a:pathLst>
            <a:path>
              <a:moveTo>
                <a:pt x="592873" y="0"/>
              </a:moveTo>
              <a:lnTo>
                <a:pt x="592873" y="157618"/>
              </a:lnTo>
              <a:lnTo>
                <a:pt x="0" y="157618"/>
              </a:lnTo>
              <a:lnTo>
                <a:pt x="0" y="26439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34000ED-D460-4079-9F65-60CEF9E62195}">
      <dsp:nvSpPr>
        <dsp:cNvPr id="0" name=""/>
        <dsp:cNvSpPr/>
      </dsp:nvSpPr>
      <dsp:spPr>
        <a:xfrm>
          <a:off x="1687886" y="1081584"/>
          <a:ext cx="1185747" cy="264392"/>
        </a:xfrm>
        <a:custGeom>
          <a:avLst/>
          <a:gdLst/>
          <a:ahLst/>
          <a:cxnLst/>
          <a:rect l="0" t="0" r="0" b="0"/>
          <a:pathLst>
            <a:path>
              <a:moveTo>
                <a:pt x="1185747" y="0"/>
              </a:moveTo>
              <a:lnTo>
                <a:pt x="1185747" y="157618"/>
              </a:lnTo>
              <a:lnTo>
                <a:pt x="0" y="157618"/>
              </a:lnTo>
              <a:lnTo>
                <a:pt x="0" y="26439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FABA2CD-7583-4C58-94F8-94560A73E82A}">
      <dsp:nvSpPr>
        <dsp:cNvPr id="0" name=""/>
        <dsp:cNvSpPr/>
      </dsp:nvSpPr>
      <dsp:spPr>
        <a:xfrm>
          <a:off x="502138" y="1081584"/>
          <a:ext cx="2371495" cy="264392"/>
        </a:xfrm>
        <a:custGeom>
          <a:avLst/>
          <a:gdLst/>
          <a:ahLst/>
          <a:cxnLst/>
          <a:rect l="0" t="0" r="0" b="0"/>
          <a:pathLst>
            <a:path>
              <a:moveTo>
                <a:pt x="2371495" y="0"/>
              </a:moveTo>
              <a:lnTo>
                <a:pt x="2371495" y="157618"/>
              </a:lnTo>
              <a:lnTo>
                <a:pt x="0" y="157618"/>
              </a:lnTo>
              <a:lnTo>
                <a:pt x="0" y="26439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8E80C87-B587-4945-90F5-54BDEE3A2ED0}">
      <dsp:nvSpPr>
        <dsp:cNvPr id="0" name=""/>
        <dsp:cNvSpPr/>
      </dsp:nvSpPr>
      <dsp:spPr>
        <a:xfrm>
          <a:off x="2431724" y="623982"/>
          <a:ext cx="883818" cy="45760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64573" numCol="1" spcCol="1270" anchor="ctr" anchorCtr="0">
          <a:noAutofit/>
        </a:bodyPr>
        <a:lstStyle/>
        <a:p>
          <a:pPr lvl="0" algn="ctr" defTabSz="533400">
            <a:lnSpc>
              <a:spcPct val="90000"/>
            </a:lnSpc>
            <a:spcBef>
              <a:spcPct val="0"/>
            </a:spcBef>
            <a:spcAft>
              <a:spcPct val="35000"/>
            </a:spcAft>
          </a:pPr>
          <a:r>
            <a:rPr lang="fr-FR" sz="1200" kern="1200"/>
            <a:t>Fichier log</a:t>
          </a:r>
        </a:p>
      </dsp:txBody>
      <dsp:txXfrm>
        <a:off x="2431724" y="623982"/>
        <a:ext cx="883818" cy="457602"/>
      </dsp:txXfrm>
    </dsp:sp>
    <dsp:sp modelId="{B29DDD51-B659-4BE9-99A8-CBB05A1F8D80}">
      <dsp:nvSpPr>
        <dsp:cNvPr id="0" name=""/>
        <dsp:cNvSpPr/>
      </dsp:nvSpPr>
      <dsp:spPr>
        <a:xfrm>
          <a:off x="2608488" y="979895"/>
          <a:ext cx="795436" cy="152534"/>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5400" tIns="6350" rIns="25400" bIns="6350" numCol="1" spcCol="1270" anchor="ctr" anchorCtr="0">
          <a:noAutofit/>
        </a:bodyPr>
        <a:lstStyle/>
        <a:p>
          <a:pPr lvl="0" algn="ctr" defTabSz="444500">
            <a:lnSpc>
              <a:spcPct val="90000"/>
            </a:lnSpc>
            <a:spcBef>
              <a:spcPct val="0"/>
            </a:spcBef>
            <a:spcAft>
              <a:spcPct val="35000"/>
            </a:spcAft>
          </a:pPr>
          <a:endParaRPr lang="fr-FR" sz="1000" kern="1200"/>
        </a:p>
      </dsp:txBody>
      <dsp:txXfrm>
        <a:off x="2608488" y="979895"/>
        <a:ext cx="795436" cy="152534"/>
      </dsp:txXfrm>
    </dsp:sp>
    <dsp:sp modelId="{37036EC7-5200-4B59-8BD8-3476F6AEA752}">
      <dsp:nvSpPr>
        <dsp:cNvPr id="0" name=""/>
        <dsp:cNvSpPr/>
      </dsp:nvSpPr>
      <dsp:spPr>
        <a:xfrm>
          <a:off x="60229" y="1345976"/>
          <a:ext cx="883818" cy="45760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64573" numCol="1" spcCol="1270" anchor="ctr" anchorCtr="0">
          <a:noAutofit/>
        </a:bodyPr>
        <a:lstStyle/>
        <a:p>
          <a:pPr lvl="0" algn="ctr" defTabSz="533400">
            <a:lnSpc>
              <a:spcPct val="90000"/>
            </a:lnSpc>
            <a:spcBef>
              <a:spcPct val="0"/>
            </a:spcBef>
            <a:spcAft>
              <a:spcPct val="35000"/>
            </a:spcAft>
          </a:pPr>
          <a:r>
            <a:rPr lang="fr-FR" sz="1200" kern="1200"/>
            <a:t>Vide (1)</a:t>
          </a:r>
        </a:p>
      </dsp:txBody>
      <dsp:txXfrm>
        <a:off x="60229" y="1345976"/>
        <a:ext cx="883818" cy="457602"/>
      </dsp:txXfrm>
    </dsp:sp>
    <dsp:sp modelId="{42B83D09-EF36-41FB-B67C-9706E86171B3}">
      <dsp:nvSpPr>
        <dsp:cNvPr id="0" name=""/>
        <dsp:cNvSpPr/>
      </dsp:nvSpPr>
      <dsp:spPr>
        <a:xfrm>
          <a:off x="236992" y="1701889"/>
          <a:ext cx="795436" cy="152534"/>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lvl="0" algn="ctr" defTabSz="222250">
            <a:lnSpc>
              <a:spcPct val="90000"/>
            </a:lnSpc>
            <a:spcBef>
              <a:spcPct val="0"/>
            </a:spcBef>
            <a:spcAft>
              <a:spcPct val="35000"/>
            </a:spcAft>
          </a:pPr>
          <a:r>
            <a:rPr lang="fr-FR" sz="500" kern="1200"/>
            <a:t>Ouverture avec succès +  fichier vide  </a:t>
          </a:r>
        </a:p>
      </dsp:txBody>
      <dsp:txXfrm>
        <a:off x="236992" y="1701889"/>
        <a:ext cx="795436" cy="152534"/>
      </dsp:txXfrm>
    </dsp:sp>
    <dsp:sp modelId="{C016EC25-8CE6-4EF5-BF3C-4E985C7291E0}">
      <dsp:nvSpPr>
        <dsp:cNvPr id="0" name=""/>
        <dsp:cNvSpPr/>
      </dsp:nvSpPr>
      <dsp:spPr>
        <a:xfrm>
          <a:off x="1245976" y="1345976"/>
          <a:ext cx="883818" cy="45760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64573" numCol="1" spcCol="1270" anchor="ctr" anchorCtr="0">
          <a:noAutofit/>
        </a:bodyPr>
        <a:lstStyle/>
        <a:p>
          <a:pPr lvl="0" algn="ctr" defTabSz="533400">
            <a:lnSpc>
              <a:spcPct val="90000"/>
            </a:lnSpc>
            <a:spcBef>
              <a:spcPct val="0"/>
            </a:spcBef>
            <a:spcAft>
              <a:spcPct val="35000"/>
            </a:spcAft>
          </a:pPr>
          <a:r>
            <a:rPr lang="fr-FR" sz="1200" kern="1200"/>
            <a:t>Normal(2)</a:t>
          </a:r>
        </a:p>
      </dsp:txBody>
      <dsp:txXfrm>
        <a:off x="1245976" y="1345976"/>
        <a:ext cx="883818" cy="457602"/>
      </dsp:txXfrm>
    </dsp:sp>
    <dsp:sp modelId="{B2F976C0-E10F-437A-8C5F-2EE4931EDBD1}">
      <dsp:nvSpPr>
        <dsp:cNvPr id="0" name=""/>
        <dsp:cNvSpPr/>
      </dsp:nvSpPr>
      <dsp:spPr>
        <a:xfrm>
          <a:off x="1422740" y="1701889"/>
          <a:ext cx="795436" cy="152534"/>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lvl="0" algn="ctr" defTabSz="266700">
            <a:lnSpc>
              <a:spcPct val="90000"/>
            </a:lnSpc>
            <a:spcBef>
              <a:spcPct val="0"/>
            </a:spcBef>
            <a:spcAft>
              <a:spcPct val="35000"/>
            </a:spcAft>
          </a:pPr>
          <a:r>
            <a:rPr lang="fr-FR" sz="600" kern="1200"/>
            <a:t>Ouverture avec succès</a:t>
          </a:r>
        </a:p>
      </dsp:txBody>
      <dsp:txXfrm>
        <a:off x="1422740" y="1701889"/>
        <a:ext cx="795436" cy="152534"/>
      </dsp:txXfrm>
    </dsp:sp>
    <dsp:sp modelId="{B2C6C085-2F3A-41AE-BE3F-18330F4D9149}">
      <dsp:nvSpPr>
        <dsp:cNvPr id="0" name=""/>
        <dsp:cNvSpPr/>
      </dsp:nvSpPr>
      <dsp:spPr>
        <a:xfrm>
          <a:off x="653103" y="2067970"/>
          <a:ext cx="883818" cy="45760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64573" numCol="1" spcCol="1270" anchor="ctr" anchorCtr="0">
          <a:noAutofit/>
        </a:bodyPr>
        <a:lstStyle/>
        <a:p>
          <a:pPr lvl="0" algn="ctr" defTabSz="533400">
            <a:lnSpc>
              <a:spcPct val="90000"/>
            </a:lnSpc>
            <a:spcBef>
              <a:spcPct val="0"/>
            </a:spcBef>
            <a:spcAft>
              <a:spcPct val="35000"/>
            </a:spcAft>
          </a:pPr>
          <a:r>
            <a:rPr lang="fr-FR" sz="1200" kern="1200"/>
            <a:t>+10 documents(6)</a:t>
          </a:r>
        </a:p>
      </dsp:txBody>
      <dsp:txXfrm>
        <a:off x="653103" y="2067970"/>
        <a:ext cx="883818" cy="457602"/>
      </dsp:txXfrm>
    </dsp:sp>
    <dsp:sp modelId="{7555F55C-8503-471D-A755-313B3E6D11D5}">
      <dsp:nvSpPr>
        <dsp:cNvPr id="0" name=""/>
        <dsp:cNvSpPr/>
      </dsp:nvSpPr>
      <dsp:spPr>
        <a:xfrm>
          <a:off x="829866" y="2423883"/>
          <a:ext cx="795436" cy="152534"/>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5400" tIns="6350" rIns="25400" bIns="6350" numCol="1" spcCol="1270" anchor="ctr" anchorCtr="0">
          <a:noAutofit/>
        </a:bodyPr>
        <a:lstStyle/>
        <a:p>
          <a:pPr lvl="0" algn="ctr" defTabSz="444500">
            <a:lnSpc>
              <a:spcPct val="90000"/>
            </a:lnSpc>
            <a:spcBef>
              <a:spcPct val="0"/>
            </a:spcBef>
            <a:spcAft>
              <a:spcPct val="35000"/>
            </a:spcAft>
          </a:pPr>
          <a:r>
            <a:rPr lang="fr-FR" sz="1000" kern="1200"/>
            <a:t>top 10</a:t>
          </a:r>
        </a:p>
      </dsp:txBody>
      <dsp:txXfrm>
        <a:off x="829866" y="2423883"/>
        <a:ext cx="795436" cy="152534"/>
      </dsp:txXfrm>
    </dsp:sp>
    <dsp:sp modelId="{E3F7FB76-C4F2-4DF4-A9E4-1F5B1623A36F}">
      <dsp:nvSpPr>
        <dsp:cNvPr id="0" name=""/>
        <dsp:cNvSpPr/>
      </dsp:nvSpPr>
      <dsp:spPr>
        <a:xfrm>
          <a:off x="1838850" y="2067970"/>
          <a:ext cx="883818" cy="45760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64573" numCol="1" spcCol="1270" anchor="ctr" anchorCtr="0">
          <a:noAutofit/>
        </a:bodyPr>
        <a:lstStyle/>
        <a:p>
          <a:pPr lvl="0" algn="ctr" defTabSz="533400">
            <a:lnSpc>
              <a:spcPct val="90000"/>
            </a:lnSpc>
            <a:spcBef>
              <a:spcPct val="0"/>
            </a:spcBef>
            <a:spcAft>
              <a:spcPct val="35000"/>
            </a:spcAft>
          </a:pPr>
          <a:r>
            <a:rPr lang="fr-FR" sz="1200" kern="1200"/>
            <a:t>-10 documents(7)</a:t>
          </a:r>
        </a:p>
      </dsp:txBody>
      <dsp:txXfrm>
        <a:off x="1838850" y="2067970"/>
        <a:ext cx="883818" cy="457602"/>
      </dsp:txXfrm>
    </dsp:sp>
    <dsp:sp modelId="{693B22F0-7F4B-48E7-92F8-0F06BDEDB7BD}">
      <dsp:nvSpPr>
        <dsp:cNvPr id="0" name=""/>
        <dsp:cNvSpPr/>
      </dsp:nvSpPr>
      <dsp:spPr>
        <a:xfrm>
          <a:off x="2015614" y="2423883"/>
          <a:ext cx="795436" cy="152534"/>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5400" tIns="6350" rIns="25400" bIns="6350" numCol="1" spcCol="1270" anchor="ctr" anchorCtr="0">
          <a:noAutofit/>
        </a:bodyPr>
        <a:lstStyle/>
        <a:p>
          <a:pPr lvl="0" algn="ctr" defTabSz="444500">
            <a:lnSpc>
              <a:spcPct val="90000"/>
            </a:lnSpc>
            <a:spcBef>
              <a:spcPct val="0"/>
            </a:spcBef>
            <a:spcAft>
              <a:spcPct val="35000"/>
            </a:spcAft>
          </a:pPr>
          <a:r>
            <a:rPr lang="fr-FR" sz="1000" kern="1200"/>
            <a:t>top10</a:t>
          </a:r>
        </a:p>
      </dsp:txBody>
      <dsp:txXfrm>
        <a:off x="2015614" y="2423883"/>
        <a:ext cx="795436" cy="152534"/>
      </dsp:txXfrm>
    </dsp:sp>
    <dsp:sp modelId="{670B8470-EC8E-47DE-8783-6467C76F2F04}">
      <dsp:nvSpPr>
        <dsp:cNvPr id="0" name=""/>
        <dsp:cNvSpPr/>
      </dsp:nvSpPr>
      <dsp:spPr>
        <a:xfrm>
          <a:off x="2431724" y="1345976"/>
          <a:ext cx="883818" cy="45760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64573" numCol="1" spcCol="1270" anchor="ctr" anchorCtr="0">
          <a:noAutofit/>
        </a:bodyPr>
        <a:lstStyle/>
        <a:p>
          <a:pPr lvl="0" algn="ctr" defTabSz="533400">
            <a:lnSpc>
              <a:spcPct val="90000"/>
            </a:lnSpc>
            <a:spcBef>
              <a:spcPct val="0"/>
            </a:spcBef>
            <a:spcAft>
              <a:spcPct val="35000"/>
            </a:spcAft>
          </a:pPr>
          <a:r>
            <a:rPr lang="fr-FR" sz="1200" kern="1200"/>
            <a:t>Non renseigné (3)</a:t>
          </a:r>
        </a:p>
      </dsp:txBody>
      <dsp:txXfrm>
        <a:off x="2431724" y="1345976"/>
        <a:ext cx="883818" cy="457602"/>
      </dsp:txXfrm>
    </dsp:sp>
    <dsp:sp modelId="{A64DA7C4-1E17-419B-B18E-C9A25E8F33D0}">
      <dsp:nvSpPr>
        <dsp:cNvPr id="0" name=""/>
        <dsp:cNvSpPr/>
      </dsp:nvSpPr>
      <dsp:spPr>
        <a:xfrm>
          <a:off x="2608488" y="1701889"/>
          <a:ext cx="795436" cy="152534"/>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lvl="0" algn="ctr" defTabSz="222250">
            <a:lnSpc>
              <a:spcPct val="90000"/>
            </a:lnSpc>
            <a:spcBef>
              <a:spcPct val="0"/>
            </a:spcBef>
            <a:spcAft>
              <a:spcPct val="35000"/>
            </a:spcAft>
          </a:pPr>
          <a:r>
            <a:rPr lang="fr-FR" sz="500" kern="1200"/>
            <a:t>Erreur fichier non spécifié</a:t>
          </a:r>
        </a:p>
      </dsp:txBody>
      <dsp:txXfrm>
        <a:off x="2608488" y="1701889"/>
        <a:ext cx="795436" cy="152534"/>
      </dsp:txXfrm>
    </dsp:sp>
    <dsp:sp modelId="{C3C2D08A-4A0F-4489-838A-4EF8E5A4B055}">
      <dsp:nvSpPr>
        <dsp:cNvPr id="0" name=""/>
        <dsp:cNvSpPr/>
      </dsp:nvSpPr>
      <dsp:spPr>
        <a:xfrm>
          <a:off x="3617472" y="1345976"/>
          <a:ext cx="883818" cy="45760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64573" numCol="1" spcCol="1270" anchor="ctr" anchorCtr="0">
          <a:noAutofit/>
        </a:bodyPr>
        <a:lstStyle/>
        <a:p>
          <a:pPr lvl="0" algn="ctr" defTabSz="533400">
            <a:lnSpc>
              <a:spcPct val="90000"/>
            </a:lnSpc>
            <a:spcBef>
              <a:spcPct val="0"/>
            </a:spcBef>
            <a:spcAft>
              <a:spcPct val="35000"/>
            </a:spcAft>
          </a:pPr>
          <a:r>
            <a:rPr lang="fr-FR" sz="1200" kern="1200"/>
            <a:t>Pas les droits en lecture (4)</a:t>
          </a:r>
        </a:p>
      </dsp:txBody>
      <dsp:txXfrm>
        <a:off x="3617472" y="1345976"/>
        <a:ext cx="883818" cy="457602"/>
      </dsp:txXfrm>
    </dsp:sp>
    <dsp:sp modelId="{2A0ADCB6-DEAB-4D65-910F-AF924ABD6446}">
      <dsp:nvSpPr>
        <dsp:cNvPr id="0" name=""/>
        <dsp:cNvSpPr/>
      </dsp:nvSpPr>
      <dsp:spPr>
        <a:xfrm>
          <a:off x="3794236" y="1701889"/>
          <a:ext cx="795436" cy="152534"/>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lvl="0" algn="ctr" defTabSz="222250">
            <a:lnSpc>
              <a:spcPct val="90000"/>
            </a:lnSpc>
            <a:spcBef>
              <a:spcPct val="0"/>
            </a:spcBef>
            <a:spcAft>
              <a:spcPct val="35000"/>
            </a:spcAft>
          </a:pPr>
          <a:r>
            <a:rPr lang="fr-FR" sz="500" kern="1200"/>
            <a:t>Erreur Droits d'accès lecture</a:t>
          </a:r>
        </a:p>
      </dsp:txBody>
      <dsp:txXfrm>
        <a:off x="3794236" y="1701889"/>
        <a:ext cx="795436" cy="152534"/>
      </dsp:txXfrm>
    </dsp:sp>
    <dsp:sp modelId="{132C60F9-6F1E-4671-BB01-BA2E105BBE45}">
      <dsp:nvSpPr>
        <dsp:cNvPr id="0" name=""/>
        <dsp:cNvSpPr/>
      </dsp:nvSpPr>
      <dsp:spPr>
        <a:xfrm>
          <a:off x="4803220" y="1345976"/>
          <a:ext cx="883818" cy="45760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64573" numCol="1" spcCol="1270" anchor="ctr" anchorCtr="0">
          <a:noAutofit/>
        </a:bodyPr>
        <a:lstStyle/>
        <a:p>
          <a:pPr lvl="0" algn="ctr" defTabSz="533400">
            <a:lnSpc>
              <a:spcPct val="90000"/>
            </a:lnSpc>
            <a:spcBef>
              <a:spcPct val="0"/>
            </a:spcBef>
            <a:spcAft>
              <a:spcPct val="35000"/>
            </a:spcAft>
          </a:pPr>
          <a:r>
            <a:rPr lang="fr-FR" sz="1200" kern="1200"/>
            <a:t>Mauvais format(5)</a:t>
          </a:r>
        </a:p>
      </dsp:txBody>
      <dsp:txXfrm>
        <a:off x="4803220" y="1345976"/>
        <a:ext cx="883818" cy="457602"/>
      </dsp:txXfrm>
    </dsp:sp>
    <dsp:sp modelId="{85DF35DE-2DC3-4465-AFF2-D11E19467B79}">
      <dsp:nvSpPr>
        <dsp:cNvPr id="0" name=""/>
        <dsp:cNvSpPr/>
      </dsp:nvSpPr>
      <dsp:spPr>
        <a:xfrm>
          <a:off x="4979984" y="1701889"/>
          <a:ext cx="795436" cy="152534"/>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lvl="0" algn="ctr" defTabSz="266700">
            <a:lnSpc>
              <a:spcPct val="90000"/>
            </a:lnSpc>
            <a:spcBef>
              <a:spcPct val="0"/>
            </a:spcBef>
            <a:spcAft>
              <a:spcPct val="35000"/>
            </a:spcAft>
          </a:pPr>
          <a:r>
            <a:rPr lang="fr-FR" sz="600" kern="1200"/>
            <a:t>Erreur: mauvais format</a:t>
          </a:r>
        </a:p>
      </dsp:txBody>
      <dsp:txXfrm>
        <a:off x="4979984" y="1701889"/>
        <a:ext cx="795436" cy="15253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363BFF7-342E-4242-89DB-789641DEDD09}">
      <dsp:nvSpPr>
        <dsp:cNvPr id="0" name=""/>
        <dsp:cNvSpPr/>
      </dsp:nvSpPr>
      <dsp:spPr>
        <a:xfrm>
          <a:off x="3375788" y="811941"/>
          <a:ext cx="1478338" cy="219755"/>
        </a:xfrm>
        <a:custGeom>
          <a:avLst/>
          <a:gdLst/>
          <a:ahLst/>
          <a:cxnLst/>
          <a:rect l="0" t="0" r="0" b="0"/>
          <a:pathLst>
            <a:path>
              <a:moveTo>
                <a:pt x="0" y="0"/>
              </a:moveTo>
              <a:lnTo>
                <a:pt x="0" y="131007"/>
              </a:lnTo>
              <a:lnTo>
                <a:pt x="1478338" y="131007"/>
              </a:lnTo>
              <a:lnTo>
                <a:pt x="1478338" y="21975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324383E-9B30-47AB-A21B-57BB331FABA7}">
      <dsp:nvSpPr>
        <dsp:cNvPr id="0" name=""/>
        <dsp:cNvSpPr/>
      </dsp:nvSpPr>
      <dsp:spPr>
        <a:xfrm>
          <a:off x="3375788" y="811941"/>
          <a:ext cx="492779" cy="219755"/>
        </a:xfrm>
        <a:custGeom>
          <a:avLst/>
          <a:gdLst/>
          <a:ahLst/>
          <a:cxnLst/>
          <a:rect l="0" t="0" r="0" b="0"/>
          <a:pathLst>
            <a:path>
              <a:moveTo>
                <a:pt x="0" y="0"/>
              </a:moveTo>
              <a:lnTo>
                <a:pt x="0" y="131007"/>
              </a:lnTo>
              <a:lnTo>
                <a:pt x="492779" y="131007"/>
              </a:lnTo>
              <a:lnTo>
                <a:pt x="492779" y="21975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98384AC-A06B-485C-9472-69AAFF3622D3}">
      <dsp:nvSpPr>
        <dsp:cNvPr id="0" name=""/>
        <dsp:cNvSpPr/>
      </dsp:nvSpPr>
      <dsp:spPr>
        <a:xfrm>
          <a:off x="2883009" y="811941"/>
          <a:ext cx="492779" cy="219755"/>
        </a:xfrm>
        <a:custGeom>
          <a:avLst/>
          <a:gdLst/>
          <a:ahLst/>
          <a:cxnLst/>
          <a:rect l="0" t="0" r="0" b="0"/>
          <a:pathLst>
            <a:path>
              <a:moveTo>
                <a:pt x="492779" y="0"/>
              </a:moveTo>
              <a:lnTo>
                <a:pt x="492779" y="131007"/>
              </a:lnTo>
              <a:lnTo>
                <a:pt x="0" y="131007"/>
              </a:lnTo>
              <a:lnTo>
                <a:pt x="0" y="21975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A0B615D-7ECD-4200-8585-C7A1F09D16D5}">
      <dsp:nvSpPr>
        <dsp:cNvPr id="0" name=""/>
        <dsp:cNvSpPr/>
      </dsp:nvSpPr>
      <dsp:spPr>
        <a:xfrm>
          <a:off x="1897450" y="1412042"/>
          <a:ext cx="492779" cy="219755"/>
        </a:xfrm>
        <a:custGeom>
          <a:avLst/>
          <a:gdLst/>
          <a:ahLst/>
          <a:cxnLst/>
          <a:rect l="0" t="0" r="0" b="0"/>
          <a:pathLst>
            <a:path>
              <a:moveTo>
                <a:pt x="0" y="0"/>
              </a:moveTo>
              <a:lnTo>
                <a:pt x="0" y="131007"/>
              </a:lnTo>
              <a:lnTo>
                <a:pt x="492779" y="131007"/>
              </a:lnTo>
              <a:lnTo>
                <a:pt x="492779" y="2197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EC08FA4-7B42-4BF7-9232-AA3BF4535415}">
      <dsp:nvSpPr>
        <dsp:cNvPr id="0" name=""/>
        <dsp:cNvSpPr/>
      </dsp:nvSpPr>
      <dsp:spPr>
        <a:xfrm>
          <a:off x="1404671" y="2012142"/>
          <a:ext cx="985558" cy="219755"/>
        </a:xfrm>
        <a:custGeom>
          <a:avLst/>
          <a:gdLst/>
          <a:ahLst/>
          <a:cxnLst/>
          <a:rect l="0" t="0" r="0" b="0"/>
          <a:pathLst>
            <a:path>
              <a:moveTo>
                <a:pt x="0" y="0"/>
              </a:moveTo>
              <a:lnTo>
                <a:pt x="0" y="131007"/>
              </a:lnTo>
              <a:lnTo>
                <a:pt x="985558" y="131007"/>
              </a:lnTo>
              <a:lnTo>
                <a:pt x="985558" y="2197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ED8C6B-982A-47AA-BD1D-94715112ED0E}">
      <dsp:nvSpPr>
        <dsp:cNvPr id="0" name=""/>
        <dsp:cNvSpPr/>
      </dsp:nvSpPr>
      <dsp:spPr>
        <a:xfrm>
          <a:off x="1358951" y="2012142"/>
          <a:ext cx="91440" cy="219755"/>
        </a:xfrm>
        <a:custGeom>
          <a:avLst/>
          <a:gdLst/>
          <a:ahLst/>
          <a:cxnLst/>
          <a:rect l="0" t="0" r="0" b="0"/>
          <a:pathLst>
            <a:path>
              <a:moveTo>
                <a:pt x="45720" y="0"/>
              </a:moveTo>
              <a:lnTo>
                <a:pt x="45720" y="2197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8837460-5941-45DE-A59E-3B6370EE7CC1}">
      <dsp:nvSpPr>
        <dsp:cNvPr id="0" name=""/>
        <dsp:cNvSpPr/>
      </dsp:nvSpPr>
      <dsp:spPr>
        <a:xfrm>
          <a:off x="419112" y="2012142"/>
          <a:ext cx="985558" cy="219755"/>
        </a:xfrm>
        <a:custGeom>
          <a:avLst/>
          <a:gdLst/>
          <a:ahLst/>
          <a:cxnLst/>
          <a:rect l="0" t="0" r="0" b="0"/>
          <a:pathLst>
            <a:path>
              <a:moveTo>
                <a:pt x="985558" y="0"/>
              </a:moveTo>
              <a:lnTo>
                <a:pt x="985558" y="131007"/>
              </a:lnTo>
              <a:lnTo>
                <a:pt x="0" y="131007"/>
              </a:lnTo>
              <a:lnTo>
                <a:pt x="0" y="2197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B1708E-720F-4681-AD8D-AC1DBDE00967}">
      <dsp:nvSpPr>
        <dsp:cNvPr id="0" name=""/>
        <dsp:cNvSpPr/>
      </dsp:nvSpPr>
      <dsp:spPr>
        <a:xfrm>
          <a:off x="1404671" y="1412042"/>
          <a:ext cx="492779" cy="219755"/>
        </a:xfrm>
        <a:custGeom>
          <a:avLst/>
          <a:gdLst/>
          <a:ahLst/>
          <a:cxnLst/>
          <a:rect l="0" t="0" r="0" b="0"/>
          <a:pathLst>
            <a:path>
              <a:moveTo>
                <a:pt x="492779" y="0"/>
              </a:moveTo>
              <a:lnTo>
                <a:pt x="492779" y="131007"/>
              </a:lnTo>
              <a:lnTo>
                <a:pt x="0" y="131007"/>
              </a:lnTo>
              <a:lnTo>
                <a:pt x="0" y="2197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34000ED-D460-4079-9F65-60CEF9E62195}">
      <dsp:nvSpPr>
        <dsp:cNvPr id="0" name=""/>
        <dsp:cNvSpPr/>
      </dsp:nvSpPr>
      <dsp:spPr>
        <a:xfrm>
          <a:off x="1897450" y="811941"/>
          <a:ext cx="1478338" cy="219755"/>
        </a:xfrm>
        <a:custGeom>
          <a:avLst/>
          <a:gdLst/>
          <a:ahLst/>
          <a:cxnLst/>
          <a:rect l="0" t="0" r="0" b="0"/>
          <a:pathLst>
            <a:path>
              <a:moveTo>
                <a:pt x="1478338" y="0"/>
              </a:moveTo>
              <a:lnTo>
                <a:pt x="1478338" y="131007"/>
              </a:lnTo>
              <a:lnTo>
                <a:pt x="0" y="131007"/>
              </a:lnTo>
              <a:lnTo>
                <a:pt x="0" y="21975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8E80C87-B587-4945-90F5-54BDEE3A2ED0}">
      <dsp:nvSpPr>
        <dsp:cNvPr id="0" name=""/>
        <dsp:cNvSpPr/>
      </dsp:nvSpPr>
      <dsp:spPr>
        <a:xfrm>
          <a:off x="3008486" y="431596"/>
          <a:ext cx="734603" cy="38034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53671" numCol="1" spcCol="1270" anchor="ctr" anchorCtr="0">
          <a:noAutofit/>
        </a:bodyPr>
        <a:lstStyle/>
        <a:p>
          <a:pPr lvl="0" algn="ctr" defTabSz="311150">
            <a:lnSpc>
              <a:spcPct val="90000"/>
            </a:lnSpc>
            <a:spcBef>
              <a:spcPct val="0"/>
            </a:spcBef>
            <a:spcAft>
              <a:spcPct val="35000"/>
            </a:spcAft>
          </a:pPr>
          <a:r>
            <a:rPr lang="fr-FR" sz="700" kern="1200"/>
            <a:t>Fichier Dot</a:t>
          </a:r>
        </a:p>
      </dsp:txBody>
      <dsp:txXfrm>
        <a:off x="3008486" y="431596"/>
        <a:ext cx="734603" cy="380345"/>
      </dsp:txXfrm>
    </dsp:sp>
    <dsp:sp modelId="{B29DDD51-B659-4BE9-99A8-CBB05A1F8D80}">
      <dsp:nvSpPr>
        <dsp:cNvPr id="0" name=""/>
        <dsp:cNvSpPr/>
      </dsp:nvSpPr>
      <dsp:spPr>
        <a:xfrm>
          <a:off x="3155407" y="727420"/>
          <a:ext cx="661143" cy="126781"/>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320" tIns="5080" rIns="20320" bIns="5080" numCol="1" spcCol="1270" anchor="ctr" anchorCtr="0">
          <a:noAutofit/>
        </a:bodyPr>
        <a:lstStyle/>
        <a:p>
          <a:pPr lvl="0" algn="ctr" defTabSz="355600">
            <a:lnSpc>
              <a:spcPct val="90000"/>
            </a:lnSpc>
            <a:spcBef>
              <a:spcPct val="0"/>
            </a:spcBef>
            <a:spcAft>
              <a:spcPct val="35000"/>
            </a:spcAft>
          </a:pPr>
          <a:endParaRPr lang="fr-FR" sz="800" kern="1200"/>
        </a:p>
      </dsp:txBody>
      <dsp:txXfrm>
        <a:off x="3155407" y="727420"/>
        <a:ext cx="661143" cy="126781"/>
      </dsp:txXfrm>
    </dsp:sp>
    <dsp:sp modelId="{C016EC25-8CE6-4EF5-BF3C-4E985C7291E0}">
      <dsp:nvSpPr>
        <dsp:cNvPr id="0" name=""/>
        <dsp:cNvSpPr/>
      </dsp:nvSpPr>
      <dsp:spPr>
        <a:xfrm>
          <a:off x="1530148" y="1031696"/>
          <a:ext cx="734603" cy="38034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53671" numCol="1" spcCol="1270" anchor="ctr" anchorCtr="0">
          <a:noAutofit/>
        </a:bodyPr>
        <a:lstStyle/>
        <a:p>
          <a:pPr lvl="0" algn="ctr" defTabSz="311150">
            <a:lnSpc>
              <a:spcPct val="90000"/>
            </a:lnSpc>
            <a:spcBef>
              <a:spcPct val="0"/>
            </a:spcBef>
            <a:spcAft>
              <a:spcPct val="35000"/>
            </a:spcAft>
          </a:pPr>
          <a:r>
            <a:rPr lang="fr-FR" sz="700" kern="1200"/>
            <a:t>Normal</a:t>
          </a:r>
        </a:p>
      </dsp:txBody>
      <dsp:txXfrm>
        <a:off x="1530148" y="1031696"/>
        <a:ext cx="734603" cy="380345"/>
      </dsp:txXfrm>
    </dsp:sp>
    <dsp:sp modelId="{B2F976C0-E10F-437A-8C5F-2EE4931EDBD1}">
      <dsp:nvSpPr>
        <dsp:cNvPr id="0" name=""/>
        <dsp:cNvSpPr/>
      </dsp:nvSpPr>
      <dsp:spPr>
        <a:xfrm>
          <a:off x="1677069" y="1327520"/>
          <a:ext cx="661143" cy="126781"/>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320" tIns="5080" rIns="20320" bIns="5080" numCol="1" spcCol="1270" anchor="ctr" anchorCtr="0">
          <a:noAutofit/>
        </a:bodyPr>
        <a:lstStyle/>
        <a:p>
          <a:pPr lvl="0" algn="ctr" defTabSz="355600">
            <a:lnSpc>
              <a:spcPct val="90000"/>
            </a:lnSpc>
            <a:spcBef>
              <a:spcPct val="0"/>
            </a:spcBef>
            <a:spcAft>
              <a:spcPct val="35000"/>
            </a:spcAft>
          </a:pPr>
          <a:endParaRPr lang="fr-FR" sz="800" kern="1200"/>
        </a:p>
      </dsp:txBody>
      <dsp:txXfrm>
        <a:off x="1677069" y="1327520"/>
        <a:ext cx="661143" cy="126781"/>
      </dsp:txXfrm>
    </dsp:sp>
    <dsp:sp modelId="{B2C6C085-2F3A-41AE-BE3F-18330F4D9149}">
      <dsp:nvSpPr>
        <dsp:cNvPr id="0" name=""/>
        <dsp:cNvSpPr/>
      </dsp:nvSpPr>
      <dsp:spPr>
        <a:xfrm>
          <a:off x="1037369" y="1631797"/>
          <a:ext cx="734603" cy="38034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53671" numCol="1" spcCol="1270" anchor="ctr" anchorCtr="0">
          <a:noAutofit/>
        </a:bodyPr>
        <a:lstStyle/>
        <a:p>
          <a:pPr lvl="0" algn="ctr" defTabSz="311150">
            <a:lnSpc>
              <a:spcPct val="90000"/>
            </a:lnSpc>
            <a:spcBef>
              <a:spcPct val="0"/>
            </a:spcBef>
            <a:spcAft>
              <a:spcPct val="35000"/>
            </a:spcAft>
          </a:pPr>
          <a:r>
            <a:rPr lang="fr-FR" sz="700" kern="1200"/>
            <a:t>Existe(11)</a:t>
          </a:r>
        </a:p>
      </dsp:txBody>
      <dsp:txXfrm>
        <a:off x="1037369" y="1631797"/>
        <a:ext cx="734603" cy="380345"/>
      </dsp:txXfrm>
    </dsp:sp>
    <dsp:sp modelId="{7555F55C-8503-471D-A755-313B3E6D11D5}">
      <dsp:nvSpPr>
        <dsp:cNvPr id="0" name=""/>
        <dsp:cNvSpPr/>
      </dsp:nvSpPr>
      <dsp:spPr>
        <a:xfrm>
          <a:off x="1184289" y="1927621"/>
          <a:ext cx="661143" cy="126781"/>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lvl="0" algn="ctr" defTabSz="222250">
            <a:lnSpc>
              <a:spcPct val="90000"/>
            </a:lnSpc>
            <a:spcBef>
              <a:spcPct val="0"/>
            </a:spcBef>
            <a:spcAft>
              <a:spcPct val="35000"/>
            </a:spcAft>
          </a:pPr>
          <a:endParaRPr lang="fr-FR" sz="500" kern="1200"/>
        </a:p>
        <a:p>
          <a:pPr lvl="0" algn="ctr" defTabSz="222250">
            <a:lnSpc>
              <a:spcPct val="90000"/>
            </a:lnSpc>
            <a:spcBef>
              <a:spcPct val="0"/>
            </a:spcBef>
            <a:spcAft>
              <a:spcPct val="35000"/>
            </a:spcAft>
          </a:pPr>
          <a:r>
            <a:rPr lang="fr-FR" sz="500" kern="1200"/>
            <a:t>Ouverture avec succès</a:t>
          </a:r>
        </a:p>
      </dsp:txBody>
      <dsp:txXfrm>
        <a:off x="1184289" y="1927621"/>
        <a:ext cx="661143" cy="126781"/>
      </dsp:txXfrm>
    </dsp:sp>
    <dsp:sp modelId="{B59F945D-94BA-4F1D-A9E7-13F0DDE39DF2}">
      <dsp:nvSpPr>
        <dsp:cNvPr id="0" name=""/>
        <dsp:cNvSpPr/>
      </dsp:nvSpPr>
      <dsp:spPr>
        <a:xfrm>
          <a:off x="51810" y="2231897"/>
          <a:ext cx="734603" cy="38034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53671" numCol="1" spcCol="1270" anchor="ctr" anchorCtr="0">
          <a:noAutofit/>
        </a:bodyPr>
        <a:lstStyle/>
        <a:p>
          <a:pPr lvl="0" algn="ctr" defTabSz="311150">
            <a:lnSpc>
              <a:spcPct val="90000"/>
            </a:lnSpc>
            <a:spcBef>
              <a:spcPct val="0"/>
            </a:spcBef>
            <a:spcAft>
              <a:spcPct val="35000"/>
            </a:spcAft>
          </a:pPr>
          <a:r>
            <a:rPr lang="fr-FR" sz="700" kern="1200"/>
            <a:t>1 document(13)</a:t>
          </a:r>
        </a:p>
      </dsp:txBody>
      <dsp:txXfrm>
        <a:off x="51810" y="2231897"/>
        <a:ext cx="734603" cy="380345"/>
      </dsp:txXfrm>
    </dsp:sp>
    <dsp:sp modelId="{ABC9422A-3D59-4EE2-B877-2B7C3EE4CA28}">
      <dsp:nvSpPr>
        <dsp:cNvPr id="0" name=""/>
        <dsp:cNvSpPr/>
      </dsp:nvSpPr>
      <dsp:spPr>
        <a:xfrm>
          <a:off x="198731" y="2527721"/>
          <a:ext cx="661143" cy="126781"/>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lvl="0" algn="ctr" defTabSz="222250">
            <a:lnSpc>
              <a:spcPct val="90000"/>
            </a:lnSpc>
            <a:spcBef>
              <a:spcPct val="0"/>
            </a:spcBef>
            <a:spcAft>
              <a:spcPct val="35000"/>
            </a:spcAft>
          </a:pPr>
          <a:r>
            <a:rPr lang="fr-FR" sz="500" kern="1200"/>
            <a:t>Génération fichier Dot</a:t>
          </a:r>
        </a:p>
      </dsp:txBody>
      <dsp:txXfrm>
        <a:off x="198731" y="2527721"/>
        <a:ext cx="661143" cy="126781"/>
      </dsp:txXfrm>
    </dsp:sp>
    <dsp:sp modelId="{979E3BB5-57F6-4260-9024-FE6197C64353}">
      <dsp:nvSpPr>
        <dsp:cNvPr id="0" name=""/>
        <dsp:cNvSpPr/>
      </dsp:nvSpPr>
      <dsp:spPr>
        <a:xfrm>
          <a:off x="1037369" y="2231897"/>
          <a:ext cx="734603" cy="38034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53671" numCol="1" spcCol="1270" anchor="ctr" anchorCtr="0">
          <a:noAutofit/>
        </a:bodyPr>
        <a:lstStyle/>
        <a:p>
          <a:pPr lvl="0" algn="ctr" defTabSz="311150">
            <a:lnSpc>
              <a:spcPct val="90000"/>
            </a:lnSpc>
            <a:spcBef>
              <a:spcPct val="0"/>
            </a:spcBef>
            <a:spcAft>
              <a:spcPct val="35000"/>
            </a:spcAft>
          </a:pPr>
          <a:r>
            <a:rPr lang="fr-FR" sz="700" kern="1200"/>
            <a:t>Graphe non connecté (14)</a:t>
          </a:r>
        </a:p>
      </dsp:txBody>
      <dsp:txXfrm>
        <a:off x="1037369" y="2231897"/>
        <a:ext cx="734603" cy="380345"/>
      </dsp:txXfrm>
    </dsp:sp>
    <dsp:sp modelId="{82F3A217-4B30-453A-9640-ADD72F257BB6}">
      <dsp:nvSpPr>
        <dsp:cNvPr id="0" name=""/>
        <dsp:cNvSpPr/>
      </dsp:nvSpPr>
      <dsp:spPr>
        <a:xfrm>
          <a:off x="1184289" y="2527721"/>
          <a:ext cx="661143" cy="126781"/>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lvl="0" algn="ctr" defTabSz="222250">
            <a:lnSpc>
              <a:spcPct val="90000"/>
            </a:lnSpc>
            <a:spcBef>
              <a:spcPct val="0"/>
            </a:spcBef>
            <a:spcAft>
              <a:spcPct val="35000"/>
            </a:spcAft>
          </a:pPr>
          <a:r>
            <a:rPr lang="fr-FR" sz="500" kern="1200"/>
            <a:t>Génération fichier Dot</a:t>
          </a:r>
        </a:p>
      </dsp:txBody>
      <dsp:txXfrm>
        <a:off x="1184289" y="2527721"/>
        <a:ext cx="661143" cy="126781"/>
      </dsp:txXfrm>
    </dsp:sp>
    <dsp:sp modelId="{A9902D14-3D05-4B0B-878C-04DD8588E0BA}">
      <dsp:nvSpPr>
        <dsp:cNvPr id="0" name=""/>
        <dsp:cNvSpPr/>
      </dsp:nvSpPr>
      <dsp:spPr>
        <a:xfrm>
          <a:off x="2022928" y="2231897"/>
          <a:ext cx="734603" cy="38034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53671" numCol="1" spcCol="1270" anchor="ctr" anchorCtr="0">
          <a:noAutofit/>
        </a:bodyPr>
        <a:lstStyle/>
        <a:p>
          <a:pPr lvl="0" algn="ctr" defTabSz="311150">
            <a:lnSpc>
              <a:spcPct val="90000"/>
            </a:lnSpc>
            <a:spcBef>
              <a:spcPct val="0"/>
            </a:spcBef>
            <a:spcAft>
              <a:spcPct val="35000"/>
            </a:spcAft>
          </a:pPr>
          <a:r>
            <a:rPr lang="fr-FR" sz="700" kern="1200"/>
            <a:t>test Anonyme.log (22 Mo) (15)</a:t>
          </a:r>
        </a:p>
      </dsp:txBody>
      <dsp:txXfrm>
        <a:off x="2022928" y="2231897"/>
        <a:ext cx="734603" cy="380345"/>
      </dsp:txXfrm>
    </dsp:sp>
    <dsp:sp modelId="{E5F1844F-A3B4-4BCF-8857-4E9200700C2A}">
      <dsp:nvSpPr>
        <dsp:cNvPr id="0" name=""/>
        <dsp:cNvSpPr/>
      </dsp:nvSpPr>
      <dsp:spPr>
        <a:xfrm>
          <a:off x="2169848" y="2527721"/>
          <a:ext cx="661143" cy="126781"/>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lvl="0" algn="ctr" defTabSz="222250">
            <a:lnSpc>
              <a:spcPct val="90000"/>
            </a:lnSpc>
            <a:spcBef>
              <a:spcPct val="0"/>
            </a:spcBef>
            <a:spcAft>
              <a:spcPct val="35000"/>
            </a:spcAft>
          </a:pPr>
          <a:r>
            <a:rPr lang="fr-FR" sz="500" kern="1200"/>
            <a:t>Génération fichier Dot</a:t>
          </a:r>
        </a:p>
      </dsp:txBody>
      <dsp:txXfrm>
        <a:off x="2169848" y="2527721"/>
        <a:ext cx="661143" cy="126781"/>
      </dsp:txXfrm>
    </dsp:sp>
    <dsp:sp modelId="{E3F7FB76-C4F2-4DF4-A9E4-1F5B1623A36F}">
      <dsp:nvSpPr>
        <dsp:cNvPr id="0" name=""/>
        <dsp:cNvSpPr/>
      </dsp:nvSpPr>
      <dsp:spPr>
        <a:xfrm>
          <a:off x="2022928" y="1631797"/>
          <a:ext cx="734603" cy="38034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53671" numCol="1" spcCol="1270" anchor="ctr" anchorCtr="0">
          <a:noAutofit/>
        </a:bodyPr>
        <a:lstStyle/>
        <a:p>
          <a:pPr lvl="0" algn="ctr" defTabSz="311150">
            <a:lnSpc>
              <a:spcPct val="90000"/>
            </a:lnSpc>
            <a:spcBef>
              <a:spcPct val="0"/>
            </a:spcBef>
            <a:spcAft>
              <a:spcPct val="35000"/>
            </a:spcAft>
          </a:pPr>
          <a:r>
            <a:rPr lang="fr-FR" sz="700" kern="1200"/>
            <a:t>N'existe pas(12)</a:t>
          </a:r>
        </a:p>
      </dsp:txBody>
      <dsp:txXfrm>
        <a:off x="2022928" y="1631797"/>
        <a:ext cx="734603" cy="380345"/>
      </dsp:txXfrm>
    </dsp:sp>
    <dsp:sp modelId="{693B22F0-7F4B-48E7-92F8-0F06BDEDB7BD}">
      <dsp:nvSpPr>
        <dsp:cNvPr id="0" name=""/>
        <dsp:cNvSpPr/>
      </dsp:nvSpPr>
      <dsp:spPr>
        <a:xfrm>
          <a:off x="2169848" y="1927621"/>
          <a:ext cx="661143" cy="126781"/>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lvl="0" algn="ctr" defTabSz="266700">
            <a:lnSpc>
              <a:spcPct val="90000"/>
            </a:lnSpc>
            <a:spcBef>
              <a:spcPct val="0"/>
            </a:spcBef>
            <a:spcAft>
              <a:spcPct val="35000"/>
            </a:spcAft>
          </a:pPr>
          <a:r>
            <a:rPr lang="fr-FR" sz="600" kern="1200"/>
            <a:t>création fichier Dot</a:t>
          </a:r>
        </a:p>
      </dsp:txBody>
      <dsp:txXfrm>
        <a:off x="2169848" y="1927621"/>
        <a:ext cx="661143" cy="126781"/>
      </dsp:txXfrm>
    </dsp:sp>
    <dsp:sp modelId="{670B8470-EC8E-47DE-8783-6467C76F2F04}">
      <dsp:nvSpPr>
        <dsp:cNvPr id="0" name=""/>
        <dsp:cNvSpPr/>
      </dsp:nvSpPr>
      <dsp:spPr>
        <a:xfrm>
          <a:off x="2515707" y="1031696"/>
          <a:ext cx="734603" cy="38034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53671" numCol="1" spcCol="1270" anchor="ctr" anchorCtr="0">
          <a:noAutofit/>
        </a:bodyPr>
        <a:lstStyle/>
        <a:p>
          <a:pPr lvl="0" algn="ctr" defTabSz="311150">
            <a:lnSpc>
              <a:spcPct val="90000"/>
            </a:lnSpc>
            <a:spcBef>
              <a:spcPct val="0"/>
            </a:spcBef>
            <a:spcAft>
              <a:spcPct val="35000"/>
            </a:spcAft>
          </a:pPr>
          <a:r>
            <a:rPr lang="fr-FR" sz="700" kern="1200"/>
            <a:t>Non renseigné (8)</a:t>
          </a:r>
        </a:p>
      </dsp:txBody>
      <dsp:txXfrm>
        <a:off x="2515707" y="1031696"/>
        <a:ext cx="734603" cy="380345"/>
      </dsp:txXfrm>
    </dsp:sp>
    <dsp:sp modelId="{A64DA7C4-1E17-419B-B18E-C9A25E8F33D0}">
      <dsp:nvSpPr>
        <dsp:cNvPr id="0" name=""/>
        <dsp:cNvSpPr/>
      </dsp:nvSpPr>
      <dsp:spPr>
        <a:xfrm>
          <a:off x="2662628" y="1327520"/>
          <a:ext cx="661143" cy="126781"/>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lvl="0" algn="ctr" defTabSz="222250">
            <a:lnSpc>
              <a:spcPct val="90000"/>
            </a:lnSpc>
            <a:spcBef>
              <a:spcPct val="0"/>
            </a:spcBef>
            <a:spcAft>
              <a:spcPct val="35000"/>
            </a:spcAft>
          </a:pPr>
          <a:r>
            <a:rPr lang="fr-FR" sz="500" kern="1200"/>
            <a:t>  Erreur fichier non spécifié</a:t>
          </a:r>
        </a:p>
      </dsp:txBody>
      <dsp:txXfrm>
        <a:off x="2662628" y="1327520"/>
        <a:ext cx="661143" cy="126781"/>
      </dsp:txXfrm>
    </dsp:sp>
    <dsp:sp modelId="{C3C2D08A-4A0F-4489-838A-4EF8E5A4B055}">
      <dsp:nvSpPr>
        <dsp:cNvPr id="0" name=""/>
        <dsp:cNvSpPr/>
      </dsp:nvSpPr>
      <dsp:spPr>
        <a:xfrm>
          <a:off x="3501266" y="1031696"/>
          <a:ext cx="734603" cy="38034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53671" numCol="1" spcCol="1270" anchor="ctr" anchorCtr="0">
          <a:noAutofit/>
        </a:bodyPr>
        <a:lstStyle/>
        <a:p>
          <a:pPr lvl="0" algn="ctr" defTabSz="311150">
            <a:lnSpc>
              <a:spcPct val="90000"/>
            </a:lnSpc>
            <a:spcBef>
              <a:spcPct val="0"/>
            </a:spcBef>
            <a:spcAft>
              <a:spcPct val="35000"/>
            </a:spcAft>
          </a:pPr>
          <a:r>
            <a:rPr lang="fr-FR" sz="700" kern="1200"/>
            <a:t>Pas les droits en lecture et écriture (9)</a:t>
          </a:r>
        </a:p>
      </dsp:txBody>
      <dsp:txXfrm>
        <a:off x="3501266" y="1031696"/>
        <a:ext cx="734603" cy="380345"/>
      </dsp:txXfrm>
    </dsp:sp>
    <dsp:sp modelId="{2A0ADCB6-DEAB-4D65-910F-AF924ABD6446}">
      <dsp:nvSpPr>
        <dsp:cNvPr id="0" name=""/>
        <dsp:cNvSpPr/>
      </dsp:nvSpPr>
      <dsp:spPr>
        <a:xfrm>
          <a:off x="3648187" y="1327520"/>
          <a:ext cx="661143" cy="126781"/>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lvl="0" algn="ctr" defTabSz="222250">
            <a:lnSpc>
              <a:spcPct val="90000"/>
            </a:lnSpc>
            <a:spcBef>
              <a:spcPct val="0"/>
            </a:spcBef>
            <a:spcAft>
              <a:spcPct val="35000"/>
            </a:spcAft>
          </a:pPr>
          <a:r>
            <a:rPr lang="fr-FR" sz="500" kern="1200"/>
            <a:t>Erreur Droits d'accès lecture/écriture</a:t>
          </a:r>
        </a:p>
      </dsp:txBody>
      <dsp:txXfrm>
        <a:off x="3648187" y="1327520"/>
        <a:ext cx="661143" cy="126781"/>
      </dsp:txXfrm>
    </dsp:sp>
    <dsp:sp modelId="{132C60F9-6F1E-4671-BB01-BA2E105BBE45}">
      <dsp:nvSpPr>
        <dsp:cNvPr id="0" name=""/>
        <dsp:cNvSpPr/>
      </dsp:nvSpPr>
      <dsp:spPr>
        <a:xfrm>
          <a:off x="4486825" y="1031696"/>
          <a:ext cx="734603" cy="38034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53671" numCol="1" spcCol="1270" anchor="ctr" anchorCtr="0">
          <a:noAutofit/>
        </a:bodyPr>
        <a:lstStyle/>
        <a:p>
          <a:pPr lvl="0" algn="ctr" defTabSz="311150">
            <a:lnSpc>
              <a:spcPct val="90000"/>
            </a:lnSpc>
            <a:spcBef>
              <a:spcPct val="0"/>
            </a:spcBef>
            <a:spcAft>
              <a:spcPct val="35000"/>
            </a:spcAft>
          </a:pPr>
          <a:r>
            <a:rPr lang="fr-FR" sz="700" kern="1200"/>
            <a:t>Mauvais format(10)</a:t>
          </a:r>
        </a:p>
      </dsp:txBody>
      <dsp:txXfrm>
        <a:off x="4486825" y="1031696"/>
        <a:ext cx="734603" cy="380345"/>
      </dsp:txXfrm>
    </dsp:sp>
    <dsp:sp modelId="{85DF35DE-2DC3-4465-AFF2-D11E19467B79}">
      <dsp:nvSpPr>
        <dsp:cNvPr id="0" name=""/>
        <dsp:cNvSpPr/>
      </dsp:nvSpPr>
      <dsp:spPr>
        <a:xfrm>
          <a:off x="4633746" y="1327520"/>
          <a:ext cx="661143" cy="126781"/>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lvl="0" algn="ctr" defTabSz="222250">
            <a:lnSpc>
              <a:spcPct val="90000"/>
            </a:lnSpc>
            <a:spcBef>
              <a:spcPct val="0"/>
            </a:spcBef>
            <a:spcAft>
              <a:spcPct val="35000"/>
            </a:spcAft>
          </a:pPr>
          <a:r>
            <a:rPr lang="fr-FR" sz="500" kern="1200"/>
            <a:t>Erreur: mauvais format</a:t>
          </a:r>
        </a:p>
      </dsp:txBody>
      <dsp:txXfrm>
        <a:off x="4633746" y="1327520"/>
        <a:ext cx="661143" cy="126781"/>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324383E-9B30-47AB-A21B-57BB331FABA7}">
      <dsp:nvSpPr>
        <dsp:cNvPr id="0" name=""/>
        <dsp:cNvSpPr/>
      </dsp:nvSpPr>
      <dsp:spPr>
        <a:xfrm>
          <a:off x="3233472" y="708952"/>
          <a:ext cx="1340836" cy="298973"/>
        </a:xfrm>
        <a:custGeom>
          <a:avLst/>
          <a:gdLst/>
          <a:ahLst/>
          <a:cxnLst/>
          <a:rect l="0" t="0" r="0" b="0"/>
          <a:pathLst>
            <a:path>
              <a:moveTo>
                <a:pt x="0" y="0"/>
              </a:moveTo>
              <a:lnTo>
                <a:pt x="0" y="178234"/>
              </a:lnTo>
              <a:lnTo>
                <a:pt x="1340836" y="178234"/>
              </a:lnTo>
              <a:lnTo>
                <a:pt x="1340836" y="29897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98384AC-A06B-485C-9472-69AAFF3622D3}">
      <dsp:nvSpPr>
        <dsp:cNvPr id="0" name=""/>
        <dsp:cNvSpPr/>
      </dsp:nvSpPr>
      <dsp:spPr>
        <a:xfrm>
          <a:off x="3187752" y="708952"/>
          <a:ext cx="91440" cy="298973"/>
        </a:xfrm>
        <a:custGeom>
          <a:avLst/>
          <a:gdLst/>
          <a:ahLst/>
          <a:cxnLst/>
          <a:rect l="0" t="0" r="0" b="0"/>
          <a:pathLst>
            <a:path>
              <a:moveTo>
                <a:pt x="45720" y="0"/>
              </a:moveTo>
              <a:lnTo>
                <a:pt x="45720" y="29897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F31436-DE48-4AD1-BEB4-9FFAFFEC76EA}">
      <dsp:nvSpPr>
        <dsp:cNvPr id="0" name=""/>
        <dsp:cNvSpPr/>
      </dsp:nvSpPr>
      <dsp:spPr>
        <a:xfrm>
          <a:off x="1892635" y="1525379"/>
          <a:ext cx="1340836" cy="298973"/>
        </a:xfrm>
        <a:custGeom>
          <a:avLst/>
          <a:gdLst/>
          <a:ahLst/>
          <a:cxnLst/>
          <a:rect l="0" t="0" r="0" b="0"/>
          <a:pathLst>
            <a:path>
              <a:moveTo>
                <a:pt x="0" y="0"/>
              </a:moveTo>
              <a:lnTo>
                <a:pt x="0" y="178234"/>
              </a:lnTo>
              <a:lnTo>
                <a:pt x="1340836" y="178234"/>
              </a:lnTo>
              <a:lnTo>
                <a:pt x="1340836" y="2989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268AD5D-B42A-404D-A848-B6625A90A366}">
      <dsp:nvSpPr>
        <dsp:cNvPr id="0" name=""/>
        <dsp:cNvSpPr/>
      </dsp:nvSpPr>
      <dsp:spPr>
        <a:xfrm>
          <a:off x="1846915" y="1525379"/>
          <a:ext cx="91440" cy="298973"/>
        </a:xfrm>
        <a:custGeom>
          <a:avLst/>
          <a:gdLst/>
          <a:ahLst/>
          <a:cxnLst/>
          <a:rect l="0" t="0" r="0" b="0"/>
          <a:pathLst>
            <a:path>
              <a:moveTo>
                <a:pt x="45720" y="0"/>
              </a:moveTo>
              <a:lnTo>
                <a:pt x="45720" y="2989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95FC1AE-CD58-47D7-B4BA-26555F65153F}">
      <dsp:nvSpPr>
        <dsp:cNvPr id="0" name=""/>
        <dsp:cNvSpPr/>
      </dsp:nvSpPr>
      <dsp:spPr>
        <a:xfrm>
          <a:off x="551799" y="1525379"/>
          <a:ext cx="1340836" cy="298973"/>
        </a:xfrm>
        <a:custGeom>
          <a:avLst/>
          <a:gdLst/>
          <a:ahLst/>
          <a:cxnLst/>
          <a:rect l="0" t="0" r="0" b="0"/>
          <a:pathLst>
            <a:path>
              <a:moveTo>
                <a:pt x="1340836" y="0"/>
              </a:moveTo>
              <a:lnTo>
                <a:pt x="1340836" y="178234"/>
              </a:lnTo>
              <a:lnTo>
                <a:pt x="0" y="178234"/>
              </a:lnTo>
              <a:lnTo>
                <a:pt x="0" y="2989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34000ED-D460-4079-9F65-60CEF9E62195}">
      <dsp:nvSpPr>
        <dsp:cNvPr id="0" name=""/>
        <dsp:cNvSpPr/>
      </dsp:nvSpPr>
      <dsp:spPr>
        <a:xfrm>
          <a:off x="1892635" y="708952"/>
          <a:ext cx="1340836" cy="298973"/>
        </a:xfrm>
        <a:custGeom>
          <a:avLst/>
          <a:gdLst/>
          <a:ahLst/>
          <a:cxnLst/>
          <a:rect l="0" t="0" r="0" b="0"/>
          <a:pathLst>
            <a:path>
              <a:moveTo>
                <a:pt x="1340836" y="0"/>
              </a:moveTo>
              <a:lnTo>
                <a:pt x="1340836" y="178234"/>
              </a:lnTo>
              <a:lnTo>
                <a:pt x="0" y="178234"/>
              </a:lnTo>
              <a:lnTo>
                <a:pt x="0" y="29897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8E80C87-B587-4945-90F5-54BDEE3A2ED0}">
      <dsp:nvSpPr>
        <dsp:cNvPr id="0" name=""/>
        <dsp:cNvSpPr/>
      </dsp:nvSpPr>
      <dsp:spPr>
        <a:xfrm>
          <a:off x="2733764" y="191499"/>
          <a:ext cx="999416" cy="51745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73018" numCol="1" spcCol="1270" anchor="ctr" anchorCtr="0">
          <a:noAutofit/>
        </a:bodyPr>
        <a:lstStyle/>
        <a:p>
          <a:pPr lvl="0" algn="ctr" defTabSz="444500">
            <a:lnSpc>
              <a:spcPct val="90000"/>
            </a:lnSpc>
            <a:spcBef>
              <a:spcPct val="0"/>
            </a:spcBef>
            <a:spcAft>
              <a:spcPct val="35000"/>
            </a:spcAft>
          </a:pPr>
          <a:r>
            <a:rPr lang="fr-FR" sz="1000" kern="1200"/>
            <a:t>Horaire</a:t>
          </a:r>
        </a:p>
      </dsp:txBody>
      <dsp:txXfrm>
        <a:off x="2733764" y="191499"/>
        <a:ext cx="999416" cy="517453"/>
      </dsp:txXfrm>
    </dsp:sp>
    <dsp:sp modelId="{B29DDD51-B659-4BE9-99A8-CBB05A1F8D80}">
      <dsp:nvSpPr>
        <dsp:cNvPr id="0" name=""/>
        <dsp:cNvSpPr/>
      </dsp:nvSpPr>
      <dsp:spPr>
        <a:xfrm>
          <a:off x="2933647" y="593962"/>
          <a:ext cx="899474" cy="172484"/>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lvl="0" algn="ctr" defTabSz="488950">
            <a:lnSpc>
              <a:spcPct val="90000"/>
            </a:lnSpc>
            <a:spcBef>
              <a:spcPct val="0"/>
            </a:spcBef>
            <a:spcAft>
              <a:spcPct val="35000"/>
            </a:spcAft>
          </a:pPr>
          <a:endParaRPr lang="fr-FR" sz="1100" kern="1200"/>
        </a:p>
      </dsp:txBody>
      <dsp:txXfrm>
        <a:off x="2933647" y="593962"/>
        <a:ext cx="899474" cy="172484"/>
      </dsp:txXfrm>
    </dsp:sp>
    <dsp:sp modelId="{C016EC25-8CE6-4EF5-BF3C-4E985C7291E0}">
      <dsp:nvSpPr>
        <dsp:cNvPr id="0" name=""/>
        <dsp:cNvSpPr/>
      </dsp:nvSpPr>
      <dsp:spPr>
        <a:xfrm>
          <a:off x="1392927" y="1007925"/>
          <a:ext cx="999416" cy="51745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73018" numCol="1" spcCol="1270" anchor="ctr" anchorCtr="0">
          <a:noAutofit/>
        </a:bodyPr>
        <a:lstStyle/>
        <a:p>
          <a:pPr lvl="0" algn="ctr" defTabSz="444500">
            <a:lnSpc>
              <a:spcPct val="90000"/>
            </a:lnSpc>
            <a:spcBef>
              <a:spcPct val="0"/>
            </a:spcBef>
            <a:spcAft>
              <a:spcPct val="35000"/>
            </a:spcAft>
          </a:pPr>
          <a:r>
            <a:rPr lang="fr-FR" sz="1000" kern="1200"/>
            <a:t>Compris dans [0,23] </a:t>
          </a:r>
        </a:p>
      </dsp:txBody>
      <dsp:txXfrm>
        <a:off x="1392927" y="1007925"/>
        <a:ext cx="999416" cy="517453"/>
      </dsp:txXfrm>
    </dsp:sp>
    <dsp:sp modelId="{B2F976C0-E10F-437A-8C5F-2EE4931EDBD1}">
      <dsp:nvSpPr>
        <dsp:cNvPr id="0" name=""/>
        <dsp:cNvSpPr/>
      </dsp:nvSpPr>
      <dsp:spPr>
        <a:xfrm>
          <a:off x="1592810" y="1410389"/>
          <a:ext cx="899474" cy="172484"/>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lvl="0" algn="ctr" defTabSz="488950">
            <a:lnSpc>
              <a:spcPct val="90000"/>
            </a:lnSpc>
            <a:spcBef>
              <a:spcPct val="0"/>
            </a:spcBef>
            <a:spcAft>
              <a:spcPct val="35000"/>
            </a:spcAft>
          </a:pPr>
          <a:endParaRPr lang="fr-FR" sz="1100" kern="1200"/>
        </a:p>
      </dsp:txBody>
      <dsp:txXfrm>
        <a:off x="1592810" y="1410389"/>
        <a:ext cx="899474" cy="172484"/>
      </dsp:txXfrm>
    </dsp:sp>
    <dsp:sp modelId="{F433C74F-055F-44F2-8E2D-F5F23B5FBC26}">
      <dsp:nvSpPr>
        <dsp:cNvPr id="0" name=""/>
        <dsp:cNvSpPr/>
      </dsp:nvSpPr>
      <dsp:spPr>
        <a:xfrm>
          <a:off x="52091" y="1824352"/>
          <a:ext cx="999416" cy="51745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73018" numCol="1" spcCol="1270" anchor="ctr" anchorCtr="0">
          <a:noAutofit/>
        </a:bodyPr>
        <a:lstStyle/>
        <a:p>
          <a:pPr lvl="0" algn="ctr" defTabSz="444500">
            <a:lnSpc>
              <a:spcPct val="90000"/>
            </a:lnSpc>
            <a:spcBef>
              <a:spcPct val="0"/>
            </a:spcBef>
            <a:spcAft>
              <a:spcPct val="35000"/>
            </a:spcAft>
          </a:pPr>
          <a:r>
            <a:rPr lang="fr-FR" sz="1000" kern="1200"/>
            <a:t>Aucune requête à supprimer (17)</a:t>
          </a:r>
        </a:p>
      </dsp:txBody>
      <dsp:txXfrm>
        <a:off x="52091" y="1824352"/>
        <a:ext cx="999416" cy="517453"/>
      </dsp:txXfrm>
    </dsp:sp>
    <dsp:sp modelId="{37F22147-BD9C-4970-94DD-76D2149C60EA}">
      <dsp:nvSpPr>
        <dsp:cNvPr id="0" name=""/>
        <dsp:cNvSpPr/>
      </dsp:nvSpPr>
      <dsp:spPr>
        <a:xfrm>
          <a:off x="251974" y="2226816"/>
          <a:ext cx="899474" cy="172484"/>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lvl="0" algn="ctr" defTabSz="488950">
            <a:lnSpc>
              <a:spcPct val="90000"/>
            </a:lnSpc>
            <a:spcBef>
              <a:spcPct val="0"/>
            </a:spcBef>
            <a:spcAft>
              <a:spcPct val="35000"/>
            </a:spcAft>
          </a:pPr>
          <a:endParaRPr lang="fr-FR" sz="1100" kern="1200"/>
        </a:p>
      </dsp:txBody>
      <dsp:txXfrm>
        <a:off x="251974" y="2226816"/>
        <a:ext cx="899474" cy="172484"/>
      </dsp:txXfrm>
    </dsp:sp>
    <dsp:sp modelId="{BD9C7CF8-7B59-4970-84C0-F321FA184D45}">
      <dsp:nvSpPr>
        <dsp:cNvPr id="0" name=""/>
        <dsp:cNvSpPr/>
      </dsp:nvSpPr>
      <dsp:spPr>
        <a:xfrm>
          <a:off x="1392927" y="1824352"/>
          <a:ext cx="999416" cy="51745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73018" numCol="1" spcCol="1270" anchor="ctr" anchorCtr="0">
          <a:noAutofit/>
        </a:bodyPr>
        <a:lstStyle/>
        <a:p>
          <a:pPr lvl="0" algn="ctr" defTabSz="444500">
            <a:lnSpc>
              <a:spcPct val="90000"/>
            </a:lnSpc>
            <a:spcBef>
              <a:spcPct val="0"/>
            </a:spcBef>
            <a:spcAft>
              <a:spcPct val="35000"/>
            </a:spcAft>
          </a:pPr>
          <a:r>
            <a:rPr lang="fr-FR" sz="1000" kern="1200"/>
            <a:t>Toutes les requêtes à supprimer (18)</a:t>
          </a:r>
        </a:p>
      </dsp:txBody>
      <dsp:txXfrm>
        <a:off x="1392927" y="1824352"/>
        <a:ext cx="999416" cy="517453"/>
      </dsp:txXfrm>
    </dsp:sp>
    <dsp:sp modelId="{F00D3BE9-6E31-4D7E-BA85-23DAC20FD97E}">
      <dsp:nvSpPr>
        <dsp:cNvPr id="0" name=""/>
        <dsp:cNvSpPr/>
      </dsp:nvSpPr>
      <dsp:spPr>
        <a:xfrm>
          <a:off x="1592810" y="2226816"/>
          <a:ext cx="899474" cy="172484"/>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lvl="0" algn="ctr" defTabSz="488950">
            <a:lnSpc>
              <a:spcPct val="90000"/>
            </a:lnSpc>
            <a:spcBef>
              <a:spcPct val="0"/>
            </a:spcBef>
            <a:spcAft>
              <a:spcPct val="35000"/>
            </a:spcAft>
          </a:pPr>
          <a:endParaRPr lang="fr-FR" sz="1100" kern="1200"/>
        </a:p>
      </dsp:txBody>
      <dsp:txXfrm>
        <a:off x="1592810" y="2226816"/>
        <a:ext cx="899474" cy="172484"/>
      </dsp:txXfrm>
    </dsp:sp>
    <dsp:sp modelId="{AEC1C9E6-308D-4AA9-B694-481DD14F48C4}">
      <dsp:nvSpPr>
        <dsp:cNvPr id="0" name=""/>
        <dsp:cNvSpPr/>
      </dsp:nvSpPr>
      <dsp:spPr>
        <a:xfrm>
          <a:off x="2733764" y="1824352"/>
          <a:ext cx="999416" cy="51745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73018" numCol="1" spcCol="1270" anchor="ctr" anchorCtr="0">
          <a:noAutofit/>
        </a:bodyPr>
        <a:lstStyle/>
        <a:p>
          <a:pPr lvl="0" algn="ctr" defTabSz="444500">
            <a:lnSpc>
              <a:spcPct val="90000"/>
            </a:lnSpc>
            <a:spcBef>
              <a:spcPct val="0"/>
            </a:spcBef>
            <a:spcAft>
              <a:spcPct val="35000"/>
            </a:spcAft>
          </a:pPr>
          <a:r>
            <a:rPr lang="fr-FR" sz="1000" kern="1200"/>
            <a:t>Seuls certaines requêtes à filtrer (19)</a:t>
          </a:r>
        </a:p>
      </dsp:txBody>
      <dsp:txXfrm>
        <a:off x="2733764" y="1824352"/>
        <a:ext cx="999416" cy="517453"/>
      </dsp:txXfrm>
    </dsp:sp>
    <dsp:sp modelId="{70478987-EDB8-4C46-815A-BF820DA64F32}">
      <dsp:nvSpPr>
        <dsp:cNvPr id="0" name=""/>
        <dsp:cNvSpPr/>
      </dsp:nvSpPr>
      <dsp:spPr>
        <a:xfrm>
          <a:off x="2933647" y="2226816"/>
          <a:ext cx="899474" cy="172484"/>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lvl="0" algn="ctr" defTabSz="488950">
            <a:lnSpc>
              <a:spcPct val="90000"/>
            </a:lnSpc>
            <a:spcBef>
              <a:spcPct val="0"/>
            </a:spcBef>
            <a:spcAft>
              <a:spcPct val="35000"/>
            </a:spcAft>
          </a:pPr>
          <a:endParaRPr lang="fr-FR" sz="1100" kern="1200"/>
        </a:p>
      </dsp:txBody>
      <dsp:txXfrm>
        <a:off x="2933647" y="2226816"/>
        <a:ext cx="899474" cy="172484"/>
      </dsp:txXfrm>
    </dsp:sp>
    <dsp:sp modelId="{670B8470-EC8E-47DE-8783-6467C76F2F04}">
      <dsp:nvSpPr>
        <dsp:cNvPr id="0" name=""/>
        <dsp:cNvSpPr/>
      </dsp:nvSpPr>
      <dsp:spPr>
        <a:xfrm>
          <a:off x="2733764" y="1007925"/>
          <a:ext cx="999416" cy="51745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73018" numCol="1" spcCol="1270" anchor="ctr" anchorCtr="0">
          <a:noAutofit/>
        </a:bodyPr>
        <a:lstStyle/>
        <a:p>
          <a:pPr lvl="0" algn="ctr" defTabSz="444500">
            <a:lnSpc>
              <a:spcPct val="90000"/>
            </a:lnSpc>
            <a:spcBef>
              <a:spcPct val="0"/>
            </a:spcBef>
            <a:spcAft>
              <a:spcPct val="35000"/>
            </a:spcAft>
          </a:pPr>
          <a:r>
            <a:rPr lang="fr-FR" sz="1000" kern="1200"/>
            <a:t>Non renseigné(15)</a:t>
          </a:r>
        </a:p>
      </dsp:txBody>
      <dsp:txXfrm>
        <a:off x="2733764" y="1007925"/>
        <a:ext cx="999416" cy="517453"/>
      </dsp:txXfrm>
    </dsp:sp>
    <dsp:sp modelId="{A64DA7C4-1E17-419B-B18E-C9A25E8F33D0}">
      <dsp:nvSpPr>
        <dsp:cNvPr id="0" name=""/>
        <dsp:cNvSpPr/>
      </dsp:nvSpPr>
      <dsp:spPr>
        <a:xfrm>
          <a:off x="2933647" y="1410389"/>
          <a:ext cx="899474" cy="172484"/>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5400" tIns="6350" rIns="25400" bIns="6350" numCol="1" spcCol="1270" anchor="ctr" anchorCtr="0">
          <a:noAutofit/>
        </a:bodyPr>
        <a:lstStyle/>
        <a:p>
          <a:pPr lvl="0" algn="ctr" defTabSz="444500">
            <a:lnSpc>
              <a:spcPct val="90000"/>
            </a:lnSpc>
            <a:spcBef>
              <a:spcPct val="0"/>
            </a:spcBef>
            <a:spcAft>
              <a:spcPct val="35000"/>
            </a:spcAft>
          </a:pPr>
          <a:r>
            <a:rPr lang="fr-FR" sz="1000" kern="1200"/>
            <a:t>  Erreur syntaxe </a:t>
          </a:r>
        </a:p>
      </dsp:txBody>
      <dsp:txXfrm>
        <a:off x="2933647" y="1410389"/>
        <a:ext cx="899474" cy="172484"/>
      </dsp:txXfrm>
    </dsp:sp>
    <dsp:sp modelId="{C3C2D08A-4A0F-4489-838A-4EF8E5A4B055}">
      <dsp:nvSpPr>
        <dsp:cNvPr id="0" name=""/>
        <dsp:cNvSpPr/>
      </dsp:nvSpPr>
      <dsp:spPr>
        <a:xfrm>
          <a:off x="4074600" y="1007925"/>
          <a:ext cx="999416" cy="51745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73018" numCol="1" spcCol="1270" anchor="ctr" anchorCtr="0">
          <a:noAutofit/>
        </a:bodyPr>
        <a:lstStyle/>
        <a:p>
          <a:pPr lvl="0" algn="ctr" defTabSz="444500">
            <a:lnSpc>
              <a:spcPct val="90000"/>
            </a:lnSpc>
            <a:spcBef>
              <a:spcPct val="0"/>
            </a:spcBef>
            <a:spcAft>
              <a:spcPct val="35000"/>
            </a:spcAft>
          </a:pPr>
          <a:r>
            <a:rPr lang="fr-FR" sz="1000" kern="1200"/>
            <a:t>Non Compris dans[0,23](16)</a:t>
          </a:r>
        </a:p>
      </dsp:txBody>
      <dsp:txXfrm>
        <a:off x="4074600" y="1007925"/>
        <a:ext cx="999416" cy="517453"/>
      </dsp:txXfrm>
    </dsp:sp>
    <dsp:sp modelId="{2A0ADCB6-DEAB-4D65-910F-AF924ABD6446}">
      <dsp:nvSpPr>
        <dsp:cNvPr id="0" name=""/>
        <dsp:cNvSpPr/>
      </dsp:nvSpPr>
      <dsp:spPr>
        <a:xfrm>
          <a:off x="4274484" y="1410389"/>
          <a:ext cx="899474" cy="172484"/>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320" tIns="5080" rIns="20320" bIns="5080" numCol="1" spcCol="1270" anchor="ctr" anchorCtr="0">
          <a:noAutofit/>
        </a:bodyPr>
        <a:lstStyle/>
        <a:p>
          <a:pPr lvl="0" algn="ctr" defTabSz="355600">
            <a:lnSpc>
              <a:spcPct val="90000"/>
            </a:lnSpc>
            <a:spcBef>
              <a:spcPct val="0"/>
            </a:spcBef>
            <a:spcAft>
              <a:spcPct val="35000"/>
            </a:spcAft>
          </a:pPr>
          <a:r>
            <a:rPr lang="fr-FR" sz="800" kern="1200"/>
            <a:t>Erreur saisie horaire</a:t>
          </a:r>
        </a:p>
      </dsp:txBody>
      <dsp:txXfrm>
        <a:off x="4274484" y="1410389"/>
        <a:ext cx="899474" cy="172484"/>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324383E-9B30-47AB-A21B-57BB331FABA7}">
      <dsp:nvSpPr>
        <dsp:cNvPr id="0" name=""/>
        <dsp:cNvSpPr/>
      </dsp:nvSpPr>
      <dsp:spPr>
        <a:xfrm>
          <a:off x="2384489" y="796091"/>
          <a:ext cx="1702118" cy="379529"/>
        </a:xfrm>
        <a:custGeom>
          <a:avLst/>
          <a:gdLst/>
          <a:ahLst/>
          <a:cxnLst/>
          <a:rect l="0" t="0" r="0" b="0"/>
          <a:pathLst>
            <a:path>
              <a:moveTo>
                <a:pt x="0" y="0"/>
              </a:moveTo>
              <a:lnTo>
                <a:pt x="0" y="226258"/>
              </a:lnTo>
              <a:lnTo>
                <a:pt x="1702118" y="226258"/>
              </a:lnTo>
              <a:lnTo>
                <a:pt x="1702118" y="37952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98384AC-A06B-485C-9472-69AAFF3622D3}">
      <dsp:nvSpPr>
        <dsp:cNvPr id="0" name=""/>
        <dsp:cNvSpPr/>
      </dsp:nvSpPr>
      <dsp:spPr>
        <a:xfrm>
          <a:off x="2338769" y="796091"/>
          <a:ext cx="91440" cy="379529"/>
        </a:xfrm>
        <a:custGeom>
          <a:avLst/>
          <a:gdLst/>
          <a:ahLst/>
          <a:cxnLst/>
          <a:rect l="0" t="0" r="0" b="0"/>
          <a:pathLst>
            <a:path>
              <a:moveTo>
                <a:pt x="45720" y="0"/>
              </a:moveTo>
              <a:lnTo>
                <a:pt x="45720" y="37952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34000ED-D460-4079-9F65-60CEF9E62195}">
      <dsp:nvSpPr>
        <dsp:cNvPr id="0" name=""/>
        <dsp:cNvSpPr/>
      </dsp:nvSpPr>
      <dsp:spPr>
        <a:xfrm>
          <a:off x="682371" y="796091"/>
          <a:ext cx="1702118" cy="379529"/>
        </a:xfrm>
        <a:custGeom>
          <a:avLst/>
          <a:gdLst/>
          <a:ahLst/>
          <a:cxnLst/>
          <a:rect l="0" t="0" r="0" b="0"/>
          <a:pathLst>
            <a:path>
              <a:moveTo>
                <a:pt x="1702118" y="0"/>
              </a:moveTo>
              <a:lnTo>
                <a:pt x="1702118" y="226258"/>
              </a:lnTo>
              <a:lnTo>
                <a:pt x="0" y="226258"/>
              </a:lnTo>
              <a:lnTo>
                <a:pt x="0" y="37952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8E80C87-B587-4945-90F5-54BDEE3A2ED0}">
      <dsp:nvSpPr>
        <dsp:cNvPr id="0" name=""/>
        <dsp:cNvSpPr/>
      </dsp:nvSpPr>
      <dsp:spPr>
        <a:xfrm>
          <a:off x="1750137" y="139212"/>
          <a:ext cx="1268704" cy="65687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92693" numCol="1" spcCol="1270" anchor="ctr" anchorCtr="0">
          <a:noAutofit/>
        </a:bodyPr>
        <a:lstStyle/>
        <a:p>
          <a:pPr lvl="0" algn="ctr" defTabSz="577850">
            <a:lnSpc>
              <a:spcPct val="90000"/>
            </a:lnSpc>
            <a:spcBef>
              <a:spcPct val="0"/>
            </a:spcBef>
            <a:spcAft>
              <a:spcPct val="35000"/>
            </a:spcAft>
          </a:pPr>
          <a:r>
            <a:rPr lang="fr-FR" sz="1300" kern="1200"/>
            <a:t>Exclure</a:t>
          </a:r>
        </a:p>
      </dsp:txBody>
      <dsp:txXfrm>
        <a:off x="1750137" y="139212"/>
        <a:ext cx="1268704" cy="656878"/>
      </dsp:txXfrm>
    </dsp:sp>
    <dsp:sp modelId="{B29DDD51-B659-4BE9-99A8-CBB05A1F8D80}">
      <dsp:nvSpPr>
        <dsp:cNvPr id="0" name=""/>
        <dsp:cNvSpPr/>
      </dsp:nvSpPr>
      <dsp:spPr>
        <a:xfrm>
          <a:off x="2003878" y="650118"/>
          <a:ext cx="1141833" cy="218959"/>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5560" tIns="8890" rIns="35560" bIns="8890" numCol="1" spcCol="1270" anchor="ctr" anchorCtr="0">
          <a:noAutofit/>
        </a:bodyPr>
        <a:lstStyle/>
        <a:p>
          <a:pPr lvl="0" algn="ctr" defTabSz="622300">
            <a:lnSpc>
              <a:spcPct val="90000"/>
            </a:lnSpc>
            <a:spcBef>
              <a:spcPct val="0"/>
            </a:spcBef>
            <a:spcAft>
              <a:spcPct val="35000"/>
            </a:spcAft>
          </a:pPr>
          <a:endParaRPr lang="fr-FR" sz="1400" kern="1200"/>
        </a:p>
      </dsp:txBody>
      <dsp:txXfrm>
        <a:off x="2003878" y="650118"/>
        <a:ext cx="1141833" cy="218959"/>
      </dsp:txXfrm>
    </dsp:sp>
    <dsp:sp modelId="{C016EC25-8CE6-4EF5-BF3C-4E985C7291E0}">
      <dsp:nvSpPr>
        <dsp:cNvPr id="0" name=""/>
        <dsp:cNvSpPr/>
      </dsp:nvSpPr>
      <dsp:spPr>
        <a:xfrm>
          <a:off x="48019" y="1175621"/>
          <a:ext cx="1268704" cy="65687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92693" numCol="1" spcCol="1270" anchor="ctr" anchorCtr="0">
          <a:noAutofit/>
        </a:bodyPr>
        <a:lstStyle/>
        <a:p>
          <a:pPr lvl="0" algn="ctr" defTabSz="577850">
            <a:lnSpc>
              <a:spcPct val="90000"/>
            </a:lnSpc>
            <a:spcBef>
              <a:spcPct val="0"/>
            </a:spcBef>
            <a:spcAft>
              <a:spcPct val="35000"/>
            </a:spcAft>
          </a:pPr>
          <a:r>
            <a:rPr lang="fr-FR" sz="1300" kern="1200"/>
            <a:t>Tous les documents à exclure (20)</a:t>
          </a:r>
        </a:p>
      </dsp:txBody>
      <dsp:txXfrm>
        <a:off x="48019" y="1175621"/>
        <a:ext cx="1268704" cy="656878"/>
      </dsp:txXfrm>
    </dsp:sp>
    <dsp:sp modelId="{B2F976C0-E10F-437A-8C5F-2EE4931EDBD1}">
      <dsp:nvSpPr>
        <dsp:cNvPr id="0" name=""/>
        <dsp:cNvSpPr/>
      </dsp:nvSpPr>
      <dsp:spPr>
        <a:xfrm>
          <a:off x="301760" y="1686527"/>
          <a:ext cx="1141833" cy="218959"/>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5560" tIns="8890" rIns="35560" bIns="8890" numCol="1" spcCol="1270" anchor="ctr" anchorCtr="0">
          <a:noAutofit/>
        </a:bodyPr>
        <a:lstStyle/>
        <a:p>
          <a:pPr lvl="0" algn="ctr" defTabSz="622300">
            <a:lnSpc>
              <a:spcPct val="90000"/>
            </a:lnSpc>
            <a:spcBef>
              <a:spcPct val="0"/>
            </a:spcBef>
            <a:spcAft>
              <a:spcPct val="35000"/>
            </a:spcAft>
          </a:pPr>
          <a:endParaRPr lang="fr-FR" sz="1400" kern="1200"/>
        </a:p>
      </dsp:txBody>
      <dsp:txXfrm>
        <a:off x="301760" y="1686527"/>
        <a:ext cx="1141833" cy="218959"/>
      </dsp:txXfrm>
    </dsp:sp>
    <dsp:sp modelId="{670B8470-EC8E-47DE-8783-6467C76F2F04}">
      <dsp:nvSpPr>
        <dsp:cNvPr id="0" name=""/>
        <dsp:cNvSpPr/>
      </dsp:nvSpPr>
      <dsp:spPr>
        <a:xfrm>
          <a:off x="1750137" y="1175621"/>
          <a:ext cx="1268704" cy="65687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92693" numCol="1" spcCol="1270" anchor="ctr" anchorCtr="0">
          <a:noAutofit/>
        </a:bodyPr>
        <a:lstStyle/>
        <a:p>
          <a:pPr lvl="0" algn="ctr" defTabSz="577850">
            <a:lnSpc>
              <a:spcPct val="90000"/>
            </a:lnSpc>
            <a:spcBef>
              <a:spcPct val="0"/>
            </a:spcBef>
            <a:spcAft>
              <a:spcPct val="35000"/>
            </a:spcAft>
          </a:pPr>
          <a:r>
            <a:rPr lang="fr-FR" sz="1300" kern="1200"/>
            <a:t>Aucun document à exclure(21)</a:t>
          </a:r>
        </a:p>
      </dsp:txBody>
      <dsp:txXfrm>
        <a:off x="1750137" y="1175621"/>
        <a:ext cx="1268704" cy="656878"/>
      </dsp:txXfrm>
    </dsp:sp>
    <dsp:sp modelId="{A64DA7C4-1E17-419B-B18E-C9A25E8F33D0}">
      <dsp:nvSpPr>
        <dsp:cNvPr id="0" name=""/>
        <dsp:cNvSpPr/>
      </dsp:nvSpPr>
      <dsp:spPr>
        <a:xfrm>
          <a:off x="2003878" y="1686527"/>
          <a:ext cx="1141833" cy="218959"/>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5560" tIns="8890" rIns="35560" bIns="8890" numCol="1" spcCol="1270" anchor="ctr" anchorCtr="0">
          <a:noAutofit/>
        </a:bodyPr>
        <a:lstStyle/>
        <a:p>
          <a:pPr lvl="0" algn="ctr" defTabSz="622300">
            <a:lnSpc>
              <a:spcPct val="90000"/>
            </a:lnSpc>
            <a:spcBef>
              <a:spcPct val="0"/>
            </a:spcBef>
            <a:spcAft>
              <a:spcPct val="35000"/>
            </a:spcAft>
          </a:pPr>
          <a:r>
            <a:rPr lang="fr-FR" sz="1400" kern="1200"/>
            <a:t>  </a:t>
          </a:r>
        </a:p>
      </dsp:txBody>
      <dsp:txXfrm>
        <a:off x="2003878" y="1686527"/>
        <a:ext cx="1141833" cy="218959"/>
      </dsp:txXfrm>
    </dsp:sp>
    <dsp:sp modelId="{C3C2D08A-4A0F-4489-838A-4EF8E5A4B055}">
      <dsp:nvSpPr>
        <dsp:cNvPr id="0" name=""/>
        <dsp:cNvSpPr/>
      </dsp:nvSpPr>
      <dsp:spPr>
        <a:xfrm>
          <a:off x="3452255" y="1175621"/>
          <a:ext cx="1268704" cy="65687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92693" numCol="1" spcCol="1270" anchor="ctr" anchorCtr="0">
          <a:noAutofit/>
        </a:bodyPr>
        <a:lstStyle/>
        <a:p>
          <a:pPr lvl="0" algn="ctr" defTabSz="577850">
            <a:lnSpc>
              <a:spcPct val="90000"/>
            </a:lnSpc>
            <a:spcBef>
              <a:spcPct val="0"/>
            </a:spcBef>
            <a:spcAft>
              <a:spcPct val="35000"/>
            </a:spcAft>
          </a:pPr>
          <a:r>
            <a:rPr lang="fr-FR" sz="1300" kern="1200"/>
            <a:t>Certains à exclure(22)</a:t>
          </a:r>
        </a:p>
      </dsp:txBody>
      <dsp:txXfrm>
        <a:off x="3452255" y="1175621"/>
        <a:ext cx="1268704" cy="656878"/>
      </dsp:txXfrm>
    </dsp:sp>
    <dsp:sp modelId="{2A0ADCB6-DEAB-4D65-910F-AF924ABD6446}">
      <dsp:nvSpPr>
        <dsp:cNvPr id="0" name=""/>
        <dsp:cNvSpPr/>
      </dsp:nvSpPr>
      <dsp:spPr>
        <a:xfrm>
          <a:off x="3705996" y="1686527"/>
          <a:ext cx="1141833" cy="218959"/>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5560" tIns="8890" rIns="35560" bIns="8890" numCol="1" spcCol="1270" anchor="ctr" anchorCtr="0">
          <a:noAutofit/>
        </a:bodyPr>
        <a:lstStyle/>
        <a:p>
          <a:pPr lvl="0" algn="ctr" defTabSz="622300">
            <a:lnSpc>
              <a:spcPct val="90000"/>
            </a:lnSpc>
            <a:spcBef>
              <a:spcPct val="0"/>
            </a:spcBef>
            <a:spcAft>
              <a:spcPct val="35000"/>
            </a:spcAft>
          </a:pPr>
          <a:endParaRPr lang="fr-FR" sz="1400" kern="1200"/>
        </a:p>
      </dsp:txBody>
      <dsp:txXfrm>
        <a:off x="3705996" y="1686527"/>
        <a:ext cx="1141833" cy="218959"/>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225A24A-C168-4CBE-B221-98BD65A6B605}">
      <dsp:nvSpPr>
        <dsp:cNvPr id="0" name=""/>
        <dsp:cNvSpPr/>
      </dsp:nvSpPr>
      <dsp:spPr>
        <a:xfrm>
          <a:off x="2242224" y="828640"/>
          <a:ext cx="1600564" cy="356886"/>
        </a:xfrm>
        <a:custGeom>
          <a:avLst/>
          <a:gdLst/>
          <a:ahLst/>
          <a:cxnLst/>
          <a:rect l="0" t="0" r="0" b="0"/>
          <a:pathLst>
            <a:path>
              <a:moveTo>
                <a:pt x="0" y="0"/>
              </a:moveTo>
              <a:lnTo>
                <a:pt x="0" y="212759"/>
              </a:lnTo>
              <a:lnTo>
                <a:pt x="1600564" y="212759"/>
              </a:lnTo>
              <a:lnTo>
                <a:pt x="1600564" y="35688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0872F4D-755B-4D1B-BEA6-7948C5DFB86F}">
      <dsp:nvSpPr>
        <dsp:cNvPr id="0" name=""/>
        <dsp:cNvSpPr/>
      </dsp:nvSpPr>
      <dsp:spPr>
        <a:xfrm>
          <a:off x="2196504" y="828640"/>
          <a:ext cx="91440" cy="356886"/>
        </a:xfrm>
        <a:custGeom>
          <a:avLst/>
          <a:gdLst/>
          <a:ahLst/>
          <a:cxnLst/>
          <a:rect l="0" t="0" r="0" b="0"/>
          <a:pathLst>
            <a:path>
              <a:moveTo>
                <a:pt x="45720" y="0"/>
              </a:moveTo>
              <a:lnTo>
                <a:pt x="45720" y="35688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B7A764-E758-4011-A2ED-AFE105C8A506}">
      <dsp:nvSpPr>
        <dsp:cNvPr id="0" name=""/>
        <dsp:cNvSpPr/>
      </dsp:nvSpPr>
      <dsp:spPr>
        <a:xfrm>
          <a:off x="641659" y="828640"/>
          <a:ext cx="1600564" cy="356886"/>
        </a:xfrm>
        <a:custGeom>
          <a:avLst/>
          <a:gdLst/>
          <a:ahLst/>
          <a:cxnLst/>
          <a:rect l="0" t="0" r="0" b="0"/>
          <a:pathLst>
            <a:path>
              <a:moveTo>
                <a:pt x="1600564" y="0"/>
              </a:moveTo>
              <a:lnTo>
                <a:pt x="1600564" y="212759"/>
              </a:lnTo>
              <a:lnTo>
                <a:pt x="0" y="212759"/>
              </a:lnTo>
              <a:lnTo>
                <a:pt x="0" y="35688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A115B72-FDE2-4A36-A76E-7A426D51D7BC}">
      <dsp:nvSpPr>
        <dsp:cNvPr id="0" name=""/>
        <dsp:cNvSpPr/>
      </dsp:nvSpPr>
      <dsp:spPr>
        <a:xfrm>
          <a:off x="1645719" y="210953"/>
          <a:ext cx="1193009" cy="61768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7163" numCol="1" spcCol="1270" anchor="ctr" anchorCtr="0">
          <a:noAutofit/>
        </a:bodyPr>
        <a:lstStyle/>
        <a:p>
          <a:pPr lvl="0" algn="ctr" defTabSz="577850">
            <a:lnSpc>
              <a:spcPct val="90000"/>
            </a:lnSpc>
            <a:spcBef>
              <a:spcPct val="0"/>
            </a:spcBef>
            <a:spcAft>
              <a:spcPct val="35000"/>
            </a:spcAft>
          </a:pPr>
          <a:r>
            <a:rPr lang="fr-FR" sz="1300" kern="1200"/>
            <a:t>Gestion saisie </a:t>
          </a:r>
        </a:p>
      </dsp:txBody>
      <dsp:txXfrm>
        <a:off x="1645719" y="210953"/>
        <a:ext cx="1193009" cy="617687"/>
      </dsp:txXfrm>
    </dsp:sp>
    <dsp:sp modelId="{DCC3A16F-7971-4BF4-B8D0-10D5F4CF52D0}">
      <dsp:nvSpPr>
        <dsp:cNvPr id="0" name=""/>
        <dsp:cNvSpPr/>
      </dsp:nvSpPr>
      <dsp:spPr>
        <a:xfrm>
          <a:off x="1884321" y="691377"/>
          <a:ext cx="1073708" cy="205895"/>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3020" tIns="8255" rIns="33020" bIns="8255" numCol="1" spcCol="1270" anchor="ctr" anchorCtr="0">
          <a:noAutofit/>
        </a:bodyPr>
        <a:lstStyle/>
        <a:p>
          <a:pPr lvl="0" algn="r" defTabSz="577850">
            <a:lnSpc>
              <a:spcPct val="90000"/>
            </a:lnSpc>
            <a:spcBef>
              <a:spcPct val="0"/>
            </a:spcBef>
            <a:spcAft>
              <a:spcPct val="35000"/>
            </a:spcAft>
          </a:pPr>
          <a:endParaRPr lang="fr-FR" sz="1300" kern="1200"/>
        </a:p>
      </dsp:txBody>
      <dsp:txXfrm>
        <a:off x="1884321" y="691377"/>
        <a:ext cx="1073708" cy="205895"/>
      </dsp:txXfrm>
    </dsp:sp>
    <dsp:sp modelId="{CEC5C1CB-6B56-4394-BC20-470E709A5FBF}">
      <dsp:nvSpPr>
        <dsp:cNvPr id="0" name=""/>
        <dsp:cNvSpPr/>
      </dsp:nvSpPr>
      <dsp:spPr>
        <a:xfrm>
          <a:off x="45154" y="1185527"/>
          <a:ext cx="1193009" cy="61768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7163" numCol="1" spcCol="1270" anchor="ctr" anchorCtr="0">
          <a:noAutofit/>
        </a:bodyPr>
        <a:lstStyle/>
        <a:p>
          <a:pPr lvl="0" algn="ctr" defTabSz="577850">
            <a:lnSpc>
              <a:spcPct val="90000"/>
            </a:lnSpc>
            <a:spcBef>
              <a:spcPct val="0"/>
            </a:spcBef>
            <a:spcAft>
              <a:spcPct val="35000"/>
            </a:spcAft>
          </a:pPr>
          <a:r>
            <a:rPr lang="fr-FR" sz="1300" kern="1200"/>
            <a:t>Plusieurs options répétées(23)</a:t>
          </a:r>
        </a:p>
      </dsp:txBody>
      <dsp:txXfrm>
        <a:off x="45154" y="1185527"/>
        <a:ext cx="1193009" cy="617687"/>
      </dsp:txXfrm>
    </dsp:sp>
    <dsp:sp modelId="{2D74EB3B-BC82-4D23-8AA0-084C7D3D8ABD}">
      <dsp:nvSpPr>
        <dsp:cNvPr id="0" name=""/>
        <dsp:cNvSpPr/>
      </dsp:nvSpPr>
      <dsp:spPr>
        <a:xfrm>
          <a:off x="283756" y="1665950"/>
          <a:ext cx="1073708" cy="205895"/>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3020" tIns="8255" rIns="33020" bIns="8255" numCol="1" spcCol="1270" anchor="ctr" anchorCtr="0">
          <a:noAutofit/>
        </a:bodyPr>
        <a:lstStyle/>
        <a:p>
          <a:pPr lvl="0" algn="r" defTabSz="577850">
            <a:lnSpc>
              <a:spcPct val="90000"/>
            </a:lnSpc>
            <a:spcBef>
              <a:spcPct val="0"/>
            </a:spcBef>
            <a:spcAft>
              <a:spcPct val="35000"/>
            </a:spcAft>
          </a:pPr>
          <a:endParaRPr lang="fr-FR" sz="1300" kern="1200"/>
        </a:p>
      </dsp:txBody>
      <dsp:txXfrm>
        <a:off x="283756" y="1665950"/>
        <a:ext cx="1073708" cy="205895"/>
      </dsp:txXfrm>
    </dsp:sp>
    <dsp:sp modelId="{9CA00C43-F2D7-446D-8444-B4E6BD4F9B36}">
      <dsp:nvSpPr>
        <dsp:cNvPr id="0" name=""/>
        <dsp:cNvSpPr/>
      </dsp:nvSpPr>
      <dsp:spPr>
        <a:xfrm>
          <a:off x="1645719" y="1185527"/>
          <a:ext cx="1193009" cy="61768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7163" numCol="1" spcCol="1270" anchor="ctr" anchorCtr="0">
          <a:noAutofit/>
        </a:bodyPr>
        <a:lstStyle/>
        <a:p>
          <a:pPr lvl="0" algn="ctr" defTabSz="577850">
            <a:lnSpc>
              <a:spcPct val="90000"/>
            </a:lnSpc>
            <a:spcBef>
              <a:spcPct val="0"/>
            </a:spcBef>
            <a:spcAft>
              <a:spcPct val="35000"/>
            </a:spcAft>
          </a:pPr>
          <a:r>
            <a:rPr lang="fr-FR" sz="1300" kern="1200"/>
            <a:t>Option inconnue(24)</a:t>
          </a:r>
        </a:p>
      </dsp:txBody>
      <dsp:txXfrm>
        <a:off x="1645719" y="1185527"/>
        <a:ext cx="1193009" cy="617687"/>
      </dsp:txXfrm>
    </dsp:sp>
    <dsp:sp modelId="{0F31C895-9DCC-4DDD-A118-A82C25B6A451}">
      <dsp:nvSpPr>
        <dsp:cNvPr id="0" name=""/>
        <dsp:cNvSpPr/>
      </dsp:nvSpPr>
      <dsp:spPr>
        <a:xfrm>
          <a:off x="1884321" y="1665950"/>
          <a:ext cx="1073708" cy="205895"/>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3020" tIns="8255" rIns="33020" bIns="8255" numCol="1" spcCol="1270" anchor="ctr" anchorCtr="0">
          <a:noAutofit/>
        </a:bodyPr>
        <a:lstStyle/>
        <a:p>
          <a:pPr lvl="0" algn="r" defTabSz="577850">
            <a:lnSpc>
              <a:spcPct val="90000"/>
            </a:lnSpc>
            <a:spcBef>
              <a:spcPct val="0"/>
            </a:spcBef>
            <a:spcAft>
              <a:spcPct val="35000"/>
            </a:spcAft>
          </a:pPr>
          <a:endParaRPr lang="fr-FR" sz="1300" kern="1200"/>
        </a:p>
      </dsp:txBody>
      <dsp:txXfrm>
        <a:off x="1884321" y="1665950"/>
        <a:ext cx="1073708" cy="205895"/>
      </dsp:txXfrm>
    </dsp:sp>
    <dsp:sp modelId="{7B0A881E-F51F-4718-943E-9BE60759AA93}">
      <dsp:nvSpPr>
        <dsp:cNvPr id="0" name=""/>
        <dsp:cNvSpPr/>
      </dsp:nvSpPr>
      <dsp:spPr>
        <a:xfrm>
          <a:off x="3246284" y="1185527"/>
          <a:ext cx="1193009" cy="61768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7163" numCol="1" spcCol="1270" anchor="ctr" anchorCtr="0">
          <a:noAutofit/>
        </a:bodyPr>
        <a:lstStyle/>
        <a:p>
          <a:pPr lvl="0" algn="ctr" defTabSz="577850">
            <a:lnSpc>
              <a:spcPct val="90000"/>
            </a:lnSpc>
            <a:spcBef>
              <a:spcPct val="0"/>
            </a:spcBef>
            <a:spcAft>
              <a:spcPct val="35000"/>
            </a:spcAft>
          </a:pPr>
          <a:r>
            <a:rPr lang="fr-FR" sz="1300" kern="1200"/>
            <a:t>Erreur syntaxe(25)</a:t>
          </a:r>
        </a:p>
      </dsp:txBody>
      <dsp:txXfrm>
        <a:off x="3246284" y="1185527"/>
        <a:ext cx="1193009" cy="617687"/>
      </dsp:txXfrm>
    </dsp:sp>
    <dsp:sp modelId="{E730CA5B-7284-45C9-A149-6EAAC1143CAD}">
      <dsp:nvSpPr>
        <dsp:cNvPr id="0" name=""/>
        <dsp:cNvSpPr/>
      </dsp:nvSpPr>
      <dsp:spPr>
        <a:xfrm>
          <a:off x="3484886" y="1665950"/>
          <a:ext cx="1073708" cy="205895"/>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3020" tIns="8255" rIns="33020" bIns="8255" numCol="1" spcCol="1270" anchor="ctr" anchorCtr="0">
          <a:noAutofit/>
        </a:bodyPr>
        <a:lstStyle/>
        <a:p>
          <a:pPr lvl="0" algn="r" defTabSz="577850">
            <a:lnSpc>
              <a:spcPct val="90000"/>
            </a:lnSpc>
            <a:spcBef>
              <a:spcPct val="0"/>
            </a:spcBef>
            <a:spcAft>
              <a:spcPct val="35000"/>
            </a:spcAft>
          </a:pPr>
          <a:endParaRPr lang="fr-FR" sz="1300" kern="1200"/>
        </a:p>
      </dsp:txBody>
      <dsp:txXfrm>
        <a:off x="3484886" y="1665950"/>
        <a:ext cx="1073708" cy="205895"/>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4">
  <dgm:title val=""/>
  <dgm:desc val=""/>
  <dgm:catLst>
    <dgm:cat type="process"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composite"/>
    <dgm:shape xmlns:r="http://schemas.openxmlformats.org/officeDocument/2006/relationships" r:blip="">
      <dgm:adjLst/>
    </dgm:shape>
    <dgm:presOf/>
    <dgm:constrLst>
      <dgm:constr type="w" for="ch" forName="tSp" refType="w"/>
      <dgm:constr type="h" for="ch" forName="tSp" refType="h" fact="0.15"/>
      <dgm:constr type="l" for="ch" forName="tSp"/>
      <dgm:constr type="t" for="ch" forName="tSp"/>
      <dgm:constr type="w" for="ch" forName="bSp" refType="w"/>
      <dgm:constr type="h" for="ch" forName="bSp" refType="h" fact="0.15"/>
      <dgm:constr type="l" for="ch" forName="bSp"/>
      <dgm:constr type="t" for="ch" forName="bSp" refType="h" fact="0.85"/>
      <dgm:constr type="w" for="ch" forName="process" refType="w"/>
      <dgm:constr type="h" for="ch" forName="process" refType="h" fact="0.7"/>
      <dgm:constr type="l" for="ch" forName="process"/>
      <dgm:constr type="t" for="ch" forName="process" refType="h" fact="0.15"/>
    </dgm:constrLst>
    <dgm:ruleLst/>
    <dgm:layoutNode name="tSp">
      <dgm:alg type="sp"/>
      <dgm:shape xmlns:r="http://schemas.openxmlformats.org/officeDocument/2006/relationships" r:blip="">
        <dgm:adjLst/>
      </dgm:shape>
      <dgm:presOf/>
      <dgm:constrLst/>
      <dgm:ruleLst/>
    </dgm:layoutNode>
    <dgm:layoutNode name="bSp">
      <dgm:alg type="sp"/>
      <dgm:shape xmlns:r="http://schemas.openxmlformats.org/officeDocument/2006/relationships" r:blip="">
        <dgm:adjLst/>
      </dgm:shape>
      <dgm:presOf/>
      <dgm:constrLst/>
      <dgm:ruleLst/>
    </dgm:layoutNode>
    <dgm:layoutNode name="process">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composite1" refType="w"/>
        <dgm:constr type="w" for="ch" forName="composite2" refType="w" refFor="ch" refForName="composite1" op="equ"/>
        <dgm:constr type="h" for="ch" forName="composite1" refType="h"/>
        <dgm:constr type="h" for="ch" forName="composite2" refType="h" refFor="ch" refForName="composite1" op="equ"/>
        <dgm:constr type="primFontSz" for="des" forName="parentNode1" val="65"/>
        <dgm:constr type="primFontSz" for="des" forName="parentNode2" refType="primFontSz" refFor="des" refForName="parentNode1" op="equ"/>
        <dgm:constr type="secFontSz" for="des" forName="childNode1tx" val="65"/>
        <dgm:constr type="secFontSz" for="des" forName="childNode2tx" refType="secFontSz" refFor="des" refForName="childNode1tx" op="equ"/>
        <dgm:constr type="w" for="des" ptType="sibTrans" refType="w" refFor="ch" refForName="composite1" op="equ" fact="0.05"/>
      </dgm:constrLst>
      <dgm:ruleLst/>
      <dgm:forEach name="Name4" axis="ch" ptType="node" step="2">
        <dgm:layoutNode name="composite1">
          <dgm:alg type="composite">
            <dgm:param type="ar" val="0.943"/>
          </dgm:alg>
          <dgm:shape xmlns:r="http://schemas.openxmlformats.org/officeDocument/2006/relationships" r:blip="">
            <dgm:adjLst/>
          </dgm:shape>
          <dgm:presOf/>
          <dgm:choose name="Name5">
            <dgm:if name="Name6" func="var" arg="dir" op="equ" val="norm">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dgm:constr type="w" for="ch" forName="childNode1tx" refType="w" fact="0.9"/>
                <dgm:constr type="h" for="ch" forName="childNode1tx" refType="h" fact="0.55"/>
                <dgm:constr type="t" for="ch" forName="childNode1tx" refType="h" fact="0.15"/>
                <dgm:constr type="l" for="ch" forName="childNode1tx"/>
                <dgm:constr type="w" for="ch" forName="parentNode1" refType="w" fact="0.8"/>
                <dgm:constr type="h" for="ch" forName="parentNode1" refType="h" fact="0.3"/>
                <dgm:constr type="t" for="ch" forName="parentNode1" refType="h" fact="0.7"/>
                <dgm:constr type="l" for="ch" forName="parentNode1" refType="w" fact="0.2"/>
                <dgm:constr type="w" for="ch" forName="connSite1" refType="w" fact="0.01"/>
                <dgm:constr type="h" for="ch" forName="connSite1" refType="h" fact="0.01"/>
                <dgm:constr type="t" for="ch" forName="connSite1"/>
                <dgm:constr type="l" for="ch" forName="connSite1" refType="w" fact="0.35"/>
              </dgm:constrLst>
            </dgm:if>
            <dgm:else name="Name7">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refType="w" fact="0.1"/>
                <dgm:constr type="w" for="ch" forName="childNode1tx" refType="w" fact="0.9"/>
                <dgm:constr type="h" for="ch" forName="childNode1tx" refType="h" fact="0.55"/>
                <dgm:constr type="t" for="ch" forName="childNode1tx" refType="h" fact="0.15"/>
                <dgm:constr type="l" for="ch" forName="childNode1tx" refType="w" fact="0.1"/>
                <dgm:constr type="w" for="ch" forName="parentNode1" refType="w" fact="0.8"/>
                <dgm:constr type="h" for="ch" forName="parentNode1" refType="h" fact="0.3"/>
                <dgm:constr type="t" for="ch" forName="parentNode1" refType="h" fact="0.7"/>
                <dgm:constr type="l" for="ch" forName="parentNode1"/>
                <dgm:constr type="w" for="ch" forName="connSite1" refType="w" fact="0.01"/>
                <dgm:constr type="h" for="ch" forName="connSite1" refType="h" fact="0.01"/>
                <dgm:constr type="t" for="ch" forName="connSite1"/>
                <dgm:constr type="l" for="ch" forName="connSite1" refType="w" fact="0.65"/>
              </dgm:constrLst>
            </dgm:else>
          </dgm:choose>
          <dgm:ruleLst/>
          <dgm:layoutNode name="dummyNode1">
            <dgm:alg type="sp"/>
            <dgm:shape xmlns:r="http://schemas.openxmlformats.org/officeDocument/2006/relationships" type="rect" r:blip="" hideGeom="1">
              <dgm:adjLst/>
            </dgm:shape>
            <dgm:presOf/>
            <dgm:constrLst/>
            <dgm:ruleLst/>
          </dgm:layoutNode>
          <dgm:layoutNode name="childNode1"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1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1" styleLbl="node1">
            <dgm:varLst>
              <dgm:chMax val="1"/>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1" moveWith="childNode1">
            <dgm:alg type="sp"/>
            <dgm:shape xmlns:r="http://schemas.openxmlformats.org/officeDocument/2006/relationships" r:blip="">
              <dgm:adjLst/>
            </dgm:shape>
            <dgm:presOf/>
            <dgm:constrLst/>
            <dgm:ruleLst/>
          </dgm:layoutNode>
        </dgm:layoutNode>
        <dgm:forEach name="Name8" axis="followSib" ptType="sibTrans" cnt="1">
          <dgm:layoutNode name="Name9">
            <dgm:alg type="conn">
              <dgm:param type="connRout" val="curve"/>
              <dgm:param type="srcNode" val="parentNode1"/>
              <dgm:param type="dstNode" val="connSite2"/>
              <dgm:param type="begPts" val="bCtr"/>
              <dgm:param type="endPts" val="bCtr"/>
            </dgm:alg>
            <dgm:shape xmlns:r="http://schemas.openxmlformats.org/officeDocument/2006/relationships" type="conn" r:blip="" zOrderOff="-2">
              <dgm:adjLst/>
            </dgm:shape>
            <dgm:presOf axis="self"/>
            <dgm:choose name="Name10">
              <dgm:if name="Name11" func="var" arg="dir" op="equ" val="norm">
                <dgm:constrLst>
                  <dgm:constr type="h" refType="w" fact="0.35"/>
                  <dgm:constr type="wArH" refType="h"/>
                  <dgm:constr type="hArH" refType="h"/>
                  <dgm:constr type="connDist"/>
                  <dgm:constr type="diam" refType="connDist" fact="-1.15"/>
                  <dgm:constr type="begPad"/>
                  <dgm:constr type="endPad"/>
                </dgm:constrLst>
              </dgm:if>
              <dgm:else name="Name12">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name="Name13" axis="followSib" ptType="node" cnt="1">
          <dgm:layoutNode name="composite2">
            <dgm:alg type="composite">
              <dgm:param type="ar" val="0.943"/>
            </dgm:alg>
            <dgm:shape xmlns:r="http://schemas.openxmlformats.org/officeDocument/2006/relationships" r:blip="">
              <dgm:adjLst/>
            </dgm:shape>
            <dgm:presOf/>
            <dgm:choose name="Name14">
              <dgm:if name="Name15" func="var" arg="dir" op="equ" val="norm">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dgm:constr type="w" for="ch" forName="childNode2tx" refType="w" fact="0.9"/>
                  <dgm:constr type="h" for="ch" forName="childNode2tx" refType="h" fact="0.55"/>
                  <dgm:constr type="t" for="ch" forName="childNode2tx" refType="h" fact="0.3"/>
                  <dgm:constr type="l" for="ch" forName="childNode2tx"/>
                  <dgm:constr type="w" for="ch" forName="parentNode2" refType="w" fact="0.8"/>
                  <dgm:constr type="h" for="ch" forName="parentNode2" refType="h" fact="0.3"/>
                  <dgm:constr type="t" for="ch" forName="parentNode2"/>
                  <dgm:constr type="l" for="ch" forName="parentNode2" refType="w" fact="0.2"/>
                  <dgm:constr type="w" for="ch" forName="connSite2" refType="w" fact="0.01"/>
                  <dgm:constr type="h" for="ch" forName="connSite2" refType="h" fact="0.01"/>
                  <dgm:constr type="t" for="ch" forName="connSite2" refType="h" fact="0.99"/>
                  <dgm:constr type="l" for="ch" forName="connSite2" refType="w" fact="0.25"/>
                </dgm:constrLst>
              </dgm:if>
              <dgm:else name="Name16">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refType="w" fact="0.1"/>
                  <dgm:constr type="w" for="ch" forName="childNode2tx" refType="w" fact="0.9"/>
                  <dgm:constr type="h" for="ch" forName="childNode2tx" refType="h" fact="0.55"/>
                  <dgm:constr type="t" for="ch" forName="childNode2tx" refType="h" fact="0.3"/>
                  <dgm:constr type="l" for="ch" forName="childNode2tx" refType="w" fact="0.1"/>
                  <dgm:constr type="w" for="ch" forName="parentNode2" refType="w" fact="0.8"/>
                  <dgm:constr type="h" for="ch" forName="parentNode2" refType="h" fact="0.3"/>
                  <dgm:constr type="t" for="ch" forName="parentNode2"/>
                  <dgm:constr type="l" for="ch" forName="parentNode2"/>
                  <dgm:constr type="w" for="ch" forName="connSite2" refType="w" fact="0.01"/>
                  <dgm:constr type="h" for="ch" forName="connSite2" refType="h" fact="0.01"/>
                  <dgm:constr type="t" for="ch" forName="connSite2" refType="h" fact="0.99"/>
                  <dgm:constr type="l" for="ch" forName="connSite2" refType="w" fact="0.85"/>
                </dgm:constrLst>
              </dgm:else>
            </dgm:choose>
            <dgm:ruleLst/>
            <dgm:layoutNode name="dummyNode2">
              <dgm:alg type="sp"/>
              <dgm:shape xmlns:r="http://schemas.openxmlformats.org/officeDocument/2006/relationships" type="rect" r:blip="" hideGeom="1">
                <dgm:adjLst/>
              </dgm:shape>
              <dgm:presOf/>
              <dgm:constrLst/>
              <dgm:ruleLst/>
            </dgm:layoutNode>
            <dgm:layoutNode name="childNode2"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2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2" styleLbl="node1">
              <dgm:varLst>
                <dgm:chMax val="0"/>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2" moveWith="childNode2">
              <dgm:alg type="sp"/>
              <dgm:shape xmlns:r="http://schemas.openxmlformats.org/officeDocument/2006/relationships" r:blip="">
                <dgm:adjLst/>
              </dgm:shape>
              <dgm:presOf/>
              <dgm:constrLst/>
              <dgm:ruleLst/>
            </dgm:layoutNode>
          </dgm:layoutNode>
          <dgm:forEach name="Name17" axis="followSib" ptType="sibTrans" cnt="1">
            <dgm:layoutNode name="Name18">
              <dgm:alg type="conn">
                <dgm:param type="connRout" val="curve"/>
                <dgm:param type="srcNode" val="parentNode2"/>
                <dgm:param type="dstNode" val="connSite1"/>
                <dgm:param type="begPts" val="tCtr"/>
                <dgm:param type="endPts" val="tCtr"/>
              </dgm:alg>
              <dgm:shape xmlns:r="http://schemas.openxmlformats.org/officeDocument/2006/relationships" type="conn" r:blip="" zOrderOff="-2">
                <dgm:adjLst/>
              </dgm:shape>
              <dgm:presOf axis="self"/>
              <dgm:choose name="Name19">
                <dgm:if name="Name20" func="var" arg="dir" op="equ" val="norm">
                  <dgm:constrLst>
                    <dgm:constr type="h" refType="w" fact="0.35"/>
                    <dgm:constr type="wArH" refType="h"/>
                    <dgm:constr type="hArH" refType="h"/>
                    <dgm:constr type="connDist"/>
                    <dgm:constr type="diam" refType="connDist" fact="1.15"/>
                    <dgm:constr type="begPad"/>
                    <dgm:constr type="endPad"/>
                  </dgm:constrLst>
                </dgm:if>
                <dgm:else name="Name21">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6EC409-ECA6-4061-93ED-91DE5A997D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Modele-rapportScientifique-2017(1)</Template>
  <TotalTime>60</TotalTime>
  <Pages>5</Pages>
  <Words>924</Words>
  <Characters>5088</Characters>
  <Application>Microsoft Office Word</Application>
  <DocSecurity>0</DocSecurity>
  <Lines>42</Lines>
  <Paragraphs>11</Paragraphs>
  <ScaleCrop>false</ScaleCrop>
  <HeadingPairs>
    <vt:vector size="2" baseType="variant">
      <vt:variant>
        <vt:lpstr>Titre</vt:lpstr>
      </vt:variant>
      <vt:variant>
        <vt:i4>1</vt:i4>
      </vt:variant>
    </vt:vector>
  </HeadingPairs>
  <TitlesOfParts>
    <vt:vector size="1" baseType="lpstr">
      <vt:lpstr/>
    </vt:vector>
  </TitlesOfParts>
  <Company>CREATIS</Company>
  <LinksUpToDate>false</LinksUpToDate>
  <CharactersWithSpaces>6001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Killian</dc:creator>
  <cp:keywords/>
  <cp:lastModifiedBy>33665219185</cp:lastModifiedBy>
  <cp:revision>25</cp:revision>
  <cp:lastPrinted>2020-01-09T18:24:00Z</cp:lastPrinted>
  <dcterms:created xsi:type="dcterms:W3CDTF">2020-01-22T12:06:00Z</dcterms:created>
  <dcterms:modified xsi:type="dcterms:W3CDTF">2020-01-22T22:34:00Z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